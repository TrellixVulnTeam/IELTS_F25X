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F17" w:rsidRPr="00E76F17" w:rsidRDefault="00E76F17" w:rsidP="00E76F17">
      <w:r w:rsidRPr="00E76F17">
        <w:rPr>
          <w:b/>
          <w:bCs/>
        </w:rPr>
        <w:t>A类大作文</w:t>
      </w:r>
    </w:p>
    <w:p w:rsidR="00E76F17" w:rsidRPr="00E76F17" w:rsidRDefault="00E76F17" w:rsidP="00E76F17">
      <w:r w:rsidRPr="00E76F17">
        <w:rPr>
          <w:b/>
          <w:bCs/>
        </w:rPr>
        <w:t>重点预习范围：</w:t>
      </w:r>
    </w:p>
    <w:p w:rsidR="00E76F17" w:rsidRDefault="00E76F17" w:rsidP="00E76F17">
      <w:r w:rsidRPr="00E76F17">
        <w:t xml:space="preserve">1. In some countries, young people are not only richer but also safer and healthier than ever before. However, they are less </w:t>
      </w:r>
      <w:r w:rsidRPr="00F479C3">
        <w:rPr>
          <w:highlight w:val="yellow"/>
          <w:rPrChange w:id="0" w:author="Wang Judith" w:date="2019-08-23T20:10:00Z">
            <w:rPr/>
          </w:rPrChange>
        </w:rPr>
        <w:t>happy</w:t>
      </w:r>
      <w:r w:rsidRPr="00E76F17">
        <w:t>. What do you think are the causes of this? What solutions can you suggest?</w:t>
      </w:r>
    </w:p>
    <w:p w:rsidR="00E76F17" w:rsidRDefault="00E76F17" w:rsidP="00E76F17"/>
    <w:p w:rsidR="00E76F17" w:rsidRDefault="00E76F17" w:rsidP="00E76F17">
      <w:pPr>
        <w:rPr>
          <w:ins w:id="1" w:author="Wang Judith" w:date="2019-07-20T09:46:00Z"/>
        </w:rPr>
      </w:pPr>
      <w:ins w:id="2" w:author="Wang Judith" w:date="2019-07-20T09:46:00Z">
        <w:r>
          <w:rPr>
            <w:rFonts w:hint="eastAsia"/>
          </w:rPr>
          <w:t>题型：原因解释</w:t>
        </w:r>
      </w:ins>
    </w:p>
    <w:p w:rsidR="00E76F17" w:rsidRDefault="00E76F17" w:rsidP="00E76F17">
      <w:pPr>
        <w:rPr>
          <w:ins w:id="3" w:author="Wang Judith" w:date="2019-07-20T09:46:00Z"/>
        </w:rPr>
      </w:pPr>
      <w:ins w:id="4" w:author="Wang Judith" w:date="2019-07-20T09:47:00Z">
        <w:r>
          <w:rPr>
            <w:rFonts w:hint="eastAsia"/>
          </w:rPr>
          <w:t>经济</w:t>
        </w:r>
      </w:ins>
      <w:ins w:id="5" w:author="Wang Judith" w:date="2019-07-20T09:58:00Z">
        <w:r w:rsidR="00567694">
          <w:rPr>
            <w:rFonts w:hint="eastAsia"/>
          </w:rPr>
          <w:t>、科技、教育、国防等综合</w:t>
        </w:r>
      </w:ins>
      <w:ins w:id="6" w:author="Wang Judith" w:date="2019-07-20T09:59:00Z">
        <w:r w:rsidR="00567694">
          <w:rPr>
            <w:rFonts w:hint="eastAsia"/>
          </w:rPr>
          <w:t>国力</w:t>
        </w:r>
      </w:ins>
      <w:ins w:id="7" w:author="Wang Judith" w:date="2019-07-20T09:58:00Z">
        <w:r w:rsidR="00567694">
          <w:rPr>
            <w:rFonts w:hint="eastAsia"/>
          </w:rPr>
          <w:t>的</w:t>
        </w:r>
      </w:ins>
      <w:ins w:id="8" w:author="Wang Judith" w:date="2019-07-20T09:59:00Z">
        <w:r w:rsidR="00567694">
          <w:rPr>
            <w:rFonts w:hint="eastAsia"/>
          </w:rPr>
          <w:t xml:space="preserve">提升 </w:t>
        </w:r>
      </w:ins>
      <w:ins w:id="9" w:author="Wang Judith" w:date="2019-07-20T09:47:00Z">
        <w:r>
          <w:sym w:font="Wingdings" w:char="F0E0"/>
        </w:r>
        <w:r>
          <w:t xml:space="preserve"> richer</w:t>
        </w:r>
      </w:ins>
      <w:ins w:id="10" w:author="Wang Judith" w:date="2019-07-20T09:58:00Z">
        <w:r w:rsidR="00567694">
          <w:rPr>
            <w:rFonts w:hint="eastAsia"/>
          </w:rPr>
          <w:t>、</w:t>
        </w:r>
      </w:ins>
      <w:ins w:id="11" w:author="Wang Judith" w:date="2019-07-20T09:47:00Z">
        <w:r>
          <w:rPr>
            <w:rFonts w:hint="eastAsia"/>
          </w:rPr>
          <w:t>safer</w:t>
        </w:r>
      </w:ins>
      <w:ins w:id="12" w:author="Wang Judith" w:date="2019-07-20T09:58:00Z">
        <w:r w:rsidR="00567694">
          <w:rPr>
            <w:rFonts w:hint="eastAsia"/>
          </w:rPr>
          <w:t>、</w:t>
        </w:r>
      </w:ins>
      <w:ins w:id="13" w:author="Wang Judith" w:date="2019-07-20T09:48:00Z">
        <w:r>
          <w:rPr>
            <w:rFonts w:hint="eastAsia"/>
          </w:rPr>
          <w:t>healthier</w:t>
        </w:r>
      </w:ins>
      <w:ins w:id="14" w:author="Wang Judith" w:date="2019-07-20T09:59:00Z">
        <w:r w:rsidR="00567694">
          <w:rPr>
            <w:rFonts w:hint="eastAsia"/>
          </w:rPr>
          <w:t>,</w:t>
        </w:r>
      </w:ins>
      <w:ins w:id="15" w:author="Wang Judith" w:date="2019-07-20T10:00:00Z">
        <w:r w:rsidR="00567694">
          <w:t xml:space="preserve"> but young people are less happy.</w:t>
        </w:r>
      </w:ins>
    </w:p>
    <w:p w:rsidR="00E76F17" w:rsidRDefault="00E76F17" w:rsidP="00E76F17">
      <w:pPr>
        <w:rPr>
          <w:ins w:id="16" w:author="Wang Judith" w:date="2019-08-16T17:02:00Z"/>
        </w:rPr>
      </w:pPr>
    </w:p>
    <w:p w:rsidR="00E76F17" w:rsidRDefault="00567694" w:rsidP="00E76F17">
      <w:pPr>
        <w:rPr>
          <w:ins w:id="17" w:author="Wang Judith" w:date="2019-07-20T09:53:00Z"/>
        </w:rPr>
      </w:pPr>
      <w:ins w:id="18" w:author="Wang Judith" w:date="2019-07-20T09:57:00Z">
        <w:r>
          <w:rPr>
            <w:rFonts w:hint="eastAsia"/>
          </w:rPr>
          <w:t>原因1</w:t>
        </w:r>
      </w:ins>
      <w:ins w:id="19" w:author="Wang Judith" w:date="2019-08-16T20:19:00Z">
        <w:r w:rsidR="00126B15">
          <w:rPr>
            <w:rFonts w:hint="eastAsia"/>
          </w:rPr>
          <w:t>：</w:t>
        </w:r>
      </w:ins>
      <w:ins w:id="20" w:author="Wang Judith" w:date="2019-08-16T20:20:00Z">
        <w:r w:rsidR="000B5C49">
          <w:rPr>
            <w:rFonts w:hint="eastAsia"/>
          </w:rPr>
          <w:t>（外部世界）</w:t>
        </w:r>
      </w:ins>
      <w:ins w:id="21" w:author="Wang Judith" w:date="2019-07-20T09:49:00Z">
        <w:r w:rsidR="00E76F17" w:rsidRPr="00E76F17">
          <w:t>高度商业化</w:t>
        </w:r>
      </w:ins>
      <w:ins w:id="22" w:author="Wang Judith" w:date="2019-08-16T20:19:00Z">
        <w:r w:rsidR="00126B15">
          <w:rPr>
            <w:rFonts w:hint="eastAsia"/>
          </w:rPr>
          <w:t>/</w:t>
        </w:r>
        <w:r w:rsidR="00126B15" w:rsidRPr="00126B15">
          <w:t>物欲横流的</w:t>
        </w:r>
        <w:r w:rsidR="00126B15" w:rsidRPr="00126B15">
          <w:rPr>
            <w:rFonts w:hint="eastAsia"/>
          </w:rPr>
          <w:t>世界</w:t>
        </w:r>
      </w:ins>
      <w:ins w:id="23" w:author="Wang Judith" w:date="2019-08-16T20:20:00Z">
        <w:r w:rsidR="000B5C49">
          <w:rPr>
            <w:rFonts w:hint="eastAsia"/>
          </w:rPr>
          <w:t xml:space="preserve">/快节奏的生活 </w:t>
        </w:r>
      </w:ins>
      <w:ins w:id="24" w:author="Wang Judith" w:date="2019-07-20T09:53:00Z">
        <w:r w:rsidR="00E76F17">
          <w:sym w:font="Wingdings" w:char="F0E0"/>
        </w:r>
      </w:ins>
      <w:ins w:id="25" w:author="Wang Judith" w:date="2019-08-16T20:19:00Z">
        <w:r w:rsidR="00126B15" w:rsidRPr="00126B15">
          <w:t>人们过分追求名/利/地位，并期待短期的收益最大化，容易急功近利。</w:t>
        </w:r>
        <w:r w:rsidR="00126B15">
          <w:rPr>
            <w:rFonts w:hint="eastAsia"/>
          </w:rPr>
          <w:t>在</w:t>
        </w:r>
      </w:ins>
      <w:ins w:id="26" w:author="Wang Judith" w:date="2019-07-20T09:53:00Z">
        <w:r w:rsidR="00E76F17">
          <w:rPr>
            <w:rFonts w:hint="eastAsia"/>
          </w:rPr>
          <w:t>竞争激烈的社会，面临更大的就业</w:t>
        </w:r>
      </w:ins>
      <w:ins w:id="27" w:author="Wang Judith" w:date="2019-08-16T20:11:00Z">
        <w:r w:rsidR="00126B15">
          <w:rPr>
            <w:rFonts w:hint="eastAsia"/>
          </w:rPr>
          <w:t>/生存</w:t>
        </w:r>
      </w:ins>
      <w:ins w:id="28" w:author="Wang Judith" w:date="2019-07-20T09:53:00Z">
        <w:r w:rsidR="00E76F17">
          <w:rPr>
            <w:rFonts w:hint="eastAsia"/>
          </w:rPr>
          <w:t>压力</w:t>
        </w:r>
      </w:ins>
      <w:ins w:id="29" w:author="Wang Judith" w:date="2019-08-16T20:17:00Z">
        <w:r w:rsidR="00126B15">
          <w:rPr>
            <w:rFonts w:hint="eastAsia"/>
          </w:rPr>
          <w:t>，缺乏安全感</w:t>
        </w:r>
      </w:ins>
      <w:ins w:id="30" w:author="Wang Judith" w:date="2019-07-20T09:53:00Z">
        <w:r w:rsidR="00E76F17">
          <w:sym w:font="Wingdings" w:char="F0E0"/>
        </w:r>
        <w:r w:rsidR="00E76F17">
          <w:t xml:space="preserve"> less happy</w:t>
        </w:r>
      </w:ins>
    </w:p>
    <w:p w:rsidR="00E76F17" w:rsidRDefault="00567694" w:rsidP="00E76F17">
      <w:pPr>
        <w:rPr>
          <w:ins w:id="31" w:author="Wang Judith" w:date="2019-07-20T09:48:00Z"/>
        </w:rPr>
      </w:pPr>
      <w:ins w:id="32" w:author="Wang Judith" w:date="2019-07-20T09:57:00Z">
        <w:r>
          <w:rPr>
            <w:rFonts w:hint="eastAsia"/>
          </w:rPr>
          <w:t>原因2</w:t>
        </w:r>
      </w:ins>
      <w:ins w:id="33" w:author="Wang Judith" w:date="2019-08-16T20:18:00Z">
        <w:r w:rsidR="00126B15">
          <w:rPr>
            <w:rFonts w:hint="eastAsia"/>
          </w:rPr>
          <w:t>：</w:t>
        </w:r>
      </w:ins>
      <w:ins w:id="34" w:author="Wang Judith" w:date="2019-08-16T20:21:00Z">
        <w:r w:rsidR="000B5C49">
          <w:rPr>
            <w:rFonts w:hint="eastAsia"/>
          </w:rPr>
          <w:t>（内部世界）缺乏克服困难的勇气/不够</w:t>
        </w:r>
      </w:ins>
      <w:ins w:id="35" w:author="Wang Judith" w:date="2019-08-16T20:20:00Z">
        <w:r w:rsidR="000B5C49">
          <w:rPr>
            <w:rFonts w:hint="eastAsia"/>
          </w:rPr>
          <w:t xml:space="preserve">健全的心态 </w:t>
        </w:r>
      </w:ins>
      <w:ins w:id="36" w:author="Wang Judith" w:date="2019-07-20T09:50:00Z">
        <w:r w:rsidR="00E76F17">
          <w:sym w:font="Wingdings" w:char="F0E0"/>
        </w:r>
      </w:ins>
      <w:ins w:id="37" w:author="Wang Judith" w:date="2019-08-16T20:16:00Z">
        <w:r w:rsidR="00126B15">
          <w:rPr>
            <w:rFonts w:hint="eastAsia"/>
          </w:rPr>
          <w:t>然而他们心智上的不成熟以及缺乏</w:t>
        </w:r>
      </w:ins>
      <w:ins w:id="38" w:author="Wang Judith" w:date="2019-08-16T20:17:00Z">
        <w:r w:rsidR="00126B15">
          <w:rPr>
            <w:rFonts w:hint="eastAsia"/>
          </w:rPr>
          <w:t>社会经验，往往导致其在</w:t>
        </w:r>
      </w:ins>
      <w:ins w:id="39" w:author="Wang Judith" w:date="2019-08-16T20:22:00Z">
        <w:r w:rsidR="000B5C49">
          <w:rPr>
            <w:rFonts w:hint="eastAsia"/>
          </w:rPr>
          <w:t>困难面前消极、自怨自艾</w:t>
        </w:r>
      </w:ins>
      <w:ins w:id="40" w:author="Wang Judith" w:date="2019-08-16T20:15:00Z">
        <w:r w:rsidR="00126B15">
          <w:rPr>
            <w:rFonts w:hint="eastAsia"/>
          </w:rPr>
          <w:t>，遇到短期的瓶颈</w:t>
        </w:r>
      </w:ins>
      <w:ins w:id="41" w:author="Wang Judith" w:date="2019-08-16T20:16:00Z">
        <w:r w:rsidR="00126B15">
          <w:rPr>
            <w:rFonts w:hint="eastAsia"/>
          </w:rPr>
          <w:t>容易</w:t>
        </w:r>
      </w:ins>
      <w:ins w:id="42" w:author="Wang Judith" w:date="2019-08-16T20:22:00Z">
        <w:r w:rsidR="000B5C49">
          <w:rPr>
            <w:rFonts w:hint="eastAsia"/>
          </w:rPr>
          <w:t>妥协、放弃，无法取得</w:t>
        </w:r>
      </w:ins>
      <w:ins w:id="43" w:author="Wang Judith" w:date="2019-08-16T20:23:00Z">
        <w:r w:rsidR="000B5C49">
          <w:rPr>
            <w:rFonts w:hint="eastAsia"/>
          </w:rPr>
          <w:t>自我成就感、自我满足感，</w:t>
        </w:r>
        <w:r w:rsidR="000B5C49" w:rsidRPr="000B5C49">
          <w:t>丧失了获得快乐的源泉</w:t>
        </w:r>
      </w:ins>
      <w:ins w:id="44" w:author="Wang Judith" w:date="2019-07-20T09:56:00Z">
        <w:r>
          <w:sym w:font="Wingdings" w:char="F0E0"/>
        </w:r>
        <w:r>
          <w:t xml:space="preserve"> less happy</w:t>
        </w:r>
      </w:ins>
    </w:p>
    <w:p w:rsidR="00E76F17" w:rsidRDefault="00E76F17" w:rsidP="00E76F17">
      <w:pPr>
        <w:rPr>
          <w:ins w:id="45" w:author="Wang Judith" w:date="2019-08-16T17:14:00Z"/>
        </w:rPr>
      </w:pPr>
    </w:p>
    <w:p w:rsidR="00567694" w:rsidRDefault="00567694" w:rsidP="00E76F17">
      <w:pPr>
        <w:rPr>
          <w:ins w:id="46" w:author="Wang Judith" w:date="2019-07-20T10:01:00Z"/>
        </w:rPr>
      </w:pPr>
      <w:ins w:id="47" w:author="Wang Judith" w:date="2019-07-20T10:00:00Z">
        <w:r>
          <w:rPr>
            <w:rFonts w:hint="eastAsia"/>
          </w:rPr>
          <w:t>解决方案1：</w:t>
        </w:r>
      </w:ins>
      <w:ins w:id="48" w:author="Wang Judith" w:date="2019-08-16T20:24:00Z">
        <w:r w:rsidR="000B5C49">
          <w:rPr>
            <w:rFonts w:hint="eastAsia"/>
          </w:rPr>
          <w:t>（社会</w:t>
        </w:r>
      </w:ins>
      <w:ins w:id="49" w:author="Wang Judith" w:date="2019-08-16T20:25:00Z">
        <w:r w:rsidR="000B5C49">
          <w:rPr>
            <w:rFonts w:hint="eastAsia"/>
          </w:rPr>
          <w:t>层面）学校</w:t>
        </w:r>
      </w:ins>
      <w:ins w:id="50" w:author="Wang Judith" w:date="2019-08-16T20:24:00Z">
        <w:r w:rsidR="000B5C49">
          <w:rPr>
            <w:rFonts w:hint="eastAsia"/>
          </w:rPr>
          <w:t>/</w:t>
        </w:r>
      </w:ins>
      <w:ins w:id="51" w:author="Wang Judith" w:date="2019-08-16T20:55:00Z">
        <w:r w:rsidR="007020B6">
          <w:rPr>
            <w:rFonts w:hint="eastAsia"/>
          </w:rPr>
          <w:t>社区</w:t>
        </w:r>
      </w:ins>
      <w:ins w:id="52" w:author="Wang Judith" w:date="2019-08-16T20:24:00Z">
        <w:r w:rsidR="000B5C49">
          <w:rPr>
            <w:rFonts w:hint="eastAsia"/>
          </w:rPr>
          <w:t>/</w:t>
        </w:r>
      </w:ins>
      <w:ins w:id="53" w:author="Wang Judith" w:date="2019-08-16T20:25:00Z">
        <w:r w:rsidR="000B5C49">
          <w:rPr>
            <w:rFonts w:hint="eastAsia"/>
          </w:rPr>
          <w:t>工业界/就业单位方面</w:t>
        </w:r>
      </w:ins>
      <w:ins w:id="54" w:author="Wang Judith" w:date="2019-08-16T20:27:00Z">
        <w:r w:rsidR="000B5C49">
          <w:rPr>
            <w:rFonts w:hint="eastAsia"/>
          </w:rPr>
          <w:t>加强</w:t>
        </w:r>
      </w:ins>
      <w:ins w:id="55" w:author="Wang Judith" w:date="2019-08-16T20:26:00Z">
        <w:r w:rsidR="000B5C49">
          <w:rPr>
            <w:rFonts w:hint="eastAsia"/>
          </w:rPr>
          <w:t>学生/年轻员工的</w:t>
        </w:r>
      </w:ins>
      <w:ins w:id="56" w:author="Wang Judith" w:date="2019-08-16T20:27:00Z">
        <w:r w:rsidR="000B5C49">
          <w:rPr>
            <w:rFonts w:hint="eastAsia"/>
          </w:rPr>
          <w:t>心理素质锻炼</w:t>
        </w:r>
      </w:ins>
      <w:ins w:id="57" w:author="Wang Judith" w:date="2019-08-16T20:26:00Z">
        <w:r w:rsidR="000B5C49">
          <w:rPr>
            <w:rFonts w:hint="eastAsia"/>
          </w:rPr>
          <w:t>。</w:t>
        </w:r>
      </w:ins>
      <w:ins w:id="58" w:author="Wang Judith" w:date="2019-08-16T20:27:00Z">
        <w:r w:rsidR="000B5C49">
          <w:rPr>
            <w:rFonts w:hint="eastAsia"/>
          </w:rPr>
          <w:t>如</w:t>
        </w:r>
      </w:ins>
      <w:ins w:id="59" w:author="Wang Judith" w:date="2019-08-16T20:28:00Z">
        <w:r w:rsidR="000B5C49">
          <w:rPr>
            <w:rFonts w:hint="eastAsia"/>
          </w:rPr>
          <w:t>开展</w:t>
        </w:r>
      </w:ins>
      <w:ins w:id="60" w:author="Wang Judith" w:date="2019-08-16T20:27:00Z">
        <w:r w:rsidR="000B5C49">
          <w:rPr>
            <w:rFonts w:hint="eastAsia"/>
          </w:rPr>
          <w:t>素质拓展活动</w:t>
        </w:r>
      </w:ins>
      <w:ins w:id="61" w:author="Wang Judith" w:date="2019-08-16T20:28:00Z">
        <w:r w:rsidR="000B5C49">
          <w:rPr>
            <w:rFonts w:hint="eastAsia"/>
          </w:rPr>
          <w:t>/团建</w:t>
        </w:r>
        <w:r w:rsidR="000B5C49">
          <w:t>…</w:t>
        </w:r>
      </w:ins>
    </w:p>
    <w:p w:rsidR="00EA6239" w:rsidRDefault="00567694" w:rsidP="00E76F17">
      <w:pPr>
        <w:rPr>
          <w:ins w:id="62" w:author="Wang Judith" w:date="2019-08-04T11:10:00Z"/>
        </w:rPr>
      </w:pPr>
      <w:ins w:id="63" w:author="Wang Judith" w:date="2019-07-20T10:01:00Z">
        <w:r>
          <w:rPr>
            <w:rFonts w:hint="eastAsia"/>
          </w:rPr>
          <w:t>解决方案2：</w:t>
        </w:r>
      </w:ins>
      <w:ins w:id="64" w:author="Wang Judith" w:date="2019-08-16T20:27:00Z">
        <w:r w:rsidR="000B5C49">
          <w:rPr>
            <w:rFonts w:hint="eastAsia"/>
          </w:rPr>
          <w:t>（</w:t>
        </w:r>
      </w:ins>
      <w:ins w:id="65" w:author="Wang Judith" w:date="2019-08-16T20:28:00Z">
        <w:r w:rsidR="000B5C49">
          <w:rPr>
            <w:rFonts w:hint="eastAsia"/>
          </w:rPr>
          <w:t>个人层面</w:t>
        </w:r>
      </w:ins>
      <w:ins w:id="66" w:author="Wang Judith" w:date="2019-08-16T20:27:00Z">
        <w:r w:rsidR="000B5C49">
          <w:rPr>
            <w:rFonts w:hint="eastAsia"/>
          </w:rPr>
          <w:t>）</w:t>
        </w:r>
      </w:ins>
      <w:ins w:id="67" w:author="Wang Judith" w:date="2019-08-16T20:29:00Z">
        <w:r w:rsidR="000B5C49">
          <w:rPr>
            <w:rFonts w:hint="eastAsia"/>
          </w:rPr>
          <w:t>多阅读，多与人交流，</w:t>
        </w:r>
      </w:ins>
      <w:ins w:id="68" w:author="Wang Judith" w:date="2019-08-16T20:33:00Z">
        <w:r w:rsidR="007F23CD">
          <w:rPr>
            <w:rFonts w:hint="eastAsia"/>
          </w:rPr>
          <w:t>拓宽</w:t>
        </w:r>
      </w:ins>
      <w:ins w:id="69" w:author="Wang Judith" w:date="2019-08-16T20:29:00Z">
        <w:r w:rsidR="000B5C49">
          <w:rPr>
            <w:rFonts w:hint="eastAsia"/>
          </w:rPr>
          <w:t>眼界以及寻找生活的</w:t>
        </w:r>
      </w:ins>
      <w:ins w:id="70" w:author="Wang Judith" w:date="2019-08-16T20:30:00Z">
        <w:r w:rsidR="007F23CD">
          <w:rPr>
            <w:rFonts w:hint="eastAsia"/>
          </w:rPr>
          <w:t>意义。</w:t>
        </w:r>
      </w:ins>
      <w:ins w:id="71" w:author="Wang Judith" w:date="2019-08-04T11:11:00Z">
        <w:r w:rsidR="00EA6239">
          <w:rPr>
            <w:rFonts w:hint="eastAsia"/>
          </w:rPr>
          <w:t>除此之外，人们应当注重自身修养</w:t>
        </w:r>
      </w:ins>
      <w:ins w:id="72" w:author="Wang Judith" w:date="2019-08-04T11:12:00Z">
        <w:r w:rsidR="00EA6239">
          <w:rPr>
            <w:rFonts w:hint="eastAsia"/>
          </w:rPr>
          <w:t>和培养快乐感知能力，以一个积极乐观的心态迎接</w:t>
        </w:r>
      </w:ins>
      <w:ins w:id="73" w:author="Wang Judith" w:date="2019-08-04T11:13:00Z">
        <w:r w:rsidR="00EA6239">
          <w:rPr>
            <w:rFonts w:hint="eastAsia"/>
          </w:rPr>
          <w:t>现实社会</w:t>
        </w:r>
      </w:ins>
      <w:ins w:id="74" w:author="Wang Judith" w:date="2019-08-16T20:32:00Z">
        <w:r w:rsidR="007F23CD">
          <w:rPr>
            <w:rFonts w:hint="eastAsia"/>
          </w:rPr>
          <w:t>遇到的</w:t>
        </w:r>
      </w:ins>
      <w:ins w:id="75" w:author="Wang Judith" w:date="2019-08-16T20:35:00Z">
        <w:r w:rsidR="007F23CD">
          <w:rPr>
            <w:rFonts w:hint="eastAsia"/>
          </w:rPr>
          <w:t>人和事</w:t>
        </w:r>
        <w:r w:rsidR="007F23CD">
          <w:t>…</w:t>
        </w:r>
      </w:ins>
    </w:p>
    <w:p w:rsidR="00EA6239" w:rsidRDefault="00EA6239" w:rsidP="00E76F17">
      <w:pPr>
        <w:rPr>
          <w:ins w:id="76" w:author="Wang Judith" w:date="2019-08-15T22:06:00Z"/>
        </w:rPr>
      </w:pPr>
    </w:p>
    <w:p w:rsidR="001C049E" w:rsidRPr="004A0A90" w:rsidRDefault="001C049E" w:rsidP="00E76F17"/>
    <w:p w:rsidR="00E76F17" w:rsidRDefault="00E76F17" w:rsidP="00E76F17">
      <w:pPr>
        <w:rPr>
          <w:ins w:id="77" w:author="Wang Judith" w:date="2019-07-20T10:04:00Z"/>
        </w:rPr>
      </w:pPr>
      <w:r w:rsidRPr="00E76F17">
        <w:t xml:space="preserve">2. Some people think </w:t>
      </w:r>
      <w:r w:rsidRPr="00F479C3">
        <w:rPr>
          <w:highlight w:val="yellow"/>
          <w:rPrChange w:id="78" w:author="Wang Judith" w:date="2019-08-23T20:11:00Z">
            <w:rPr/>
          </w:rPrChange>
        </w:rPr>
        <w:t>personal happiness</w:t>
      </w:r>
      <w:r w:rsidRPr="00E76F17">
        <w:t xml:space="preserve"> is closely related to economic success, while others believe that it depends on other factors. Discuss both views and give your opinion.</w:t>
      </w:r>
    </w:p>
    <w:p w:rsidR="00567694" w:rsidRDefault="00567694" w:rsidP="00E76F17">
      <w:pPr>
        <w:rPr>
          <w:ins w:id="79" w:author="Wang Judith" w:date="2019-07-20T10:04:00Z"/>
        </w:rPr>
      </w:pPr>
    </w:p>
    <w:p w:rsidR="00567694" w:rsidRDefault="00567694" w:rsidP="00E76F17">
      <w:pPr>
        <w:rPr>
          <w:ins w:id="80" w:author="Wang Judith" w:date="2019-07-20T10:04:00Z"/>
        </w:rPr>
      </w:pPr>
      <w:ins w:id="81" w:author="Wang Judith" w:date="2019-07-20T10:04:00Z">
        <w:r>
          <w:rPr>
            <w:rFonts w:hint="eastAsia"/>
          </w:rPr>
          <w:t>题型：双边讨论</w:t>
        </w:r>
      </w:ins>
    </w:p>
    <w:p w:rsidR="00567694" w:rsidRDefault="00355E35" w:rsidP="00E76F17">
      <w:pPr>
        <w:rPr>
          <w:ins w:id="82" w:author="Wang Judith" w:date="2019-07-20T10:07:00Z"/>
        </w:rPr>
      </w:pPr>
      <w:ins w:id="83" w:author="Wang Judith" w:date="2019-07-20T10:05:00Z">
        <w:r>
          <w:rPr>
            <w:rFonts w:hint="eastAsia"/>
          </w:rPr>
          <w:t>立场：个人的幸福</w:t>
        </w:r>
      </w:ins>
      <w:ins w:id="84" w:author="Wang Judith" w:date="2019-07-20T10:06:00Z">
        <w:r>
          <w:rPr>
            <w:rFonts w:hint="eastAsia"/>
          </w:rPr>
          <w:t>不仅仅靠经济上的成功，还和</w:t>
        </w:r>
      </w:ins>
      <w:ins w:id="85" w:author="Wang Judith" w:date="2019-07-20T10:07:00Z">
        <w:r>
          <w:rPr>
            <w:rFonts w:hint="eastAsia"/>
          </w:rPr>
          <w:t>自我成就/实现，家人，朋友等因素有关。</w:t>
        </w:r>
      </w:ins>
    </w:p>
    <w:p w:rsidR="002027E2" w:rsidRPr="00355E35" w:rsidRDefault="002027E2" w:rsidP="00E76F17">
      <w:pPr>
        <w:rPr>
          <w:ins w:id="86" w:author="Wang Judith" w:date="2019-07-20T10:07:00Z"/>
        </w:rPr>
      </w:pPr>
    </w:p>
    <w:p w:rsidR="00355E35" w:rsidRDefault="00355E35" w:rsidP="00E76F17">
      <w:pPr>
        <w:rPr>
          <w:ins w:id="87" w:author="Wang Judith" w:date="2019-07-20T10:08:00Z"/>
        </w:rPr>
      </w:pPr>
      <w:ins w:id="88" w:author="Wang Judith" w:date="2019-07-20T10:07:00Z">
        <w:r>
          <w:rPr>
            <w:rFonts w:hint="eastAsia"/>
          </w:rPr>
          <w:t>确实经济上的</w:t>
        </w:r>
      </w:ins>
      <w:ins w:id="89" w:author="Wang Judith" w:date="2019-07-20T10:08:00Z">
        <w:r>
          <w:rPr>
            <w:rFonts w:hint="eastAsia"/>
          </w:rPr>
          <w:t>成功（</w:t>
        </w:r>
      </w:ins>
      <w:ins w:id="90" w:author="Wang Judith" w:date="2019-07-20T10:07:00Z">
        <w:r>
          <w:rPr>
            <w:rFonts w:hint="eastAsia"/>
          </w:rPr>
          <w:t>财务自由</w:t>
        </w:r>
      </w:ins>
      <w:ins w:id="91" w:author="Wang Judith" w:date="2019-07-20T10:08:00Z">
        <w:r>
          <w:rPr>
            <w:rFonts w:hint="eastAsia"/>
          </w:rPr>
          <w:t>）可以满足人们的很多物质欲望。</w:t>
        </w:r>
      </w:ins>
    </w:p>
    <w:p w:rsidR="007A5B7D" w:rsidRDefault="007A5B7D" w:rsidP="00E76F17">
      <w:pPr>
        <w:rPr>
          <w:ins w:id="92" w:author="Wang Judith" w:date="2019-07-20T10:08:00Z"/>
        </w:rPr>
      </w:pPr>
    </w:p>
    <w:p w:rsidR="00355E35" w:rsidRDefault="00355E35" w:rsidP="00E76F17">
      <w:pPr>
        <w:rPr>
          <w:ins w:id="93" w:author="Wang Judith" w:date="2019-07-20T10:13:00Z"/>
        </w:rPr>
      </w:pPr>
      <w:ins w:id="94" w:author="Wang Judith" w:date="2019-07-20T10:09:00Z">
        <w:r>
          <w:rPr>
            <w:rFonts w:hint="eastAsia"/>
          </w:rPr>
          <w:t>然而，个人的幸福感不仅仅靠钱就能满足</w:t>
        </w:r>
      </w:ins>
      <w:ins w:id="95" w:author="Wang Judith" w:date="2019-08-18T20:02:00Z">
        <w:r w:rsidR="004A108C">
          <w:rPr>
            <w:rFonts w:hint="eastAsia"/>
          </w:rPr>
          <w:t>，金钱买不到健康</w:t>
        </w:r>
      </w:ins>
      <w:ins w:id="96" w:author="Wang Judith" w:date="2019-07-20T10:09:00Z">
        <w:r>
          <w:rPr>
            <w:rFonts w:hint="eastAsia"/>
          </w:rPr>
          <w:t>。</w:t>
        </w:r>
      </w:ins>
    </w:p>
    <w:p w:rsidR="00482DD7" w:rsidRDefault="00482DD7" w:rsidP="00E76F17">
      <w:pPr>
        <w:rPr>
          <w:ins w:id="97" w:author="Wang Judith" w:date="2019-07-20T10:14:00Z"/>
        </w:rPr>
      </w:pPr>
    </w:p>
    <w:p w:rsidR="00355E35" w:rsidRDefault="00355E35" w:rsidP="00E76F17">
      <w:pPr>
        <w:rPr>
          <w:ins w:id="98" w:author="Wang Judith" w:date="2019-08-18T21:01:00Z"/>
        </w:rPr>
      </w:pPr>
      <w:ins w:id="99" w:author="Wang Judith" w:date="2019-07-20T10:14:00Z">
        <w:r>
          <w:rPr>
            <w:rFonts w:hint="eastAsia"/>
          </w:rPr>
          <w:t>个人观点：除了钱</w:t>
        </w:r>
      </w:ins>
      <w:ins w:id="100" w:author="Wang Judith" w:date="2019-07-20T10:15:00Z">
        <w:r>
          <w:rPr>
            <w:rFonts w:hint="eastAsia"/>
          </w:rPr>
          <w:t>，</w:t>
        </w:r>
      </w:ins>
      <w:ins w:id="101" w:author="Wang Judith" w:date="2019-07-20T10:14:00Z">
        <w:r>
          <w:rPr>
            <w:rFonts w:hint="eastAsia"/>
          </w:rPr>
          <w:t>其他因素</w:t>
        </w:r>
      </w:ins>
      <w:ins w:id="102" w:author="Wang Judith" w:date="2019-07-20T10:15:00Z">
        <w:r>
          <w:rPr>
            <w:rFonts w:hint="eastAsia"/>
          </w:rPr>
          <w:t>诸如亲情、友情、自我成就以及身体健康等因素有助于个人幸福感。</w:t>
        </w:r>
      </w:ins>
      <w:ins w:id="103" w:author="Wang Judith" w:date="2019-08-18T20:26:00Z">
        <w:r w:rsidR="00482DD7">
          <w:rPr>
            <w:rFonts w:hint="eastAsia"/>
          </w:rPr>
          <w:t>经济上成功的人不一定幸福，</w:t>
        </w:r>
      </w:ins>
      <w:ins w:id="104" w:author="Wang Judith" w:date="2019-08-18T21:09:00Z">
        <w:r w:rsidR="0075601B" w:rsidRPr="0075601B">
          <w:rPr>
            <w:rFonts w:hint="eastAsia"/>
          </w:rPr>
          <w:t>相反，</w:t>
        </w:r>
      </w:ins>
      <w:ins w:id="105" w:author="Wang Judith" w:date="2019-08-18T20:26:00Z">
        <w:r w:rsidR="00482DD7">
          <w:rPr>
            <w:rFonts w:hint="eastAsia"/>
          </w:rPr>
          <w:t>幸福的人更容易成功</w:t>
        </w:r>
      </w:ins>
    </w:p>
    <w:p w:rsidR="00355E35" w:rsidRPr="00355E35" w:rsidRDefault="00355E35" w:rsidP="00E76F17"/>
    <w:p w:rsidR="00E76F17" w:rsidRDefault="00E76F17" w:rsidP="00E76F17">
      <w:pPr>
        <w:rPr>
          <w:ins w:id="106" w:author="Wang Judith" w:date="2019-07-20T10:17:00Z"/>
        </w:rPr>
      </w:pPr>
      <w:r w:rsidRPr="00E76F17">
        <w:t xml:space="preserve">3. Many countries now have people from different </w:t>
      </w:r>
      <w:r w:rsidRPr="00F479C3">
        <w:rPr>
          <w:highlight w:val="yellow"/>
          <w:rPrChange w:id="107" w:author="Wang Judith" w:date="2019-08-23T20:11:00Z">
            <w:rPr/>
          </w:rPrChange>
        </w:rPr>
        <w:t>cultures</w:t>
      </w:r>
      <w:r w:rsidRPr="00E76F17">
        <w:t xml:space="preserve"> and ethnic groups. What is the reason for this? Is it a positive or negative development?</w:t>
      </w:r>
    </w:p>
    <w:p w:rsidR="003B7B2D" w:rsidRDefault="003B7B2D" w:rsidP="00E76F17">
      <w:pPr>
        <w:rPr>
          <w:ins w:id="108" w:author="Wang Judith" w:date="2019-07-20T10:17:00Z"/>
        </w:rPr>
      </w:pPr>
    </w:p>
    <w:p w:rsidR="003B7B2D" w:rsidRDefault="003B7B2D" w:rsidP="00E76F17">
      <w:pPr>
        <w:rPr>
          <w:ins w:id="109" w:author="Wang Judith" w:date="2019-07-20T10:17:00Z"/>
        </w:rPr>
      </w:pPr>
      <w:ins w:id="110" w:author="Wang Judith" w:date="2019-07-20T10:17:00Z">
        <w:r>
          <w:rPr>
            <w:rFonts w:hint="eastAsia"/>
          </w:rPr>
          <w:t>题型：原因解释</w:t>
        </w:r>
      </w:ins>
      <w:ins w:id="111" w:author="Wang Judith" w:date="2019-08-17T18:34:00Z">
        <w:r w:rsidR="004F2737">
          <w:rPr>
            <w:rFonts w:hint="eastAsia"/>
          </w:rPr>
          <w:t>+利弊分析</w:t>
        </w:r>
      </w:ins>
    </w:p>
    <w:p w:rsidR="00D86C94" w:rsidRDefault="00D86C94" w:rsidP="004D49A6">
      <w:pPr>
        <w:rPr>
          <w:ins w:id="112" w:author="Wang Judith" w:date="2019-08-26T10:04:00Z"/>
        </w:rPr>
      </w:pPr>
      <w:ins w:id="113" w:author="Wang Judith" w:date="2019-08-26T10:04:00Z">
        <w:r w:rsidRPr="00D86C94">
          <w:rPr>
            <w:rFonts w:hint="eastAsia"/>
          </w:rPr>
          <w:t>原因：历史的进程和文化的变迁。</w:t>
        </w:r>
      </w:ins>
    </w:p>
    <w:p w:rsidR="003B7B2D" w:rsidRPr="004D49A6" w:rsidRDefault="003B7B2D" w:rsidP="00E76F17">
      <w:pPr>
        <w:rPr>
          <w:ins w:id="114" w:author="Wang Judith" w:date="2019-08-23T20:11:00Z"/>
        </w:rPr>
      </w:pPr>
    </w:p>
    <w:p w:rsidR="00F479C3" w:rsidRPr="00F479C3" w:rsidRDefault="00F479C3" w:rsidP="00F479C3">
      <w:pPr>
        <w:rPr>
          <w:ins w:id="115" w:author="Wang Judith" w:date="2019-08-23T20:11:00Z"/>
        </w:rPr>
      </w:pPr>
      <w:ins w:id="116" w:author="Wang Judith" w:date="2019-08-23T20:11:00Z">
        <w:r w:rsidRPr="00F479C3">
          <w:rPr>
            <w:rFonts w:hint="eastAsia"/>
          </w:rPr>
          <w:t>利：</w:t>
        </w:r>
      </w:ins>
      <w:ins w:id="117" w:author="Wang Judith" w:date="2019-08-23T20:12:00Z">
        <w:r w:rsidR="008A41B9">
          <w:rPr>
            <w:rFonts w:hint="eastAsia"/>
          </w:rPr>
          <w:t>有利于多元文化的发展，体现</w:t>
        </w:r>
      </w:ins>
      <w:ins w:id="118" w:author="Wang Judith" w:date="2019-08-23T20:13:00Z">
        <w:r w:rsidR="008A41B9">
          <w:rPr>
            <w:rFonts w:hint="eastAsia"/>
          </w:rPr>
          <w:t>了</w:t>
        </w:r>
      </w:ins>
      <w:ins w:id="119" w:author="Wang Judith" w:date="2019-08-23T20:11:00Z">
        <w:r w:rsidRPr="00F479C3">
          <w:rPr>
            <w:rFonts w:hint="eastAsia"/>
          </w:rPr>
          <w:t>一个国家</w:t>
        </w:r>
      </w:ins>
      <w:ins w:id="120" w:author="Wang Judith" w:date="2019-08-23T20:13:00Z">
        <w:r w:rsidR="008A41B9">
          <w:rPr>
            <w:rFonts w:hint="eastAsia"/>
          </w:rPr>
          <w:t>对不同民族</w:t>
        </w:r>
      </w:ins>
      <w:ins w:id="121" w:author="Wang Judith" w:date="2019-08-23T20:11:00Z">
        <w:r w:rsidRPr="00F479C3">
          <w:rPr>
            <w:rFonts w:hint="eastAsia"/>
          </w:rPr>
          <w:t>文化的包容性，有利于</w:t>
        </w:r>
      </w:ins>
      <w:ins w:id="122" w:author="Wang Judith" w:date="2019-08-23T20:13:00Z">
        <w:r w:rsidR="008A41B9">
          <w:rPr>
            <w:rFonts w:hint="eastAsia"/>
          </w:rPr>
          <w:t>各民族团结、</w:t>
        </w:r>
        <w:r w:rsidR="008A41B9">
          <w:rPr>
            <w:rFonts w:hint="eastAsia"/>
          </w:rPr>
          <w:lastRenderedPageBreak/>
          <w:t>国家和平</w:t>
        </w:r>
      </w:ins>
      <w:ins w:id="123" w:author="Wang Judith" w:date="2019-08-23T20:14:00Z">
        <w:r w:rsidR="008A41B9">
          <w:rPr>
            <w:rFonts w:hint="eastAsia"/>
          </w:rPr>
          <w:t>统一</w:t>
        </w:r>
      </w:ins>
      <w:ins w:id="124" w:author="Wang Judith" w:date="2019-08-23T20:11:00Z">
        <w:r w:rsidRPr="00F479C3">
          <w:rPr>
            <w:rFonts w:hint="eastAsia"/>
          </w:rPr>
          <w:t>。</w:t>
        </w:r>
      </w:ins>
    </w:p>
    <w:p w:rsidR="00057642" w:rsidRPr="00E85958" w:rsidRDefault="00057642" w:rsidP="00F479C3">
      <w:pPr>
        <w:rPr>
          <w:ins w:id="125" w:author="Wang Judith" w:date="2019-08-26T17:41:00Z"/>
        </w:rPr>
      </w:pPr>
    </w:p>
    <w:p w:rsidR="00F479C3" w:rsidRDefault="00F479C3" w:rsidP="00F479C3">
      <w:pPr>
        <w:rPr>
          <w:ins w:id="126" w:author="Wang Judith" w:date="2019-08-26T17:51:00Z"/>
        </w:rPr>
      </w:pPr>
      <w:ins w:id="127" w:author="Wang Judith" w:date="2019-08-23T20:11:00Z">
        <w:r w:rsidRPr="00F479C3">
          <w:rPr>
            <w:rFonts w:hint="eastAsia"/>
          </w:rPr>
          <w:t>弊：</w:t>
        </w:r>
      </w:ins>
      <w:ins w:id="128" w:author="Wang Judith" w:date="2019-08-23T20:16:00Z">
        <w:r w:rsidR="008A41B9">
          <w:rPr>
            <w:rFonts w:hint="eastAsia"/>
          </w:rPr>
          <w:t>暴乱</w:t>
        </w:r>
      </w:ins>
      <w:ins w:id="129" w:author="Wang Judith" w:date="2019-08-23T20:17:00Z">
        <w:r w:rsidR="008A41B9">
          <w:rPr>
            <w:rFonts w:hint="eastAsia"/>
          </w:rPr>
          <w:t>、</w:t>
        </w:r>
      </w:ins>
      <w:ins w:id="130" w:author="Wang Judith" w:date="2019-08-23T20:16:00Z">
        <w:r w:rsidR="008A41B9">
          <w:rPr>
            <w:rFonts w:hint="eastAsia"/>
          </w:rPr>
          <w:t>安全问题时有</w:t>
        </w:r>
      </w:ins>
      <w:ins w:id="131" w:author="Wang Judith" w:date="2019-08-23T20:17:00Z">
        <w:r w:rsidR="008A41B9">
          <w:rPr>
            <w:rFonts w:hint="eastAsia"/>
          </w:rPr>
          <w:t>发生。</w:t>
        </w:r>
      </w:ins>
    </w:p>
    <w:p w:rsidR="00F479C3" w:rsidRPr="00F479C3" w:rsidRDefault="00F479C3" w:rsidP="00F479C3">
      <w:pPr>
        <w:rPr>
          <w:ins w:id="132" w:author="Wang Judith" w:date="2019-08-23T20:11:00Z"/>
        </w:rPr>
      </w:pPr>
    </w:p>
    <w:p w:rsidR="00F479C3" w:rsidRPr="00F479C3" w:rsidRDefault="00F479C3" w:rsidP="00F479C3">
      <w:pPr>
        <w:rPr>
          <w:ins w:id="133" w:author="Wang Judith" w:date="2019-08-23T20:11:00Z"/>
        </w:rPr>
      </w:pPr>
      <w:ins w:id="134" w:author="Wang Judith" w:date="2019-08-23T20:11:00Z">
        <w:r w:rsidRPr="00F479C3">
          <w:rPr>
            <w:rFonts w:hint="eastAsia"/>
          </w:rPr>
          <w:t>评价：利大于弊。</w:t>
        </w:r>
      </w:ins>
    </w:p>
    <w:p w:rsidR="001E0CF6" w:rsidRPr="00DD024B" w:rsidRDefault="001E0CF6" w:rsidP="00E76F17"/>
    <w:p w:rsidR="00E76F17" w:rsidRDefault="00E76F17" w:rsidP="00E76F17">
      <w:pPr>
        <w:rPr>
          <w:ins w:id="135" w:author="Wang Judith" w:date="2019-07-20T10:25:00Z"/>
        </w:rPr>
      </w:pPr>
      <w:r w:rsidRPr="00E76F17">
        <w:t xml:space="preserve">4. It has become easier and more affordable for people to </w:t>
      </w:r>
      <w:r w:rsidRPr="00D0574A">
        <w:rPr>
          <w:highlight w:val="yellow"/>
          <w:rPrChange w:id="136" w:author="Wang Judith" w:date="2019-08-31T16:54:00Z">
            <w:rPr/>
          </w:rPrChange>
        </w:rPr>
        <w:t>visit other countries</w:t>
      </w:r>
      <w:r w:rsidRPr="00E76F17">
        <w:t>. Is it a positive or negative development?</w:t>
      </w:r>
    </w:p>
    <w:p w:rsidR="003B7B2D" w:rsidRDefault="003B7B2D" w:rsidP="00E76F17">
      <w:pPr>
        <w:rPr>
          <w:ins w:id="137" w:author="Wang Judith" w:date="2019-07-20T10:25:00Z"/>
        </w:rPr>
      </w:pPr>
    </w:p>
    <w:p w:rsidR="003B7B2D" w:rsidRDefault="003B7B2D" w:rsidP="003B7B2D">
      <w:pPr>
        <w:rPr>
          <w:ins w:id="138" w:author="Wang Judith" w:date="2019-07-20T10:25:00Z"/>
        </w:rPr>
      </w:pPr>
      <w:ins w:id="139" w:author="Wang Judith" w:date="2019-07-20T10:25:00Z">
        <w:r w:rsidRPr="003B7B2D">
          <w:rPr>
            <w:rFonts w:hint="eastAsia"/>
          </w:rPr>
          <w:t>题型：利弊分析</w:t>
        </w:r>
      </w:ins>
    </w:p>
    <w:p w:rsidR="00517B0D" w:rsidRDefault="00517B0D" w:rsidP="003B7B2D">
      <w:pPr>
        <w:rPr>
          <w:ins w:id="140" w:author="Wang Judith" w:date="2019-09-02T10:37:00Z"/>
        </w:rPr>
      </w:pPr>
      <w:ins w:id="141" w:author="Wang Judith" w:date="2019-09-02T10:41:00Z">
        <w:r>
          <w:t>Currently, there</w:t>
        </w:r>
      </w:ins>
      <w:ins w:id="142" w:author="Wang Judith" w:date="2019-09-02T10:42:00Z">
        <w:r>
          <w:t xml:space="preserve"> has been a general debate over </w:t>
        </w:r>
        <w:r w:rsidR="008C4900">
          <w:t>t</w:t>
        </w:r>
      </w:ins>
      <w:ins w:id="143" w:author="Wang Judith" w:date="2019-09-16T12:32:00Z">
        <w:r w:rsidR="008C4900">
          <w:t>ravel</w:t>
        </w:r>
      </w:ins>
      <w:ins w:id="144" w:author="Wang Judith" w:date="2019-09-16T12:30:00Z">
        <w:r w:rsidR="006C0E94">
          <w:t xml:space="preserve"> regarding the fact that</w:t>
        </w:r>
      </w:ins>
      <w:ins w:id="145" w:author="Wang Judith" w:date="2019-09-16T12:31:00Z">
        <w:r w:rsidR="006C0E94">
          <w:t xml:space="preserve"> </w:t>
        </w:r>
        <w:r w:rsidR="00FC4C87">
          <w:t>it has become easier and more affordable for people to visit other countries</w:t>
        </w:r>
      </w:ins>
      <w:ins w:id="146" w:author="Wang Judith" w:date="2019-09-02T10:51:00Z">
        <w:r w:rsidR="0064526C">
          <w:t xml:space="preserve">, </w:t>
        </w:r>
      </w:ins>
      <w:ins w:id="147" w:author="Wang Judith" w:date="2019-09-16T12:31:00Z">
        <w:r w:rsidR="001C30F5">
          <w:t xml:space="preserve">with </w:t>
        </w:r>
      </w:ins>
      <w:ins w:id="148" w:author="Wang Judith" w:date="2019-09-02T10:52:00Z">
        <w:r w:rsidR="00906892">
          <w:t xml:space="preserve">both </w:t>
        </w:r>
      </w:ins>
      <w:ins w:id="149" w:author="Wang Judith" w:date="2019-09-02T11:04:00Z">
        <w:r w:rsidR="007B05E1">
          <w:t xml:space="preserve">the </w:t>
        </w:r>
      </w:ins>
      <w:ins w:id="150" w:author="Wang Judith" w:date="2019-09-02T10:51:00Z">
        <w:r w:rsidR="00906892">
          <w:t>positive a</w:t>
        </w:r>
      </w:ins>
      <w:ins w:id="151" w:author="Wang Judith" w:date="2019-09-02T10:52:00Z">
        <w:r w:rsidR="00906892">
          <w:t>nd negative</w:t>
        </w:r>
      </w:ins>
      <w:ins w:id="152" w:author="Wang Judith" w:date="2019-09-02T10:42:00Z">
        <w:r w:rsidR="001C30F5">
          <w:t xml:space="preserve"> effects</w:t>
        </w:r>
      </w:ins>
      <w:ins w:id="153" w:author="Wang Judith" w:date="2019-09-16T12:31:00Z">
        <w:r w:rsidR="001C30F5">
          <w:t>.</w:t>
        </w:r>
      </w:ins>
    </w:p>
    <w:p w:rsidR="00484110" w:rsidRPr="008C4900" w:rsidRDefault="00484110" w:rsidP="003B7B2D">
      <w:pPr>
        <w:rPr>
          <w:ins w:id="154" w:author="Wang Judith" w:date="2019-07-20T10:27:00Z"/>
        </w:rPr>
      </w:pPr>
    </w:p>
    <w:p w:rsidR="003B7B2D" w:rsidRDefault="00ED27A6" w:rsidP="003B7B2D">
      <w:pPr>
        <w:rPr>
          <w:ins w:id="155" w:author="Wang Judith" w:date="2019-07-20T10:26:00Z"/>
        </w:rPr>
      </w:pPr>
      <w:ins w:id="156" w:author="Wang Judith" w:date="2019-07-20T10:26:00Z">
        <w:r>
          <w:rPr>
            <w:rFonts w:hint="eastAsia"/>
          </w:rPr>
          <w:t>利：</w:t>
        </w:r>
      </w:ins>
      <w:ins w:id="157" w:author="Wang Judith" w:date="2019-09-02T11:06:00Z">
        <w:r w:rsidR="002B303F">
          <w:rPr>
            <w:rFonts w:hint="eastAsia"/>
          </w:rPr>
          <w:t>侧面反映出</w:t>
        </w:r>
      </w:ins>
      <w:ins w:id="158" w:author="Wang Judith" w:date="2019-09-02T11:07:00Z">
        <w:r w:rsidR="002B303F">
          <w:rPr>
            <w:rFonts w:hint="eastAsia"/>
          </w:rPr>
          <w:t>社会在进步，</w:t>
        </w:r>
      </w:ins>
      <w:ins w:id="159" w:author="Wang Judith" w:date="2019-07-20T10:28:00Z">
        <w:r>
          <w:rPr>
            <w:rFonts w:hint="eastAsia"/>
          </w:rPr>
          <w:t>说走就走的旅行/享受美食、美景、刺激</w:t>
        </w:r>
      </w:ins>
      <w:ins w:id="160" w:author="Wang Judith" w:date="2019-08-19T16:39:00Z">
        <w:r w:rsidR="00175545">
          <w:rPr>
            <w:rFonts w:hint="eastAsia"/>
          </w:rPr>
          <w:t>；体验不同的文化和习俗</w:t>
        </w:r>
      </w:ins>
    </w:p>
    <w:p w:rsidR="00ED27A6" w:rsidRDefault="002B303F" w:rsidP="003B7B2D">
      <w:pPr>
        <w:rPr>
          <w:ins w:id="161" w:author="Wang Judith" w:date="2019-09-02T11:12:00Z"/>
        </w:rPr>
      </w:pPr>
      <w:ins w:id="162" w:author="Wang Judith" w:date="2019-09-02T11:08:00Z">
        <w:r>
          <w:t xml:space="preserve">On one hand, </w:t>
        </w:r>
      </w:ins>
      <w:ins w:id="163" w:author="Wang Judith" w:date="2019-09-16T12:34:00Z">
        <w:r w:rsidR="00A60F69">
          <w:t xml:space="preserve">this situation </w:t>
        </w:r>
      </w:ins>
      <w:ins w:id="164" w:author="Wang Judith" w:date="2019-09-02T11:15:00Z">
        <w:r w:rsidR="00C67000">
          <w:t>one-</w:t>
        </w:r>
      </w:ins>
      <w:ins w:id="165" w:author="Wang Judith" w:date="2019-09-02T11:13:00Z">
        <w:r w:rsidR="00541D0A">
          <w:t>side</w:t>
        </w:r>
      </w:ins>
      <w:ins w:id="166" w:author="Wang Judith" w:date="2019-09-02T11:15:00Z">
        <w:r w:rsidR="00A6534C">
          <w:t>d</w:t>
        </w:r>
      </w:ins>
      <w:ins w:id="167" w:author="Wang Judith" w:date="2019-09-02T11:13:00Z">
        <w:r w:rsidR="00541D0A">
          <w:t xml:space="preserve">ly </w:t>
        </w:r>
      </w:ins>
      <w:ins w:id="168" w:author="Wang Judith" w:date="2019-09-02T11:10:00Z">
        <w:r>
          <w:t xml:space="preserve">reflects the </w:t>
        </w:r>
      </w:ins>
      <w:ins w:id="169" w:author="Wang Judith" w:date="2019-09-02T11:08:00Z">
        <w:r>
          <w:t>progress of society, including th</w:t>
        </w:r>
        <w:r w:rsidR="00D23BC0">
          <w:t>e convenient transport systems</w:t>
        </w:r>
      </w:ins>
      <w:ins w:id="170" w:author="Wang Judith" w:date="2019-09-02T11:15:00Z">
        <w:r w:rsidR="00D23BC0">
          <w:t xml:space="preserve">. According to </w:t>
        </w:r>
      </w:ins>
      <w:ins w:id="171" w:author="Wang Judith" w:date="2019-09-02T11:16:00Z">
        <w:r w:rsidR="00D23BC0">
          <w:t xml:space="preserve">such </w:t>
        </w:r>
      </w:ins>
      <w:ins w:id="172" w:author="Wang Judith" w:date="2019-10-15T19:35:00Z">
        <w:r w:rsidR="00196C16">
          <w:t xml:space="preserve">a </w:t>
        </w:r>
      </w:ins>
      <w:ins w:id="173" w:author="Wang Judith" w:date="2019-09-02T11:16:00Z">
        <w:r w:rsidR="00D23BC0">
          <w:t>system, people can travel</w:t>
        </w:r>
      </w:ins>
      <w:ins w:id="174" w:author="Wang Judith" w:date="2019-10-15T19:35:00Z">
        <w:r w:rsidR="00196C16">
          <w:t xml:space="preserve"> to</w:t>
        </w:r>
      </w:ins>
      <w:ins w:id="175" w:author="Wang Judith" w:date="2019-09-02T11:16:00Z">
        <w:r w:rsidR="00D23BC0">
          <w:t xml:space="preserve"> differ</w:t>
        </w:r>
        <w:r w:rsidR="007231B2">
          <w:t>ent countries around the world</w:t>
        </w:r>
      </w:ins>
      <w:ins w:id="176" w:author="Wang Judith" w:date="2019-09-02T11:17:00Z">
        <w:r w:rsidR="007231B2">
          <w:t xml:space="preserve"> without </w:t>
        </w:r>
      </w:ins>
      <w:ins w:id="177" w:author="Wang Judith" w:date="2019-09-02T11:18:00Z">
        <w:r w:rsidR="007231B2">
          <w:t xml:space="preserve">spending much time on </w:t>
        </w:r>
      </w:ins>
    </w:p>
    <w:p w:rsidR="00541D0A" w:rsidRDefault="00541D0A" w:rsidP="003B7B2D">
      <w:pPr>
        <w:rPr>
          <w:ins w:id="178" w:author="Wang Judith" w:date="2019-07-20T10:26:00Z"/>
        </w:rPr>
      </w:pPr>
      <w:ins w:id="179" w:author="Wang Judith" w:date="2019-09-02T11:12:00Z">
        <w:r>
          <w:t xml:space="preserve">Besides, people can receive </w:t>
        </w:r>
      </w:ins>
      <w:ins w:id="180" w:author="Wang Judith" w:date="2019-09-02T11:13:00Z">
        <w:r>
          <w:t xml:space="preserve">many benefits from travel as well. For instance, </w:t>
        </w:r>
      </w:ins>
    </w:p>
    <w:p w:rsidR="00533F38" w:rsidRDefault="00533F38" w:rsidP="003B7B2D">
      <w:pPr>
        <w:rPr>
          <w:ins w:id="181" w:author="Wang Judith" w:date="2019-09-02T16:52:00Z"/>
        </w:rPr>
      </w:pPr>
    </w:p>
    <w:p w:rsidR="00ED27A6" w:rsidRDefault="00ED27A6" w:rsidP="003B7B2D">
      <w:pPr>
        <w:rPr>
          <w:ins w:id="182" w:author="Wang Judith" w:date="2019-07-20T10:29:00Z"/>
        </w:rPr>
      </w:pPr>
      <w:ins w:id="183" w:author="Wang Judith" w:date="2019-07-20T10:26:00Z">
        <w:r>
          <w:rPr>
            <w:rFonts w:hint="eastAsia"/>
          </w:rPr>
          <w:t>弊：</w:t>
        </w:r>
      </w:ins>
      <w:ins w:id="184" w:author="Wang Judith" w:date="2019-09-02T16:52:00Z">
        <w:r w:rsidR="00533F38">
          <w:rPr>
            <w:rFonts w:hint="eastAsia"/>
          </w:rPr>
          <w:t>游客的不文明行为</w:t>
        </w:r>
      </w:ins>
      <w:ins w:id="185" w:author="Wang Judith" w:date="2019-07-20T10:29:00Z">
        <w:r>
          <w:rPr>
            <w:rFonts w:hint="eastAsia"/>
          </w:rPr>
          <w:t>可能会破坏当地的环境、传统和文化。</w:t>
        </w:r>
      </w:ins>
    </w:p>
    <w:p w:rsidR="00ED27A6" w:rsidRPr="00533F38" w:rsidRDefault="00ED27A6" w:rsidP="003B7B2D">
      <w:pPr>
        <w:rPr>
          <w:ins w:id="186" w:author="Wang Judith" w:date="2019-07-20T10:29:00Z"/>
        </w:rPr>
      </w:pPr>
    </w:p>
    <w:p w:rsidR="00ED27A6" w:rsidRDefault="007F0EFB" w:rsidP="003B7B2D">
      <w:pPr>
        <w:rPr>
          <w:ins w:id="187" w:author="Wang Judith" w:date="2019-07-20T10:26:00Z"/>
        </w:rPr>
      </w:pPr>
      <w:ins w:id="188" w:author="Wang Judith" w:date="2019-08-31T16:54:00Z">
        <w:r>
          <w:rPr>
            <w:rFonts w:hint="eastAsia"/>
          </w:rPr>
          <w:t>评价</w:t>
        </w:r>
      </w:ins>
      <w:ins w:id="189" w:author="Wang Judith" w:date="2019-07-20T10:29:00Z">
        <w:r w:rsidR="00ED27A6">
          <w:rPr>
            <w:rFonts w:hint="eastAsia"/>
          </w:rPr>
          <w:t>：</w:t>
        </w:r>
      </w:ins>
      <w:ins w:id="190" w:author="Wang Judith" w:date="2019-08-19T17:20:00Z">
        <w:r w:rsidR="0076526F">
          <w:rPr>
            <w:rFonts w:hint="eastAsia"/>
          </w:rPr>
          <w:t>利大于弊</w:t>
        </w:r>
      </w:ins>
    </w:p>
    <w:p w:rsidR="003B7B2D" w:rsidRPr="00E76F17" w:rsidDel="00ED27A6" w:rsidRDefault="003B7B2D" w:rsidP="00E76F17">
      <w:pPr>
        <w:rPr>
          <w:del w:id="191" w:author="Wang Judith" w:date="2019-07-20T10:33:00Z"/>
        </w:rPr>
      </w:pPr>
    </w:p>
    <w:p w:rsidR="00E76F17" w:rsidRDefault="00E76F17" w:rsidP="00E76F17">
      <w:pPr>
        <w:rPr>
          <w:ins w:id="192" w:author="Wang Judith" w:date="2019-07-20T10:33:00Z"/>
        </w:rPr>
      </w:pPr>
      <w:r w:rsidRPr="00E76F17">
        <w:t xml:space="preserve">5. Some people think that </w:t>
      </w:r>
      <w:r w:rsidRPr="00EF6831">
        <w:rPr>
          <w:highlight w:val="yellow"/>
          <w:rPrChange w:id="193" w:author="Wang Judith" w:date="2019-08-31T16:57:00Z">
            <w:rPr/>
          </w:rPrChange>
        </w:rPr>
        <w:t>advertising</w:t>
      </w:r>
      <w:r w:rsidRPr="00E76F17">
        <w:t xml:space="preserve"> discourages us from being different individuals, as all people want to do the same and look the same. To what extent do you agree or disagree?</w:t>
      </w:r>
    </w:p>
    <w:p w:rsidR="00ED27A6" w:rsidRDefault="00ED27A6" w:rsidP="00E76F17">
      <w:pPr>
        <w:rPr>
          <w:ins w:id="194" w:author="Wang Judith" w:date="2019-07-20T10:33:00Z"/>
        </w:rPr>
      </w:pPr>
    </w:p>
    <w:p w:rsidR="00ED27A6" w:rsidRDefault="00ED27A6" w:rsidP="00E76F17">
      <w:pPr>
        <w:rPr>
          <w:ins w:id="195" w:author="Wang Judith" w:date="2019-07-20T10:33:00Z"/>
        </w:rPr>
      </w:pPr>
      <w:ins w:id="196" w:author="Wang Judith" w:date="2019-07-20T10:33:00Z">
        <w:r>
          <w:rPr>
            <w:rFonts w:hint="eastAsia"/>
          </w:rPr>
          <w:t>题型：单边选择</w:t>
        </w:r>
      </w:ins>
    </w:p>
    <w:p w:rsidR="00ED27A6" w:rsidRDefault="00093334" w:rsidP="00E76F17">
      <w:pPr>
        <w:rPr>
          <w:ins w:id="197" w:author="Wang Judith" w:date="2019-09-19T20:01:00Z"/>
        </w:rPr>
      </w:pPr>
      <w:ins w:id="198" w:author="Wang Judith" w:date="2019-07-20T18:39:00Z">
        <w:r>
          <w:rPr>
            <w:rFonts w:hint="eastAsia"/>
          </w:rPr>
          <w:t>立场</w:t>
        </w:r>
      </w:ins>
      <w:ins w:id="199" w:author="Wang Judith" w:date="2019-07-20T18:40:00Z">
        <w:r>
          <w:rPr>
            <w:rFonts w:hint="eastAsia"/>
          </w:rPr>
          <w:t>：</w:t>
        </w:r>
      </w:ins>
      <w:ins w:id="200" w:author="Wang Judith" w:date="2019-09-19T20:00:00Z">
        <w:r w:rsidR="006D726D">
          <w:rPr>
            <w:rFonts w:hint="eastAsia"/>
          </w:rPr>
          <w:t>不</w:t>
        </w:r>
      </w:ins>
      <w:ins w:id="201" w:author="Wang Judith" w:date="2019-09-16T13:13:00Z">
        <w:r w:rsidR="00AE5698">
          <w:rPr>
            <w:rFonts w:hint="eastAsia"/>
          </w:rPr>
          <w:t>同意</w:t>
        </w:r>
      </w:ins>
    </w:p>
    <w:p w:rsidR="006D726D" w:rsidRDefault="006D726D" w:rsidP="00E76F17">
      <w:pPr>
        <w:rPr>
          <w:ins w:id="202" w:author="Wang Judith" w:date="2019-09-19T20:01:00Z"/>
        </w:rPr>
      </w:pPr>
    </w:p>
    <w:p w:rsidR="006D726D" w:rsidRDefault="006D726D" w:rsidP="00E76F17">
      <w:pPr>
        <w:rPr>
          <w:ins w:id="203" w:author="Wang Judith" w:date="2019-09-19T20:01:00Z"/>
        </w:rPr>
      </w:pPr>
      <w:ins w:id="204" w:author="Wang Judith" w:date="2019-09-19T20:01:00Z">
        <w:r>
          <w:rPr>
            <w:rFonts w:hint="eastAsia"/>
          </w:rPr>
          <w:t>理由1：广告的本质是一种商业行为，不是让人们变得一样的。</w:t>
        </w:r>
      </w:ins>
    </w:p>
    <w:p w:rsidR="006D726D" w:rsidRDefault="006D726D" w:rsidP="00E76F17">
      <w:pPr>
        <w:rPr>
          <w:ins w:id="205" w:author="Wang Judith" w:date="2019-09-19T20:01:00Z"/>
        </w:rPr>
      </w:pPr>
    </w:p>
    <w:p w:rsidR="006D726D" w:rsidRDefault="006D726D" w:rsidP="00E76F17">
      <w:pPr>
        <w:rPr>
          <w:ins w:id="206" w:author="Wang Judith" w:date="2019-09-16T13:13:00Z"/>
        </w:rPr>
      </w:pPr>
      <w:ins w:id="207" w:author="Wang Judith" w:date="2019-09-19T20:01:00Z">
        <w:r>
          <w:rPr>
            <w:rFonts w:hint="eastAsia"/>
          </w:rPr>
          <w:t>理由2：人</w:t>
        </w:r>
      </w:ins>
      <w:ins w:id="208" w:author="Wang Judith" w:date="2019-09-19T20:02:00Z">
        <w:r>
          <w:rPr>
            <w:rFonts w:hint="eastAsia"/>
          </w:rPr>
          <w:t>生来不同，很难仅仅通过广告的力量就让所有的人们变得一样。</w:t>
        </w:r>
      </w:ins>
    </w:p>
    <w:p w:rsidR="00AE5698" w:rsidRDefault="00AE5698" w:rsidP="00E76F17">
      <w:pPr>
        <w:rPr>
          <w:ins w:id="209" w:author="Wang Judith" w:date="2019-09-16T13:13:00Z"/>
        </w:rPr>
      </w:pPr>
    </w:p>
    <w:p w:rsidR="003A42B2" w:rsidRPr="00884756" w:rsidRDefault="003A42B2" w:rsidP="00E76F17"/>
    <w:p w:rsidR="00E76F17" w:rsidRDefault="00E76F17" w:rsidP="00E76F17">
      <w:pPr>
        <w:rPr>
          <w:ins w:id="210" w:author="Wang Judith" w:date="2019-07-23T16:58:00Z"/>
        </w:rPr>
      </w:pPr>
      <w:r w:rsidRPr="00E76F17">
        <w:t xml:space="preserve">6. Some people believe more actions can be done to prevent </w:t>
      </w:r>
      <w:r w:rsidRPr="00A45400">
        <w:rPr>
          <w:highlight w:val="yellow"/>
          <w:rPrChange w:id="211" w:author="Wang Judith" w:date="2019-09-03T09:19:00Z">
            <w:rPr/>
          </w:rPrChange>
        </w:rPr>
        <w:t>crime</w:t>
      </w:r>
      <w:r w:rsidRPr="00E76F17">
        <w:t>, while others think that little can be done. What is your opinion?</w:t>
      </w:r>
    </w:p>
    <w:p w:rsidR="009B7874" w:rsidRDefault="009B7874" w:rsidP="00E76F17">
      <w:pPr>
        <w:rPr>
          <w:ins w:id="212" w:author="Wang Judith" w:date="2019-07-23T16:58:00Z"/>
        </w:rPr>
      </w:pPr>
    </w:p>
    <w:p w:rsidR="009B7874" w:rsidRDefault="003734EA" w:rsidP="00E76F17">
      <w:pPr>
        <w:rPr>
          <w:ins w:id="213" w:author="Wang Judith" w:date="2019-08-02T20:27:00Z"/>
        </w:rPr>
      </w:pPr>
      <w:ins w:id="214" w:author="Wang Judith" w:date="2019-08-02T20:27:00Z">
        <w:r>
          <w:rPr>
            <w:rFonts w:hint="eastAsia"/>
          </w:rPr>
          <w:t>题型：双边讨论</w:t>
        </w:r>
      </w:ins>
    </w:p>
    <w:p w:rsidR="00FD6316" w:rsidRPr="00E33613" w:rsidRDefault="00FD6316" w:rsidP="00E76F17">
      <w:pPr>
        <w:rPr>
          <w:ins w:id="215" w:author="Wang Judith" w:date="2019-09-05T15:36:00Z"/>
        </w:rPr>
      </w:pPr>
    </w:p>
    <w:p w:rsidR="003734EA" w:rsidRDefault="003734EA" w:rsidP="00E76F17">
      <w:pPr>
        <w:rPr>
          <w:ins w:id="216" w:author="Wang Judith" w:date="2019-08-03T12:59:00Z"/>
        </w:rPr>
      </w:pPr>
      <w:ins w:id="217" w:author="Wang Judith" w:date="2019-08-02T20:34:00Z">
        <w:r>
          <w:rPr>
            <w:rFonts w:hint="eastAsia"/>
          </w:rPr>
          <w:t>确实</w:t>
        </w:r>
      </w:ins>
      <w:ins w:id="218" w:author="Wang Judith" w:date="2019-08-02T20:33:00Z">
        <w:r>
          <w:rPr>
            <w:rFonts w:hint="eastAsia"/>
          </w:rPr>
          <w:t>当今社会随</w:t>
        </w:r>
      </w:ins>
      <w:ins w:id="219" w:author="Wang Judith" w:date="2019-08-02T20:34:00Z">
        <w:r>
          <w:rPr>
            <w:rFonts w:hint="eastAsia"/>
          </w:rPr>
          <w:t>着</w:t>
        </w:r>
      </w:ins>
      <w:ins w:id="220" w:author="Wang Judith" w:date="2019-08-02T20:36:00Z">
        <w:r>
          <w:rPr>
            <w:rFonts w:hint="eastAsia"/>
          </w:rPr>
          <w:t>法律制度的不断完善</w:t>
        </w:r>
      </w:ins>
      <w:ins w:id="221" w:author="Wang Judith" w:date="2019-08-02T20:37:00Z">
        <w:r>
          <w:rPr>
            <w:rFonts w:hint="eastAsia"/>
          </w:rPr>
          <w:t>以及教育的深入</w:t>
        </w:r>
      </w:ins>
      <w:ins w:id="222" w:author="Wang Judith" w:date="2019-08-02T20:35:00Z">
        <w:r>
          <w:rPr>
            <w:rFonts w:hint="eastAsia"/>
          </w:rPr>
          <w:t>，很多以往的犯罪</w:t>
        </w:r>
      </w:ins>
      <w:ins w:id="223" w:author="Wang Judith" w:date="2019-08-02T20:38:00Z">
        <w:r w:rsidR="00335944">
          <w:rPr>
            <w:rFonts w:hint="eastAsia"/>
          </w:rPr>
          <w:t>行为</w:t>
        </w:r>
      </w:ins>
      <w:ins w:id="224" w:author="Wang Judith" w:date="2019-08-03T13:44:00Z">
        <w:r w:rsidR="00B74417">
          <w:rPr>
            <w:rFonts w:hint="eastAsia"/>
          </w:rPr>
          <w:t>已经</w:t>
        </w:r>
      </w:ins>
      <w:ins w:id="225" w:author="Wang Judith" w:date="2019-08-02T20:37:00Z">
        <w:r>
          <w:rPr>
            <w:rFonts w:hint="eastAsia"/>
          </w:rPr>
          <w:t>被很好地避免。</w:t>
        </w:r>
      </w:ins>
      <w:ins w:id="226" w:author="Wang Judith" w:date="2019-08-03T13:40:00Z">
        <w:r w:rsidR="00B74417">
          <w:rPr>
            <w:rFonts w:hint="eastAsia"/>
          </w:rPr>
          <w:t>例如</w:t>
        </w:r>
      </w:ins>
    </w:p>
    <w:p w:rsidR="00E33613" w:rsidRPr="004C745D" w:rsidRDefault="00E33613" w:rsidP="00E76F17">
      <w:pPr>
        <w:rPr>
          <w:ins w:id="227" w:author="Wang Judith" w:date="2019-08-03T12:59:00Z"/>
        </w:rPr>
      </w:pPr>
    </w:p>
    <w:p w:rsidR="00BD4C5C" w:rsidRDefault="00BD4C5C" w:rsidP="00E76F17">
      <w:pPr>
        <w:rPr>
          <w:ins w:id="228" w:author="Wang Judith" w:date="2019-08-02T20:37:00Z"/>
        </w:rPr>
      </w:pPr>
      <w:ins w:id="229" w:author="Wang Judith" w:date="2019-08-03T12:59:00Z">
        <w:r>
          <w:rPr>
            <w:rFonts w:hint="eastAsia"/>
          </w:rPr>
          <w:t>但是，</w:t>
        </w:r>
      </w:ins>
      <w:ins w:id="230" w:author="Wang Judith" w:date="2019-08-03T13:41:00Z">
        <w:r w:rsidR="00B74417">
          <w:rPr>
            <w:rFonts w:hint="eastAsia"/>
          </w:rPr>
          <w:t>当今社会仍然</w:t>
        </w:r>
      </w:ins>
      <w:ins w:id="231" w:author="Wang Judith" w:date="2019-08-03T12:59:00Z">
        <w:r>
          <w:rPr>
            <w:rFonts w:hint="eastAsia"/>
          </w:rPr>
          <w:t>需要</w:t>
        </w:r>
      </w:ins>
      <w:ins w:id="232" w:author="Wang Judith" w:date="2019-08-03T13:41:00Z">
        <w:r w:rsidR="00B74417">
          <w:rPr>
            <w:rFonts w:hint="eastAsia"/>
          </w:rPr>
          <w:t>采取</w:t>
        </w:r>
      </w:ins>
      <w:ins w:id="233" w:author="Wang Judith" w:date="2019-08-03T12:59:00Z">
        <w:r>
          <w:rPr>
            <w:rFonts w:hint="eastAsia"/>
          </w:rPr>
          <w:t>更多有效的措施</w:t>
        </w:r>
      </w:ins>
      <w:ins w:id="234" w:author="Wang Judith" w:date="2019-08-03T13:41:00Z">
        <w:r w:rsidR="00B74417">
          <w:rPr>
            <w:rFonts w:hint="eastAsia"/>
          </w:rPr>
          <w:t>去阻止</w:t>
        </w:r>
      </w:ins>
      <w:ins w:id="235" w:author="Wang Judith" w:date="2019-08-03T13:44:00Z">
        <w:r w:rsidR="00B74417">
          <w:rPr>
            <w:rFonts w:hint="eastAsia"/>
          </w:rPr>
          <w:t>新型的</w:t>
        </w:r>
      </w:ins>
      <w:ins w:id="236" w:author="Wang Judith" w:date="2019-08-03T13:41:00Z">
        <w:r w:rsidR="00B74417">
          <w:rPr>
            <w:rFonts w:hint="eastAsia"/>
          </w:rPr>
          <w:t>犯罪</w:t>
        </w:r>
      </w:ins>
      <w:ins w:id="237" w:author="Wang Judith" w:date="2019-08-03T13:44:00Z">
        <w:r w:rsidR="00B74417">
          <w:rPr>
            <w:rFonts w:hint="eastAsia"/>
          </w:rPr>
          <w:t>行为</w:t>
        </w:r>
      </w:ins>
      <w:ins w:id="238" w:author="Wang Judith" w:date="2019-08-03T12:59:00Z">
        <w:r>
          <w:rPr>
            <w:rFonts w:hint="eastAsia"/>
          </w:rPr>
          <w:t>。</w:t>
        </w:r>
      </w:ins>
      <w:ins w:id="239" w:author="Wang Judith" w:date="2019-08-03T13:44:00Z">
        <w:r w:rsidR="00B74417">
          <w:rPr>
            <w:rFonts w:hint="eastAsia"/>
          </w:rPr>
          <w:t>如</w:t>
        </w:r>
      </w:ins>
      <w:ins w:id="240" w:author="Wang Judith" w:date="2019-08-03T13:45:00Z">
        <w:r w:rsidR="00B74417">
          <w:rPr>
            <w:rFonts w:hint="eastAsia"/>
          </w:rPr>
          <w:t>，</w:t>
        </w:r>
      </w:ins>
      <w:ins w:id="241" w:author="Wang Judith" w:date="2019-08-03T13:42:00Z">
        <w:r w:rsidR="00B74417">
          <w:rPr>
            <w:rFonts w:hint="eastAsia"/>
          </w:rPr>
          <w:t>非法售卖个人信</w:t>
        </w:r>
        <w:r w:rsidR="00B74417">
          <w:rPr>
            <w:rFonts w:hint="eastAsia"/>
          </w:rPr>
          <w:lastRenderedPageBreak/>
          <w:t>息</w:t>
        </w:r>
      </w:ins>
      <w:ins w:id="242" w:author="Wang Judith" w:date="2019-08-03T13:45:00Z">
        <w:r w:rsidR="00B74417">
          <w:rPr>
            <w:rFonts w:hint="eastAsia"/>
          </w:rPr>
          <w:t>等行为</w:t>
        </w:r>
      </w:ins>
      <w:ins w:id="243" w:author="Wang Judith" w:date="2019-08-03T13:42:00Z">
        <w:r w:rsidR="00B74417">
          <w:rPr>
            <w:rFonts w:hint="eastAsia"/>
          </w:rPr>
          <w:t>需要引起</w:t>
        </w:r>
      </w:ins>
      <w:ins w:id="244" w:author="Wang Judith" w:date="2019-08-03T13:43:00Z">
        <w:r w:rsidR="00B74417">
          <w:rPr>
            <w:rFonts w:hint="eastAsia"/>
          </w:rPr>
          <w:t>当局者的重点关注。</w:t>
        </w:r>
      </w:ins>
    </w:p>
    <w:p w:rsidR="008726C0" w:rsidRDefault="008726C0" w:rsidP="00E76F17">
      <w:pPr>
        <w:rPr>
          <w:ins w:id="245" w:author="Wang Judith" w:date="2019-08-03T13:45:00Z"/>
        </w:rPr>
      </w:pPr>
    </w:p>
    <w:p w:rsidR="00B74417" w:rsidRPr="00B74417" w:rsidRDefault="00542E81" w:rsidP="00E76F17">
      <w:pPr>
        <w:rPr>
          <w:ins w:id="246" w:author="Wang Judith" w:date="2019-08-02T20:37:00Z"/>
        </w:rPr>
      </w:pPr>
      <w:ins w:id="247" w:author="Wang Judith" w:date="2019-08-03T13:52:00Z">
        <w:r>
          <w:rPr>
            <w:rFonts w:hint="eastAsia"/>
          </w:rPr>
          <w:t>个人观点</w:t>
        </w:r>
      </w:ins>
      <w:ins w:id="248" w:author="Wang Judith" w:date="2019-08-03T13:45:00Z">
        <w:r w:rsidR="00B74417">
          <w:rPr>
            <w:rFonts w:hint="eastAsia"/>
          </w:rPr>
          <w:t>：</w:t>
        </w:r>
      </w:ins>
      <w:ins w:id="249" w:author="Wang Judith" w:date="2019-08-19T17:27:00Z">
        <w:r w:rsidR="003A42B2" w:rsidRPr="003A42B2">
          <w:rPr>
            <w:rFonts w:hint="eastAsia"/>
          </w:rPr>
          <w:t>为了阻止犯罪，更多的措施可以被采取。</w:t>
        </w:r>
      </w:ins>
      <w:ins w:id="250" w:author="Wang Judith" w:date="2019-08-03T13:53:00Z">
        <w:r>
          <w:rPr>
            <w:rFonts w:hint="eastAsia"/>
          </w:rPr>
          <w:t>加强监管；</w:t>
        </w:r>
      </w:ins>
      <w:ins w:id="251" w:author="Wang Judith" w:date="2019-08-03T13:52:00Z">
        <w:r>
          <w:rPr>
            <w:rFonts w:hint="eastAsia"/>
          </w:rPr>
          <w:t>立法</w:t>
        </w:r>
      </w:ins>
      <w:ins w:id="252" w:author="Wang Judith" w:date="2019-08-03T13:58:00Z">
        <w:r>
          <w:rPr>
            <w:rFonts w:hint="eastAsia"/>
          </w:rPr>
          <w:t>维权</w:t>
        </w:r>
      </w:ins>
    </w:p>
    <w:p w:rsidR="003734EA" w:rsidRPr="00E76F17" w:rsidRDefault="003734EA" w:rsidP="00E76F17"/>
    <w:p w:rsidR="00E76F17" w:rsidRDefault="00E76F17" w:rsidP="00E76F17">
      <w:pPr>
        <w:rPr>
          <w:ins w:id="253" w:author="Wang Judith" w:date="2019-08-03T14:14:00Z"/>
        </w:rPr>
      </w:pPr>
      <w:r w:rsidRPr="00E76F17">
        <w:t xml:space="preserve">7. We have three important parts of education reading, writing, and Math. Some people think every </w:t>
      </w:r>
      <w:r w:rsidRPr="002D0C28">
        <w:rPr>
          <w:highlight w:val="yellow"/>
          <w:rPrChange w:id="254" w:author="Wang Judith" w:date="2019-09-03T10:43:00Z">
            <w:rPr/>
          </w:rPrChange>
        </w:rPr>
        <w:t>child</w:t>
      </w:r>
      <w:r w:rsidRPr="00E76F17">
        <w:t xml:space="preserve"> will benefit from a fourth skill added to the list: </w:t>
      </w:r>
      <w:r w:rsidRPr="002D0C28">
        <w:rPr>
          <w:highlight w:val="yellow"/>
          <w:rPrChange w:id="255" w:author="Wang Judith" w:date="2019-09-03T10:43:00Z">
            <w:rPr/>
          </w:rPrChange>
        </w:rPr>
        <w:t>computer skills</w:t>
      </w:r>
      <w:r w:rsidRPr="00E76F17">
        <w:t>. To what extent do you agree or disagree?</w:t>
      </w:r>
    </w:p>
    <w:p w:rsidR="008F637E" w:rsidRDefault="008F637E" w:rsidP="00E76F17">
      <w:pPr>
        <w:rPr>
          <w:ins w:id="256" w:author="Wang Judith" w:date="2019-08-03T14:15:00Z"/>
        </w:rPr>
      </w:pPr>
      <w:ins w:id="257" w:author="Wang Judith" w:date="2019-08-03T14:15:00Z">
        <w:r>
          <w:rPr>
            <w:rFonts w:hint="eastAsia"/>
          </w:rPr>
          <w:t>题型：单边选择</w:t>
        </w:r>
      </w:ins>
    </w:p>
    <w:p w:rsidR="008F637E" w:rsidRDefault="008F637E" w:rsidP="00E76F17">
      <w:pPr>
        <w:rPr>
          <w:ins w:id="258" w:author="Wang Judith" w:date="2019-08-03T14:16:00Z"/>
        </w:rPr>
      </w:pPr>
      <w:ins w:id="259" w:author="Wang Judith" w:date="2019-08-03T14:15:00Z">
        <w:r>
          <w:rPr>
            <w:rFonts w:hint="eastAsia"/>
          </w:rPr>
          <w:t>立场：</w:t>
        </w:r>
      </w:ins>
      <w:ins w:id="260" w:author="Wang Judith" w:date="2019-08-19T17:28:00Z">
        <w:r w:rsidR="00A662AB">
          <w:rPr>
            <w:rFonts w:hint="eastAsia"/>
          </w:rPr>
          <w:t>同意。</w:t>
        </w:r>
      </w:ins>
      <w:ins w:id="261" w:author="Wang Judith" w:date="2019-08-03T14:15:00Z">
        <w:r>
          <w:rPr>
            <w:rFonts w:hint="eastAsia"/>
          </w:rPr>
          <w:t>计算机技能是21</w:t>
        </w:r>
      </w:ins>
      <w:ins w:id="262" w:author="Wang Judith" w:date="2019-08-03T14:16:00Z">
        <w:r>
          <w:rPr>
            <w:rFonts w:hint="eastAsia"/>
          </w:rPr>
          <w:t>世纪人才必备的技能之一。</w:t>
        </w:r>
      </w:ins>
    </w:p>
    <w:p w:rsidR="00C36C1F" w:rsidRDefault="00504965" w:rsidP="00E76F17">
      <w:pPr>
        <w:rPr>
          <w:ins w:id="263" w:author="Wang Judith" w:date="2019-09-03T10:15:00Z"/>
        </w:rPr>
      </w:pPr>
      <w:ins w:id="264" w:author="Wang Judith" w:date="2019-09-03T09:54:00Z">
        <w:r>
          <w:t xml:space="preserve">I strongly agree the assertion that </w:t>
        </w:r>
      </w:ins>
      <w:ins w:id="265" w:author="Wang Judith" w:date="2019-09-03T09:55:00Z">
        <w:r>
          <w:t>every child will benefit from computer skills</w:t>
        </w:r>
      </w:ins>
      <w:ins w:id="266" w:author="Wang Judith" w:date="2019-09-03T09:56:00Z">
        <w:r>
          <w:t>, in addition t</w:t>
        </w:r>
      </w:ins>
      <w:ins w:id="267" w:author="Wang Judith" w:date="2019-09-03T09:58:00Z">
        <w:r>
          <w:t xml:space="preserve">o reading, writing and Math. </w:t>
        </w:r>
      </w:ins>
      <w:ins w:id="268" w:author="Wang Judith" w:date="2019-09-03T10:17:00Z">
        <w:r w:rsidR="00C36C1F">
          <w:t>The world</w:t>
        </w:r>
        <w:r w:rsidR="00272D49">
          <w:t xml:space="preserve"> around us has been experienc</w:t>
        </w:r>
      </w:ins>
      <w:ins w:id="269" w:author="Wang Judith" w:date="2019-09-16T15:32:00Z">
        <w:r w:rsidR="00272D49">
          <w:t>ed</w:t>
        </w:r>
      </w:ins>
      <w:ins w:id="270" w:author="Wang Judith" w:date="2019-09-03T10:17:00Z">
        <w:r w:rsidR="00C36C1F">
          <w:t xml:space="preserve"> a huge transformation </w:t>
        </w:r>
      </w:ins>
      <w:ins w:id="271" w:author="Wang Judith" w:date="2019-09-16T15:32:00Z">
        <w:r w:rsidR="00272D49">
          <w:t xml:space="preserve">since </w:t>
        </w:r>
      </w:ins>
      <w:ins w:id="272" w:author="Wang Judith" w:date="2019-09-16T15:34:00Z">
        <w:r w:rsidR="00B51D80">
          <w:t xml:space="preserve">entering into the </w:t>
        </w:r>
      </w:ins>
      <w:ins w:id="273" w:author="Wang Judith" w:date="2019-09-16T15:32:00Z">
        <w:r w:rsidR="00272D49">
          <w:t>21</w:t>
        </w:r>
      </w:ins>
      <w:ins w:id="274" w:author="Wang Judith" w:date="2019-09-16T15:33:00Z">
        <w:r w:rsidR="00272D49" w:rsidRPr="00272D49">
          <w:rPr>
            <w:vertAlign w:val="superscript"/>
            <w:rPrChange w:id="275" w:author="Wang Judith" w:date="2019-09-16T15:33:00Z">
              <w:rPr/>
            </w:rPrChange>
          </w:rPr>
          <w:t>st</w:t>
        </w:r>
        <w:r w:rsidR="00513C26">
          <w:t xml:space="preserve"> century</w:t>
        </w:r>
      </w:ins>
      <w:ins w:id="276" w:author="Wang Judith" w:date="2019-09-16T15:35:00Z">
        <w:r w:rsidR="00B51D80">
          <w:t xml:space="preserve">. As </w:t>
        </w:r>
      </w:ins>
      <w:ins w:id="277" w:author="Wang Judith" w:date="2019-09-16T15:33:00Z">
        <w:r w:rsidR="00513C26">
          <w:t xml:space="preserve">many </w:t>
        </w:r>
      </w:ins>
      <w:ins w:id="278" w:author="Wang Judith" w:date="2019-09-03T10:18:00Z">
        <w:r w:rsidR="00C36C1F">
          <w:t>traditional manufacture</w:t>
        </w:r>
      </w:ins>
      <w:ins w:id="279" w:author="Wang Judith" w:date="2019-09-16T15:33:00Z">
        <w:r w:rsidR="00513C26">
          <w:t>s</w:t>
        </w:r>
      </w:ins>
      <w:ins w:id="280" w:author="Wang Judith" w:date="2019-09-03T10:18:00Z">
        <w:r w:rsidR="00C36C1F">
          <w:t xml:space="preserve"> </w:t>
        </w:r>
      </w:ins>
      <w:ins w:id="281" w:author="Wang Judith" w:date="2019-09-16T15:33:00Z">
        <w:r w:rsidR="00513C26">
          <w:t>start</w:t>
        </w:r>
      </w:ins>
      <w:ins w:id="282" w:author="Wang Judith" w:date="2019-09-16T15:34:00Z">
        <w:r w:rsidR="00513C26">
          <w:t xml:space="preserve"> </w:t>
        </w:r>
      </w:ins>
      <w:ins w:id="283" w:author="Wang Judith" w:date="2019-09-16T15:33:00Z">
        <w:r w:rsidR="00513C26">
          <w:t>transfer</w:t>
        </w:r>
      </w:ins>
      <w:ins w:id="284" w:author="Wang Judith" w:date="2019-09-16T15:34:00Z">
        <w:r w:rsidR="00513C26">
          <w:t>ring to</w:t>
        </w:r>
      </w:ins>
      <w:ins w:id="285" w:author="Wang Judith" w:date="2019-09-16T15:33:00Z">
        <w:r w:rsidR="00513C26">
          <w:t xml:space="preserve"> </w:t>
        </w:r>
      </w:ins>
      <w:ins w:id="286" w:author="Wang Judith" w:date="2019-09-03T10:19:00Z">
        <w:r w:rsidR="001236B2">
          <w:t>far mo</w:t>
        </w:r>
      </w:ins>
      <w:ins w:id="287" w:author="Wang Judith" w:date="2019-09-03T10:20:00Z">
        <w:r w:rsidR="001236B2">
          <w:t>re</w:t>
        </w:r>
      </w:ins>
      <w:ins w:id="288" w:author="Wang Judith" w:date="2019-09-03T10:19:00Z">
        <w:r w:rsidR="00C36C1F">
          <w:t xml:space="preserve"> </w:t>
        </w:r>
      </w:ins>
      <w:ins w:id="289" w:author="Wang Judith" w:date="2019-09-03T10:18:00Z">
        <w:r w:rsidR="00C36C1F">
          <w:t>advanced</w:t>
        </w:r>
      </w:ins>
      <w:ins w:id="290" w:author="Wang Judith" w:date="2019-09-03T10:19:00Z">
        <w:r w:rsidR="00C36C1F">
          <w:t xml:space="preserve"> </w:t>
        </w:r>
      </w:ins>
      <w:ins w:id="291" w:author="Wang Judith" w:date="2019-09-03T10:20:00Z">
        <w:r w:rsidR="001236B2">
          <w:t>industr</w:t>
        </w:r>
      </w:ins>
      <w:ins w:id="292" w:author="Wang Judith" w:date="2019-09-03T10:21:00Z">
        <w:r w:rsidR="00DE51A7">
          <w:t>ie</w:t>
        </w:r>
      </w:ins>
      <w:ins w:id="293" w:author="Wang Judith" w:date="2019-09-03T10:32:00Z">
        <w:r w:rsidR="00DE51A7">
          <w:t xml:space="preserve">s </w:t>
        </w:r>
      </w:ins>
      <w:ins w:id="294" w:author="Wang Judith" w:date="2019-09-03T10:33:00Z">
        <w:r w:rsidR="00DE51A7" w:rsidRPr="00DE51A7">
          <w:t>like the emerging development of robots and artificial intelligence</w:t>
        </w:r>
      </w:ins>
      <w:ins w:id="295" w:author="Wang Judith" w:date="2019-09-03T10:18:00Z">
        <w:r w:rsidR="001A2A0B">
          <w:t>,</w:t>
        </w:r>
      </w:ins>
      <w:ins w:id="296" w:author="Wang Judith" w:date="2019-09-16T15:36:00Z">
        <w:r w:rsidR="001A2A0B">
          <w:t xml:space="preserve"> computer skills ha</w:t>
        </w:r>
      </w:ins>
      <w:ins w:id="297" w:author="Wang Judith" w:date="2019-09-16T15:37:00Z">
        <w:r w:rsidR="001A2A0B">
          <w:t>ve become inevitable for various kinds of different professions</w:t>
        </w:r>
      </w:ins>
      <w:ins w:id="298" w:author="Wang Judith" w:date="2019-09-16T15:36:00Z">
        <w:r w:rsidR="001A2A0B">
          <w:t xml:space="preserve">. </w:t>
        </w:r>
      </w:ins>
      <w:ins w:id="299" w:author="Wang Judith" w:date="2019-09-03T10:23:00Z">
        <w:r w:rsidR="001236B2">
          <w:t xml:space="preserve">Two examples </w:t>
        </w:r>
      </w:ins>
      <w:ins w:id="300" w:author="Wang Judith" w:date="2019-09-03T10:24:00Z">
        <w:r w:rsidR="001236B2">
          <w:t xml:space="preserve">that </w:t>
        </w:r>
      </w:ins>
      <w:ins w:id="301" w:author="Wang Judith" w:date="2019-09-03T10:23:00Z">
        <w:r w:rsidR="001236B2">
          <w:t>aptly illustrate this poin</w:t>
        </w:r>
      </w:ins>
      <w:ins w:id="302" w:author="Wang Judith" w:date="2019-09-03T10:24:00Z">
        <w:r w:rsidR="00EC12C4">
          <w:t>t involv</w:t>
        </w:r>
      </w:ins>
      <w:ins w:id="303" w:author="Wang Judith" w:date="2019-09-16T15:39:00Z">
        <w:r w:rsidR="00EC12C4">
          <w:t>e</w:t>
        </w:r>
      </w:ins>
      <w:ins w:id="304" w:author="Wang Judith" w:date="2019-09-16T15:38:00Z">
        <w:r w:rsidR="00EC12C4">
          <w:t xml:space="preserve"> </w:t>
        </w:r>
      </w:ins>
      <w:ins w:id="305" w:author="Wang Judith" w:date="2019-09-03T10:24:00Z">
        <w:r w:rsidR="001236B2">
          <w:t xml:space="preserve">the </w:t>
        </w:r>
      </w:ins>
      <w:ins w:id="306" w:author="Wang Judith" w:date="2019-09-03T16:38:00Z">
        <w:r w:rsidR="009723E7">
          <w:t>curriculum</w:t>
        </w:r>
      </w:ins>
      <w:ins w:id="307" w:author="Wang Judith" w:date="2019-09-03T10:30:00Z">
        <w:r w:rsidR="001236B2">
          <w:t xml:space="preserve"> of </w:t>
        </w:r>
      </w:ins>
      <w:ins w:id="308" w:author="Wang Judith" w:date="2019-09-03T16:33:00Z">
        <w:r w:rsidR="009A2452">
          <w:t>primary school and future</w:t>
        </w:r>
      </w:ins>
      <w:ins w:id="309" w:author="Wang Judith" w:date="2019-09-03T10:30:00Z">
        <w:r w:rsidR="001236B2">
          <w:t xml:space="preserve"> </w:t>
        </w:r>
      </w:ins>
      <w:ins w:id="310" w:author="Wang Judith" w:date="2019-09-03T10:28:00Z">
        <w:r w:rsidR="001236B2">
          <w:t xml:space="preserve">career </w:t>
        </w:r>
      </w:ins>
      <w:ins w:id="311" w:author="Wang Judith" w:date="2019-09-03T10:30:00Z">
        <w:r w:rsidR="001236B2">
          <w:t>development</w:t>
        </w:r>
      </w:ins>
      <w:ins w:id="312" w:author="Wang Judith" w:date="2019-09-03T16:33:00Z">
        <w:r w:rsidR="007B25D9">
          <w:t xml:space="preserve"> for </w:t>
        </w:r>
      </w:ins>
      <w:ins w:id="313" w:author="Wang Judith" w:date="2019-09-03T16:34:00Z">
        <w:r w:rsidR="007B25D9">
          <w:t>children</w:t>
        </w:r>
      </w:ins>
      <w:ins w:id="314" w:author="Wang Judith" w:date="2019-09-03T16:37:00Z">
        <w:r w:rsidR="00716D67">
          <w:t xml:space="preserve"> at an early age</w:t>
        </w:r>
      </w:ins>
      <w:ins w:id="315" w:author="Wang Judith" w:date="2019-09-03T10:28:00Z">
        <w:r w:rsidR="001236B2">
          <w:t>.</w:t>
        </w:r>
      </w:ins>
    </w:p>
    <w:p w:rsidR="00C36C1F" w:rsidRPr="00176691" w:rsidRDefault="00C36C1F" w:rsidP="00E76F17">
      <w:pPr>
        <w:rPr>
          <w:ins w:id="316" w:author="Wang Judith" w:date="2019-09-03T10:15:00Z"/>
        </w:rPr>
      </w:pPr>
    </w:p>
    <w:p w:rsidR="008F637E" w:rsidRDefault="009A2452" w:rsidP="00E76F17">
      <w:pPr>
        <w:rPr>
          <w:ins w:id="317" w:author="Wang Judith" w:date="2019-09-03T16:34:00Z"/>
        </w:rPr>
      </w:pPr>
      <w:ins w:id="318" w:author="Wang Judith" w:date="2019-09-03T16:32:00Z">
        <w:r>
          <w:rPr>
            <w:rFonts w:hint="eastAsia"/>
          </w:rPr>
          <w:t>教育和专业学习要从小时候抓起。计算机</w:t>
        </w:r>
      </w:ins>
      <w:ins w:id="319" w:author="Wang Judith" w:date="2019-09-03T16:33:00Z">
        <w:r>
          <w:rPr>
            <w:rFonts w:hint="eastAsia"/>
          </w:rPr>
          <w:t>技术是小学正在开设的一门</w:t>
        </w:r>
        <w:r w:rsidR="00522858">
          <w:rPr>
            <w:rFonts w:hint="eastAsia"/>
          </w:rPr>
          <w:t>课程</w:t>
        </w:r>
      </w:ins>
      <w:ins w:id="320" w:author="Wang Judith" w:date="2019-09-03T16:34:00Z">
        <w:r w:rsidR="00522858">
          <w:rPr>
            <w:rFonts w:hint="eastAsia"/>
          </w:rPr>
          <w:t>。</w:t>
        </w:r>
      </w:ins>
    </w:p>
    <w:p w:rsidR="00522858" w:rsidRDefault="00522858" w:rsidP="00E76F17">
      <w:pPr>
        <w:rPr>
          <w:ins w:id="321" w:author="Wang Judith" w:date="2019-09-03T16:35:00Z"/>
        </w:rPr>
      </w:pPr>
      <w:ins w:id="322" w:author="Wang Judith" w:date="2019-09-03T16:35:00Z">
        <w:r>
          <w:rPr>
            <w:rFonts w:hint="eastAsia"/>
          </w:rPr>
          <w:t>从小</w:t>
        </w:r>
      </w:ins>
      <w:ins w:id="323" w:author="Wang Judith" w:date="2019-09-03T16:34:00Z">
        <w:r>
          <w:rPr>
            <w:rFonts w:hint="eastAsia"/>
          </w:rPr>
          <w:t>学习计算机技术的好处</w:t>
        </w:r>
      </w:ins>
      <w:ins w:id="324" w:author="Wang Judith" w:date="2019-09-03T16:36:00Z">
        <w:r>
          <w:rPr>
            <w:rFonts w:hint="eastAsia"/>
          </w:rPr>
          <w:t>/坏处：</w:t>
        </w:r>
      </w:ins>
    </w:p>
    <w:p w:rsidR="00522858" w:rsidRDefault="00522858" w:rsidP="00E76F17">
      <w:pPr>
        <w:rPr>
          <w:ins w:id="325" w:author="Wang Judith" w:date="2019-09-03T10:39:00Z"/>
        </w:rPr>
      </w:pPr>
      <w:ins w:id="326" w:author="Wang Judith" w:date="2019-09-03T16:35:00Z">
        <w:r>
          <w:rPr>
            <w:rFonts w:hint="eastAsia"/>
          </w:rPr>
          <w:t>坏的影响是可以规避的，利大于弊</w:t>
        </w:r>
      </w:ins>
      <w:ins w:id="327" w:author="Wang Judith" w:date="2019-09-03T16:36:00Z">
        <w:r>
          <w:rPr>
            <w:rFonts w:hint="eastAsia"/>
          </w:rPr>
          <w:t>。</w:t>
        </w:r>
      </w:ins>
    </w:p>
    <w:p w:rsidR="001142FD" w:rsidRDefault="001142FD" w:rsidP="00E76F17">
      <w:pPr>
        <w:rPr>
          <w:ins w:id="328" w:author="Wang Judith" w:date="2019-08-03T14:17:00Z"/>
        </w:rPr>
      </w:pPr>
    </w:p>
    <w:p w:rsidR="00D0711F" w:rsidRDefault="009A2452" w:rsidP="00E76F17">
      <w:pPr>
        <w:rPr>
          <w:ins w:id="329" w:author="Wang Judith" w:date="2019-09-03T16:35:00Z"/>
        </w:rPr>
      </w:pPr>
      <w:ins w:id="330" w:author="Wang Judith" w:date="2019-09-03T16:32:00Z">
        <w:r>
          <w:rPr>
            <w:rFonts w:hint="eastAsia"/>
          </w:rPr>
          <w:t>职业规划要从小时候</w:t>
        </w:r>
        <w:r w:rsidR="00522858">
          <w:rPr>
            <w:rFonts w:hint="eastAsia"/>
          </w:rPr>
          <w:t>抓起</w:t>
        </w:r>
      </w:ins>
      <w:ins w:id="331" w:author="Wang Judith" w:date="2019-09-03T16:34:00Z">
        <w:r w:rsidR="00522858">
          <w:rPr>
            <w:rFonts w:hint="eastAsia"/>
          </w:rPr>
          <w:t>。很多领域的工作内容都离不开</w:t>
        </w:r>
      </w:ins>
      <w:ins w:id="332" w:author="Wang Judith" w:date="2019-09-03T16:35:00Z">
        <w:r w:rsidR="00522858">
          <w:rPr>
            <w:rFonts w:hint="eastAsia"/>
          </w:rPr>
          <w:t>计算机技术。</w:t>
        </w:r>
      </w:ins>
    </w:p>
    <w:p w:rsidR="00522858" w:rsidRDefault="00522858" w:rsidP="00E76F17">
      <w:pPr>
        <w:rPr>
          <w:ins w:id="333" w:author="Wang Judith" w:date="2019-09-03T16:35:00Z"/>
        </w:rPr>
      </w:pPr>
      <w:ins w:id="334" w:author="Wang Judith" w:date="2019-09-03T16:36:00Z">
        <w:r>
          <w:rPr>
            <w:rFonts w:hint="eastAsia"/>
          </w:rPr>
          <w:t>提前学习计算机技术对职业发展的好处：</w:t>
        </w:r>
      </w:ins>
    </w:p>
    <w:p w:rsidR="00522858" w:rsidRPr="00D0711F" w:rsidRDefault="00522858" w:rsidP="00E76F17">
      <w:pPr>
        <w:rPr>
          <w:ins w:id="335" w:author="Wang Judith" w:date="2019-08-03T14:15:00Z"/>
        </w:rPr>
      </w:pPr>
    </w:p>
    <w:p w:rsidR="001142FD" w:rsidRPr="00E76F17" w:rsidRDefault="001142FD" w:rsidP="00E76F17"/>
    <w:p w:rsidR="00E76F17" w:rsidRDefault="00E76F17" w:rsidP="00E76F17">
      <w:pPr>
        <w:rPr>
          <w:ins w:id="336" w:author="Wang Judith" w:date="2019-08-03T16:05:00Z"/>
        </w:rPr>
      </w:pPr>
      <w:r w:rsidRPr="00E76F17">
        <w:t xml:space="preserve">8. In the past, people used to </w:t>
      </w:r>
      <w:r w:rsidRPr="007B761D">
        <w:rPr>
          <w:highlight w:val="yellow"/>
          <w:rPrChange w:id="337" w:author="Wang Judith" w:date="2019-09-03T16:37:00Z">
            <w:rPr/>
          </w:rPrChange>
        </w:rPr>
        <w:t>travel abroad</w:t>
      </w:r>
      <w:r w:rsidRPr="00E76F17">
        <w:t xml:space="preserve"> to look at many differences from their home country. Nowadays, cities throughout the world are becoming more and more similar. What are the reasons？Is this a positive or negative development？</w:t>
      </w:r>
    </w:p>
    <w:p w:rsidR="00AB078A" w:rsidRDefault="00506DCB" w:rsidP="00E76F17">
      <w:pPr>
        <w:rPr>
          <w:ins w:id="338" w:author="Wang Judith" w:date="2019-08-03T16:05:00Z"/>
        </w:rPr>
      </w:pPr>
      <w:ins w:id="339" w:author="Wang Judith" w:date="2019-08-19T17:30:00Z">
        <w:r>
          <w:rPr>
            <w:rFonts w:hint="eastAsia"/>
          </w:rPr>
          <w:t>题型：原因解释+利弊分析</w:t>
        </w:r>
      </w:ins>
    </w:p>
    <w:p w:rsidR="00AB078A" w:rsidRDefault="003A6D71" w:rsidP="00E76F17">
      <w:pPr>
        <w:rPr>
          <w:ins w:id="340" w:author="Wang Judith" w:date="2019-09-03T16:51:00Z"/>
        </w:rPr>
      </w:pPr>
      <w:ins w:id="341" w:author="Wang Judith" w:date="2019-09-04T18:46:00Z">
        <w:r>
          <w:t>I</w:t>
        </w:r>
      </w:ins>
      <w:ins w:id="342" w:author="Wang Judith" w:date="2019-09-03T16:39:00Z">
        <w:r w:rsidR="009723E7">
          <w:t>t</w:t>
        </w:r>
      </w:ins>
      <w:ins w:id="343" w:author="Wang Judith" w:date="2019-09-04T18:46:00Z">
        <w:r>
          <w:t xml:space="preserve"> </w:t>
        </w:r>
      </w:ins>
      <w:ins w:id="344" w:author="Wang Judith" w:date="2019-09-03T16:39:00Z">
        <w:r w:rsidR="009723E7">
          <w:t>is a fact that cities around the world are bec</w:t>
        </w:r>
        <w:r w:rsidR="000F2E4F">
          <w:t>oming more and more similar</w:t>
        </w:r>
      </w:ins>
      <w:ins w:id="345" w:author="Wang Judith" w:date="2019-09-16T20:28:00Z">
        <w:r w:rsidR="00BE2DCE">
          <w:t xml:space="preserve"> in comparison to that in the past where</w:t>
        </w:r>
      </w:ins>
      <w:ins w:id="346" w:author="Wang Judith" w:date="2019-09-04T18:55:00Z">
        <w:r w:rsidR="000F2E4F">
          <w:t xml:space="preserve"> </w:t>
        </w:r>
      </w:ins>
      <w:ins w:id="347" w:author="Wang Judith" w:date="2019-09-04T18:47:00Z">
        <w:r w:rsidR="000F2E4F">
          <w:t xml:space="preserve">people </w:t>
        </w:r>
      </w:ins>
      <w:ins w:id="348" w:author="Wang Judith" w:date="2019-09-04T18:48:00Z">
        <w:r w:rsidR="000F2E4F">
          <w:t>used to travel overseas to look at many differen</w:t>
        </w:r>
      </w:ins>
      <w:ins w:id="349" w:author="Wang Judith" w:date="2019-09-04T18:49:00Z">
        <w:r w:rsidR="000F2E4F">
          <w:t>t attractions</w:t>
        </w:r>
      </w:ins>
      <w:ins w:id="350" w:author="Wang Judith" w:date="2019-09-04T18:48:00Z">
        <w:r w:rsidR="000F2E4F">
          <w:t xml:space="preserve"> from their home country</w:t>
        </w:r>
      </w:ins>
      <w:ins w:id="351" w:author="Wang Judith" w:date="2019-09-04T18:55:00Z">
        <w:r w:rsidR="000F2E4F">
          <w:t xml:space="preserve">. </w:t>
        </w:r>
      </w:ins>
    </w:p>
    <w:p w:rsidR="004440B9" w:rsidRPr="000F2E4F" w:rsidRDefault="004440B9" w:rsidP="00E76F17">
      <w:pPr>
        <w:rPr>
          <w:ins w:id="352" w:author="Wang Judith" w:date="2019-09-03T17:16:00Z"/>
        </w:rPr>
      </w:pPr>
    </w:p>
    <w:p w:rsidR="00672A2A" w:rsidRPr="00672A2A" w:rsidRDefault="00672A2A" w:rsidP="00672A2A">
      <w:pPr>
        <w:rPr>
          <w:ins w:id="353" w:author="Wang Judith" w:date="2019-09-03T17:16:00Z"/>
        </w:rPr>
      </w:pPr>
      <w:ins w:id="354" w:author="Wang Judith" w:date="2019-09-03T17:16:00Z">
        <w:r w:rsidRPr="00672A2A">
          <w:rPr>
            <w:rFonts w:hint="eastAsia"/>
          </w:rPr>
          <w:t>原因：全球化进程/地球村/经济发展</w:t>
        </w:r>
      </w:ins>
    </w:p>
    <w:p w:rsidR="00672A2A" w:rsidRDefault="002962A7" w:rsidP="00E76F17">
      <w:pPr>
        <w:rPr>
          <w:ins w:id="355" w:author="Wang Judith" w:date="2019-09-03T17:15:00Z"/>
        </w:rPr>
      </w:pPr>
      <w:ins w:id="356" w:author="Wang Judith" w:date="2019-09-03T16:57:00Z">
        <w:r>
          <w:t xml:space="preserve">From </w:t>
        </w:r>
      </w:ins>
      <w:ins w:id="357" w:author="Wang Judith" w:date="2019-09-03T16:51:00Z">
        <w:r w:rsidR="004440B9">
          <w:t xml:space="preserve">my point of view, </w:t>
        </w:r>
      </w:ins>
      <w:ins w:id="358" w:author="Wang Judith" w:date="2019-09-16T20:30:00Z">
        <w:r w:rsidR="00C46E05">
          <w:t>chances are high that</w:t>
        </w:r>
      </w:ins>
      <w:ins w:id="359" w:author="Wang Judith" w:date="2019-09-03T17:10:00Z">
        <w:r w:rsidR="00672A2A">
          <w:t xml:space="preserve"> globalization </w:t>
        </w:r>
      </w:ins>
      <w:ins w:id="360" w:author="Wang Judith" w:date="2019-09-04T18:56:00Z">
        <w:r w:rsidR="000F2E4F">
          <w:t>lead</w:t>
        </w:r>
      </w:ins>
      <w:ins w:id="361" w:author="Wang Judith" w:date="2019-09-03T17:10:00Z">
        <w:r w:rsidR="00672A2A">
          <w:t xml:space="preserve">s </w:t>
        </w:r>
      </w:ins>
      <w:ins w:id="362" w:author="Wang Judith" w:date="2019-09-04T18:56:00Z">
        <w:r w:rsidR="000F2E4F">
          <w:t xml:space="preserve">to </w:t>
        </w:r>
      </w:ins>
      <w:ins w:id="363" w:author="Wang Judith" w:date="2019-09-03T17:10:00Z">
        <w:r w:rsidR="00672A2A">
          <w:t xml:space="preserve">this </w:t>
        </w:r>
      </w:ins>
      <w:ins w:id="364" w:author="Wang Judith" w:date="2019-09-03T17:06:00Z">
        <w:r w:rsidR="0041170A">
          <w:t>similarit</w:t>
        </w:r>
        <w:r w:rsidR="00D5723B">
          <w:t xml:space="preserve">y </w:t>
        </w:r>
      </w:ins>
      <w:ins w:id="365" w:author="Wang Judith" w:date="2019-09-16T20:34:00Z">
        <w:r w:rsidR="00D5723B">
          <w:t>a</w:t>
        </w:r>
      </w:ins>
      <w:ins w:id="366" w:author="Wang Judith" w:date="2019-09-16T20:35:00Z">
        <w:r w:rsidR="00D5723B">
          <w:t>mong</w:t>
        </w:r>
      </w:ins>
      <w:ins w:id="367" w:author="Wang Judith" w:date="2019-09-03T17:06:00Z">
        <w:r w:rsidR="00672A2A">
          <w:t xml:space="preserve"> </w:t>
        </w:r>
      </w:ins>
      <w:ins w:id="368" w:author="Wang Judith" w:date="2019-09-16T20:30:00Z">
        <w:r w:rsidR="006D6BC2">
          <w:t xml:space="preserve">different </w:t>
        </w:r>
      </w:ins>
      <w:ins w:id="369" w:author="Wang Judith" w:date="2019-09-03T17:06:00Z">
        <w:r w:rsidR="00672A2A">
          <w:t>citie</w:t>
        </w:r>
      </w:ins>
      <w:ins w:id="370" w:author="Wang Judith" w:date="2019-09-03T17:12:00Z">
        <w:r w:rsidR="00672A2A">
          <w:t>s</w:t>
        </w:r>
      </w:ins>
      <w:ins w:id="371" w:author="Wang Judith" w:date="2019-09-04T18:57:00Z">
        <w:r w:rsidR="000F2E4F">
          <w:t xml:space="preserve">. </w:t>
        </w:r>
      </w:ins>
      <w:ins w:id="372" w:author="Wang Judith" w:date="2019-09-16T20:31:00Z">
        <w:r w:rsidR="00C12B21">
          <w:t>It is universally acknowledged that globalization</w:t>
        </w:r>
      </w:ins>
      <w:ins w:id="373" w:author="Wang Judith" w:date="2019-09-16T20:32:00Z">
        <w:r w:rsidR="00F50FE2">
          <w:t>, what it</w:t>
        </w:r>
      </w:ins>
      <w:ins w:id="374" w:author="Wang Judith" w:date="2019-09-04T18:58:00Z">
        <w:r w:rsidR="007239B4">
          <w:t xml:space="preserve"> means that </w:t>
        </w:r>
      </w:ins>
      <w:ins w:id="375" w:author="Wang Judith" w:date="2019-09-03T17:12:00Z">
        <w:r w:rsidR="00672A2A">
          <w:t>ad</w:t>
        </w:r>
      </w:ins>
      <w:ins w:id="376" w:author="Wang Judith" w:date="2019-09-03T17:13:00Z">
        <w:r w:rsidR="00672A2A">
          <w:t>vance</w:t>
        </w:r>
      </w:ins>
      <w:ins w:id="377" w:author="Wang Judith" w:date="2019-09-03T17:15:00Z">
        <w:r w:rsidR="00672A2A">
          <w:t xml:space="preserve">s in </w:t>
        </w:r>
      </w:ins>
      <w:ins w:id="378" w:author="Wang Judith" w:date="2019-09-03T17:13:00Z">
        <w:r w:rsidR="00672A2A">
          <w:t xml:space="preserve">transportation, </w:t>
        </w:r>
      </w:ins>
      <w:ins w:id="379" w:author="Wang Judith" w:date="2019-09-03T17:15:00Z">
        <w:r w:rsidR="00672A2A">
          <w:t>and communication effectively</w:t>
        </w:r>
      </w:ins>
      <w:ins w:id="380" w:author="Wang Judith" w:date="2019-09-16T20:32:00Z">
        <w:r w:rsidR="0037251A">
          <w:t>,</w:t>
        </w:r>
      </w:ins>
      <w:ins w:id="381" w:author="Wang Judith" w:date="2019-09-03T17:15:00Z">
        <w:r w:rsidR="00672A2A">
          <w:t xml:space="preserve"> bring people and places around the world closer to us.</w:t>
        </w:r>
      </w:ins>
      <w:ins w:id="382" w:author="Wang Judith" w:date="2019-09-03T17:16:00Z">
        <w:r w:rsidR="001B1BED">
          <w:t xml:space="preserve"> </w:t>
        </w:r>
      </w:ins>
      <w:ins w:id="383" w:author="Wang Judith" w:date="2019-09-16T20:32:00Z">
        <w:r w:rsidR="0037251A">
          <w:t>In most cases</w:t>
        </w:r>
      </w:ins>
      <w:ins w:id="384" w:author="Wang Judith" w:date="2019-09-04T18:59:00Z">
        <w:r w:rsidR="007239B4">
          <w:t xml:space="preserve">, </w:t>
        </w:r>
      </w:ins>
      <w:ins w:id="385" w:author="Wang Judith" w:date="2019-09-04T19:04:00Z">
        <w:r w:rsidR="007239B4">
          <w:t xml:space="preserve">according to </w:t>
        </w:r>
      </w:ins>
      <w:ins w:id="386" w:author="Wang Judith" w:date="2019-09-16T20:35:00Z">
        <w:r w:rsidR="00B0190D">
          <w:t xml:space="preserve">the </w:t>
        </w:r>
      </w:ins>
      <w:ins w:id="387" w:author="Wang Judith" w:date="2019-09-04T19:02:00Z">
        <w:r w:rsidR="007239B4">
          <w:t>transmission of</w:t>
        </w:r>
      </w:ins>
      <w:ins w:id="388" w:author="Wang Judith" w:date="2019-09-04T18:59:00Z">
        <w:r w:rsidR="007239B4">
          <w:t xml:space="preserve"> </w:t>
        </w:r>
      </w:ins>
      <w:ins w:id="389" w:author="Wang Judith" w:date="2019-09-03T17:22:00Z">
        <w:r w:rsidR="00F27786">
          <w:t xml:space="preserve">different </w:t>
        </w:r>
      </w:ins>
      <w:ins w:id="390" w:author="Wang Judith" w:date="2019-09-03T17:19:00Z">
        <w:r w:rsidR="00F27786">
          <w:t>cultures</w:t>
        </w:r>
      </w:ins>
      <w:ins w:id="391" w:author="Wang Judith" w:date="2019-09-03T17:21:00Z">
        <w:r w:rsidR="00F27786">
          <w:t xml:space="preserve"> and</w:t>
        </w:r>
      </w:ins>
      <w:ins w:id="392" w:author="Wang Judith" w:date="2019-09-03T17:19:00Z">
        <w:r w:rsidR="00F27786">
          <w:t xml:space="preserve"> value systems</w:t>
        </w:r>
      </w:ins>
      <w:ins w:id="393" w:author="Wang Judith" w:date="2019-09-16T20:32:00Z">
        <w:r w:rsidR="00A307B0">
          <w:t xml:space="preserve"> by</w:t>
        </w:r>
      </w:ins>
      <w:ins w:id="394" w:author="Wang Judith" w:date="2019-09-16T20:33:00Z">
        <w:r w:rsidR="00A307B0">
          <w:t xml:space="preserve"> globalization</w:t>
        </w:r>
      </w:ins>
      <w:ins w:id="395" w:author="Wang Judith" w:date="2019-09-03T17:21:00Z">
        <w:r w:rsidR="007239B4">
          <w:t>,</w:t>
        </w:r>
      </w:ins>
      <w:ins w:id="396" w:author="Wang Judith" w:date="2019-09-04T19:05:00Z">
        <w:r w:rsidR="007239B4">
          <w:t xml:space="preserve"> </w:t>
        </w:r>
      </w:ins>
      <w:ins w:id="397" w:author="Wang Judith" w:date="2019-09-04T19:03:00Z">
        <w:r w:rsidR="007239B4">
          <w:t>people’s</w:t>
        </w:r>
      </w:ins>
      <w:ins w:id="398" w:author="Wang Judith" w:date="2019-09-03T17:21:00Z">
        <w:r w:rsidR="00F27786">
          <w:t xml:space="preserve"> lifestyles</w:t>
        </w:r>
      </w:ins>
      <w:ins w:id="399" w:author="Wang Judith" w:date="2019-09-04T19:02:00Z">
        <w:r w:rsidR="007239B4">
          <w:t xml:space="preserve"> </w:t>
        </w:r>
      </w:ins>
      <w:ins w:id="400" w:author="Wang Judith" w:date="2019-09-16T20:33:00Z">
        <w:r w:rsidR="00F76B6A">
          <w:t>and</w:t>
        </w:r>
      </w:ins>
      <w:ins w:id="401" w:author="Wang Judith" w:date="2019-09-04T19:03:00Z">
        <w:r w:rsidR="007239B4">
          <w:t xml:space="preserve"> the architectural styles </w:t>
        </w:r>
      </w:ins>
      <w:ins w:id="402" w:author="Wang Judith" w:date="2019-09-16T20:33:00Z">
        <w:r w:rsidR="00857887">
          <w:t xml:space="preserve">of a city </w:t>
        </w:r>
      </w:ins>
      <w:ins w:id="403" w:author="Wang Judith" w:date="2019-09-04T19:03:00Z">
        <w:r w:rsidR="007239B4">
          <w:t>will be significantly influenced by</w:t>
        </w:r>
      </w:ins>
      <w:ins w:id="404" w:author="Wang Judith" w:date="2019-09-04T19:05:00Z">
        <w:r w:rsidR="007239B4">
          <w:t xml:space="preserve"> </w:t>
        </w:r>
      </w:ins>
      <w:ins w:id="405" w:author="Wang Judith" w:date="2019-09-04T19:06:00Z">
        <w:r w:rsidR="007239B4">
          <w:t>this pro</w:t>
        </w:r>
        <w:r w:rsidR="000B1ACD">
          <w:t>c</w:t>
        </w:r>
        <w:r w:rsidR="007239B4">
          <w:t>ess</w:t>
        </w:r>
      </w:ins>
      <w:ins w:id="406" w:author="Wang Judith" w:date="2019-09-16T20:33:00Z">
        <w:r w:rsidR="00D5723B">
          <w:t>, wh</w:t>
        </w:r>
        <w:r w:rsidR="003F4601">
          <w:t xml:space="preserve">ich </w:t>
        </w:r>
      </w:ins>
      <w:ins w:id="407" w:author="Wang Judith" w:date="2019-09-16T20:35:00Z">
        <w:r w:rsidR="003F4601">
          <w:t>strongly contributes</w:t>
        </w:r>
      </w:ins>
      <w:ins w:id="408" w:author="Wang Judith" w:date="2019-09-16T20:34:00Z">
        <w:r w:rsidR="00D5723B">
          <w:t xml:space="preserve"> to </w:t>
        </w:r>
      </w:ins>
      <w:ins w:id="409" w:author="Wang Judith" w:date="2019-09-16T20:35:00Z">
        <w:r w:rsidR="00FB5064">
          <w:t xml:space="preserve">such </w:t>
        </w:r>
      </w:ins>
      <w:ins w:id="410" w:author="Wang Judith" w:date="2019-09-16T20:34:00Z">
        <w:r w:rsidR="00D5723B">
          <w:t>cities’ similarity.</w:t>
        </w:r>
      </w:ins>
    </w:p>
    <w:p w:rsidR="00B44E66" w:rsidRPr="00F76B6A" w:rsidRDefault="00B44E66" w:rsidP="00E76F17">
      <w:pPr>
        <w:rPr>
          <w:ins w:id="411" w:author="Wang Judith" w:date="2019-08-19T20:02:00Z"/>
        </w:rPr>
      </w:pPr>
    </w:p>
    <w:p w:rsidR="003916D9" w:rsidRDefault="00B44E66" w:rsidP="00E76F17">
      <w:pPr>
        <w:rPr>
          <w:ins w:id="412" w:author="Wang Judith" w:date="2019-08-19T22:20:00Z"/>
        </w:rPr>
      </w:pPr>
      <w:ins w:id="413" w:author="Wang Judith" w:date="2019-08-19T20:02:00Z">
        <w:r>
          <w:rPr>
            <w:rFonts w:hint="eastAsia"/>
          </w:rPr>
          <w:t>利：</w:t>
        </w:r>
      </w:ins>
      <w:ins w:id="414" w:author="Wang Judith" w:date="2019-08-19T22:19:00Z">
        <w:r w:rsidR="003916D9">
          <w:rPr>
            <w:rFonts w:hint="eastAsia"/>
          </w:rPr>
          <w:t>促进不发达国家的经济</w:t>
        </w:r>
      </w:ins>
      <w:ins w:id="415" w:author="Wang Judith" w:date="2019-08-19T22:20:00Z">
        <w:r w:rsidR="003916D9">
          <w:rPr>
            <w:rFonts w:hint="eastAsia"/>
          </w:rPr>
          <w:t>发展/提升国民的生活质量</w:t>
        </w:r>
      </w:ins>
    </w:p>
    <w:p w:rsidR="003916D9" w:rsidRDefault="004B7563" w:rsidP="00E76F17">
      <w:pPr>
        <w:rPr>
          <w:ins w:id="416" w:author="Wang Judith" w:date="2019-09-16T20:36:00Z"/>
        </w:rPr>
      </w:pPr>
      <w:ins w:id="417" w:author="Wang Judith" w:date="2019-09-16T20:35:00Z">
        <w:r>
          <w:t>On one hand, such transfor</w:t>
        </w:r>
      </w:ins>
      <w:ins w:id="418" w:author="Wang Judith" w:date="2019-09-16T20:36:00Z">
        <w:r>
          <w:t xml:space="preserve">mation </w:t>
        </w:r>
      </w:ins>
      <w:ins w:id="419" w:author="Wang Judith" w:date="2019-09-16T20:37:00Z">
        <w:r w:rsidR="00D438F7">
          <w:t xml:space="preserve">of similarity </w:t>
        </w:r>
      </w:ins>
      <w:ins w:id="420" w:author="Wang Judith" w:date="2019-09-16T20:36:00Z">
        <w:r>
          <w:t>insofar as reflects the progress of society.</w:t>
        </w:r>
      </w:ins>
      <w:ins w:id="421" w:author="Wang Judith" w:date="2019-09-16T20:37:00Z">
        <w:r w:rsidR="0066345A">
          <w:t xml:space="preserve"> </w:t>
        </w:r>
      </w:ins>
      <w:ins w:id="422" w:author="Wang Judith" w:date="2019-09-16T20:38:00Z">
        <w:r w:rsidR="0052684F">
          <w:t xml:space="preserve">Basically, </w:t>
        </w:r>
      </w:ins>
    </w:p>
    <w:p w:rsidR="004B7563" w:rsidRDefault="004B7563" w:rsidP="00E76F17">
      <w:pPr>
        <w:rPr>
          <w:ins w:id="423" w:author="Wang Judith" w:date="2019-08-19T22:20:00Z"/>
        </w:rPr>
      </w:pPr>
    </w:p>
    <w:p w:rsidR="003916D9" w:rsidRDefault="003916D9" w:rsidP="00E76F17">
      <w:pPr>
        <w:rPr>
          <w:ins w:id="424" w:author="Wang Judith" w:date="2019-08-19T22:21:00Z"/>
        </w:rPr>
      </w:pPr>
      <w:ins w:id="425" w:author="Wang Judith" w:date="2019-08-19T22:20:00Z">
        <w:r>
          <w:rPr>
            <w:rFonts w:hint="eastAsia"/>
          </w:rPr>
          <w:t>弊：使当地特有的文化习俗逐渐消亡</w:t>
        </w:r>
      </w:ins>
    </w:p>
    <w:p w:rsidR="003916D9" w:rsidRDefault="0052684F" w:rsidP="00E76F17">
      <w:pPr>
        <w:rPr>
          <w:ins w:id="426" w:author="Wang Judith" w:date="2019-09-16T20:38:00Z"/>
        </w:rPr>
      </w:pPr>
      <w:ins w:id="427" w:author="Wang Judith" w:date="2019-09-16T20:38:00Z">
        <w:r>
          <w:t xml:space="preserve">On the other hand, it may </w:t>
        </w:r>
      </w:ins>
      <w:ins w:id="428" w:author="Wang Judith" w:date="2019-09-16T20:39:00Z">
        <w:r w:rsidR="009C0C3E">
          <w:t>undermine</w:t>
        </w:r>
      </w:ins>
      <w:ins w:id="429" w:author="Wang Judith" w:date="2019-09-16T20:38:00Z">
        <w:r>
          <w:t xml:space="preserve"> local </w:t>
        </w:r>
      </w:ins>
      <w:ins w:id="430" w:author="Wang Judith" w:date="2019-09-16T20:39:00Z">
        <w:r>
          <w:t xml:space="preserve">cultures and </w:t>
        </w:r>
      </w:ins>
      <w:ins w:id="431" w:author="Wang Judith" w:date="2019-09-16T20:38:00Z">
        <w:r>
          <w:t>e</w:t>
        </w:r>
      </w:ins>
      <w:ins w:id="432" w:author="Wang Judith" w:date="2019-09-16T20:39:00Z">
        <w:r>
          <w:t>thnic groups</w:t>
        </w:r>
      </w:ins>
      <w:ins w:id="433" w:author="Wang Judith" w:date="2019-09-16T20:40:00Z">
        <w:r w:rsidR="009C0C3E">
          <w:t xml:space="preserve">. </w:t>
        </w:r>
      </w:ins>
    </w:p>
    <w:p w:rsidR="0052684F" w:rsidRDefault="0052684F" w:rsidP="00E76F17">
      <w:pPr>
        <w:rPr>
          <w:ins w:id="434" w:author="Wang Judith" w:date="2019-08-19T22:21:00Z"/>
        </w:rPr>
      </w:pPr>
    </w:p>
    <w:p w:rsidR="003916D9" w:rsidRDefault="00CA49EA" w:rsidP="00E76F17">
      <w:pPr>
        <w:rPr>
          <w:ins w:id="435" w:author="Wang Judith" w:date="2019-09-16T20:40:00Z"/>
        </w:rPr>
      </w:pPr>
      <w:ins w:id="436" w:author="Wang Judith" w:date="2019-08-19T22:21:00Z">
        <w:r>
          <w:rPr>
            <w:rFonts w:hint="eastAsia"/>
          </w:rPr>
          <w:t>个人观点</w:t>
        </w:r>
      </w:ins>
      <w:ins w:id="437" w:author="Wang Judith" w:date="2019-09-16T20:44:00Z">
        <w:r w:rsidR="006B5BE2">
          <w:rPr>
            <w:rFonts w:hint="eastAsia"/>
          </w:rPr>
          <w:t>：弊大于利</w:t>
        </w:r>
      </w:ins>
    </w:p>
    <w:p w:rsidR="00CA49EA" w:rsidRDefault="00CA49EA" w:rsidP="00E76F17">
      <w:pPr>
        <w:rPr>
          <w:ins w:id="438" w:author="Wang Judith" w:date="2019-08-19T17:30:00Z"/>
        </w:rPr>
      </w:pPr>
      <w:ins w:id="439" w:author="Wang Judith" w:date="2019-09-16T20:40:00Z">
        <w:r>
          <w:t>From</w:t>
        </w:r>
      </w:ins>
      <w:ins w:id="440" w:author="Wang Judith" w:date="2019-09-16T20:43:00Z">
        <w:r w:rsidR="001D7407">
          <w:t xml:space="preserve"> my perspective</w:t>
        </w:r>
      </w:ins>
      <w:ins w:id="441" w:author="Wang Judith" w:date="2019-09-16T20:41:00Z">
        <w:r>
          <w:t xml:space="preserve">, I would prefer the </w:t>
        </w:r>
      </w:ins>
      <w:ins w:id="442" w:author="Wang Judith" w:date="2019-09-16T20:44:00Z">
        <w:r w:rsidR="00222015">
          <w:t>problems</w:t>
        </w:r>
      </w:ins>
      <w:ins w:id="443" w:author="Wang Judith" w:date="2019-09-16T20:42:00Z">
        <w:r>
          <w:t xml:space="preserve"> of this situation would far</w:t>
        </w:r>
      </w:ins>
      <w:ins w:id="444" w:author="Wang Judith" w:date="2019-09-16T20:41:00Z">
        <w:r>
          <w:t xml:space="preserve"> outweigh the </w:t>
        </w:r>
      </w:ins>
      <w:ins w:id="445" w:author="Wang Judith" w:date="2019-09-16T20:44:00Z">
        <w:r w:rsidR="00222015">
          <w:t>benefit</w:t>
        </w:r>
      </w:ins>
      <w:ins w:id="446" w:author="Wang Judith" w:date="2019-09-16T20:43:00Z">
        <w:r>
          <w:t>s it brings along.</w:t>
        </w:r>
      </w:ins>
    </w:p>
    <w:p w:rsidR="00506DCB" w:rsidRPr="00E76F17" w:rsidRDefault="00506DCB" w:rsidP="00E76F17"/>
    <w:p w:rsidR="00E76F17" w:rsidRDefault="00E76F17" w:rsidP="00E76F17">
      <w:pPr>
        <w:rPr>
          <w:ins w:id="447" w:author="Wang Judith" w:date="2019-08-19T22:21:00Z"/>
        </w:rPr>
      </w:pPr>
      <w:r w:rsidRPr="00E76F17">
        <w:t xml:space="preserve">9. With the increasing use of mobile phones and computers, fewer people are </w:t>
      </w:r>
      <w:r w:rsidRPr="00367F7E">
        <w:rPr>
          <w:highlight w:val="yellow"/>
          <w:rPrChange w:id="448" w:author="Wang Judith" w:date="2019-09-03T18:50:00Z">
            <w:rPr/>
          </w:rPrChange>
        </w:rPr>
        <w:t>writing letters</w:t>
      </w:r>
      <w:r w:rsidRPr="00E76F17">
        <w:t>. Some people think that the traditional skill of writing letters will disappear completely. To what extent do you agree or disagree? How do you think letter-writing is important?</w:t>
      </w:r>
    </w:p>
    <w:p w:rsidR="009E4248" w:rsidRDefault="009E4248" w:rsidP="00E76F17">
      <w:pPr>
        <w:rPr>
          <w:ins w:id="449" w:author="Wang Judith" w:date="2019-08-19T22:22:00Z"/>
        </w:rPr>
      </w:pPr>
    </w:p>
    <w:p w:rsidR="009E4248" w:rsidRDefault="009E4248" w:rsidP="00E76F17">
      <w:pPr>
        <w:rPr>
          <w:ins w:id="450" w:author="Wang Judith" w:date="2019-08-19T22:22:00Z"/>
        </w:rPr>
      </w:pPr>
      <w:ins w:id="451" w:author="Wang Judith" w:date="2019-08-19T22:22:00Z">
        <w:r>
          <w:rPr>
            <w:rFonts w:hint="eastAsia"/>
          </w:rPr>
          <w:t>题型：单边选择</w:t>
        </w:r>
      </w:ins>
    </w:p>
    <w:p w:rsidR="009E4248" w:rsidRDefault="005D777E" w:rsidP="00E76F17">
      <w:pPr>
        <w:rPr>
          <w:ins w:id="452" w:author="Wang Judith" w:date="2019-08-19T22:22:00Z"/>
        </w:rPr>
      </w:pPr>
      <w:ins w:id="453" w:author="Wang Judith" w:date="2019-08-19T22:22:00Z">
        <w:r>
          <w:rPr>
            <w:rFonts w:hint="eastAsia"/>
          </w:rPr>
          <w:t>立场：</w:t>
        </w:r>
      </w:ins>
      <w:ins w:id="454" w:author="Wang Judith" w:date="2019-08-19T22:23:00Z">
        <w:r>
          <w:rPr>
            <w:rFonts w:hint="eastAsia"/>
          </w:rPr>
          <w:t>不同意</w:t>
        </w:r>
        <w:r w:rsidR="00BB354F">
          <w:rPr>
            <w:rFonts w:hint="eastAsia"/>
          </w:rPr>
          <w:t>。</w:t>
        </w:r>
      </w:ins>
    </w:p>
    <w:p w:rsidR="005D777E" w:rsidRDefault="00367F7E" w:rsidP="00E76F17">
      <w:pPr>
        <w:rPr>
          <w:ins w:id="455" w:author="Wang Judith" w:date="2019-09-03T18:58:00Z"/>
        </w:rPr>
      </w:pPr>
      <w:ins w:id="456" w:author="Wang Judith" w:date="2019-09-03T18:53:00Z">
        <w:r>
          <w:t xml:space="preserve">When asked </w:t>
        </w:r>
      </w:ins>
      <w:ins w:id="457" w:author="Wang Judith" w:date="2019-09-03T18:54:00Z">
        <w:r>
          <w:t xml:space="preserve">about whether </w:t>
        </w:r>
        <w:r w:rsidRPr="00CD25B9">
          <w:rPr>
            <w:highlight w:val="yellow"/>
            <w:rPrChange w:id="458" w:author="Wang Judith" w:date="2019-09-05T15:33:00Z">
              <w:rPr/>
            </w:rPrChange>
          </w:rPr>
          <w:t>writing letters</w:t>
        </w:r>
        <w:r>
          <w:t xml:space="preserve"> will be replaced by mobile phones and computers, the </w:t>
        </w:r>
      </w:ins>
      <w:ins w:id="459" w:author="Wang Judith" w:date="2019-09-03T18:55:00Z">
        <w:r>
          <w:t xml:space="preserve">overwhelming majority would support that </w:t>
        </w:r>
      </w:ins>
      <w:ins w:id="460" w:author="Wang Judith" w:date="2019-09-03T18:56:00Z">
        <w:r w:rsidR="0038557E">
          <w:t xml:space="preserve">the traditional skill of </w:t>
        </w:r>
      </w:ins>
      <w:ins w:id="461" w:author="Wang Judith" w:date="2019-09-03T18:55:00Z">
        <w:r>
          <w:t xml:space="preserve">writing letters will disappear </w:t>
        </w:r>
      </w:ins>
      <w:ins w:id="462" w:author="Wang Judith" w:date="2019-09-03T18:56:00Z">
        <w:r w:rsidR="0038557E">
          <w:t>completely</w:t>
        </w:r>
      </w:ins>
      <w:ins w:id="463" w:author="Wang Judith" w:date="2019-09-03T18:55:00Z">
        <w:r>
          <w:t xml:space="preserve">. However, </w:t>
        </w:r>
      </w:ins>
      <w:ins w:id="464" w:author="Wang Judith" w:date="2019-09-03T18:57:00Z">
        <w:r w:rsidR="00CE144A">
          <w:t xml:space="preserve">others believe that mobile phones and computers cannot replace of </w:t>
        </w:r>
      </w:ins>
      <w:ins w:id="465" w:author="Wang Judith" w:date="2019-09-03T18:58:00Z">
        <w:r w:rsidR="000848A8">
          <w:t>writing letters and that is also my point.</w:t>
        </w:r>
      </w:ins>
    </w:p>
    <w:p w:rsidR="000F23FC" w:rsidRDefault="000F23FC" w:rsidP="00E76F17">
      <w:pPr>
        <w:rPr>
          <w:ins w:id="466" w:author="Wang Judith" w:date="2019-08-19T22:22:00Z"/>
        </w:rPr>
      </w:pPr>
    </w:p>
    <w:p w:rsidR="005D777E" w:rsidRDefault="00BB354F" w:rsidP="00E76F17">
      <w:pPr>
        <w:rPr>
          <w:ins w:id="467" w:author="Wang Judith" w:date="2019-08-19T22:24:00Z"/>
        </w:rPr>
      </w:pPr>
      <w:ins w:id="468" w:author="Wang Judith" w:date="2019-08-19T22:23:00Z">
        <w:r>
          <w:rPr>
            <w:rFonts w:hint="eastAsia"/>
          </w:rPr>
          <w:t>确实，科技的进步使得人们</w:t>
        </w:r>
      </w:ins>
      <w:ins w:id="469" w:author="Wang Judith" w:date="2019-08-19T22:24:00Z">
        <w:r>
          <w:rPr>
            <w:rFonts w:hint="eastAsia"/>
          </w:rPr>
          <w:t>用电脑和手机编辑电子邮件的频度胜过使用写信。</w:t>
        </w:r>
      </w:ins>
    </w:p>
    <w:p w:rsidR="00BB354F" w:rsidRDefault="00BB354F" w:rsidP="00E76F17">
      <w:pPr>
        <w:rPr>
          <w:ins w:id="470" w:author="Wang Judith" w:date="2019-08-19T22:24:00Z"/>
        </w:rPr>
      </w:pPr>
    </w:p>
    <w:p w:rsidR="00BB354F" w:rsidRDefault="002666F8" w:rsidP="00E76F17">
      <w:pPr>
        <w:rPr>
          <w:ins w:id="471" w:author="Wang Judith" w:date="2019-08-19T22:34:00Z"/>
        </w:rPr>
      </w:pPr>
      <w:ins w:id="472" w:author="Wang Judith" w:date="2019-08-19T22:34:00Z">
        <w:r>
          <w:rPr>
            <w:rFonts w:hint="eastAsia"/>
          </w:rPr>
          <w:t>写信不会完全消失。</w:t>
        </w:r>
      </w:ins>
    </w:p>
    <w:p w:rsidR="002666F8" w:rsidRDefault="002666F8" w:rsidP="00E76F17">
      <w:pPr>
        <w:rPr>
          <w:ins w:id="473" w:author="Wang Judith" w:date="2019-08-19T22:37:00Z"/>
        </w:rPr>
      </w:pPr>
      <w:ins w:id="474" w:author="Wang Judith" w:date="2019-08-19T22:35:00Z">
        <w:r>
          <w:rPr>
            <w:rFonts w:hint="eastAsia"/>
          </w:rPr>
          <w:t>理由1：</w:t>
        </w:r>
      </w:ins>
      <w:ins w:id="475" w:author="Wang Judith" w:date="2019-08-19T22:37:00Z">
        <w:r w:rsidRPr="002666F8">
          <w:t>写信是一种技能。</w:t>
        </w:r>
        <w:r w:rsidRPr="002666F8">
          <w:rPr>
            <w:rFonts w:hint="eastAsia"/>
          </w:rPr>
          <w:t>很多行业仍然需要这项传统的技能。</w:t>
        </w:r>
      </w:ins>
    </w:p>
    <w:p w:rsidR="002666F8" w:rsidRPr="002666F8" w:rsidRDefault="002666F8" w:rsidP="002666F8">
      <w:pPr>
        <w:rPr>
          <w:ins w:id="476" w:author="Wang Judith" w:date="2019-08-19T22:38:00Z"/>
        </w:rPr>
      </w:pPr>
      <w:ins w:id="477" w:author="Wang Judith" w:date="2019-08-19T22:36:00Z">
        <w:r>
          <w:rPr>
            <w:rFonts w:hint="eastAsia"/>
          </w:rPr>
          <w:t>理由2：</w:t>
        </w:r>
      </w:ins>
      <w:ins w:id="478" w:author="Wang Judith" w:date="2019-08-19T22:38:00Z">
        <w:r w:rsidRPr="002666F8">
          <w:rPr>
            <w:rFonts w:hint="eastAsia"/>
          </w:rPr>
          <w:t>是一种特殊的交流方式。笔友</w:t>
        </w:r>
      </w:ins>
    </w:p>
    <w:p w:rsidR="002666F8" w:rsidRDefault="002666F8" w:rsidP="00E76F17">
      <w:pPr>
        <w:rPr>
          <w:ins w:id="479" w:author="Wang Judith" w:date="2019-08-19T22:22:00Z"/>
        </w:rPr>
      </w:pPr>
    </w:p>
    <w:p w:rsidR="009E4248" w:rsidRPr="00E76F17" w:rsidRDefault="009E4248" w:rsidP="00E76F17"/>
    <w:p w:rsidR="00E76F17" w:rsidRPr="00E76F17" w:rsidRDefault="00E76F17" w:rsidP="00E76F17">
      <w:r w:rsidRPr="00E76F17">
        <w:t xml:space="preserve">10. More and more companies are allowing employees to </w:t>
      </w:r>
      <w:r w:rsidRPr="008F278F">
        <w:rPr>
          <w:highlight w:val="yellow"/>
          <w:rPrChange w:id="480" w:author="Wang Judith" w:date="2019-09-04T18:27:00Z">
            <w:rPr/>
          </w:rPrChange>
        </w:rPr>
        <w:t>work</w:t>
      </w:r>
      <w:r w:rsidRPr="00E76F17">
        <w:t xml:space="preserve"> from home. Do you think this is a positive or negative development?</w:t>
      </w:r>
    </w:p>
    <w:p w:rsidR="00A9670D" w:rsidRDefault="00A9670D" w:rsidP="00E76F17">
      <w:pPr>
        <w:rPr>
          <w:ins w:id="481" w:author="Wang Judith" w:date="2019-09-16T20:49:00Z"/>
        </w:rPr>
      </w:pPr>
      <w:ins w:id="482" w:author="Wang Judith" w:date="2019-08-19T22:38:00Z">
        <w:r>
          <w:rPr>
            <w:rFonts w:hint="eastAsia"/>
          </w:rPr>
          <w:t>题型：利弊分析</w:t>
        </w:r>
      </w:ins>
    </w:p>
    <w:p w:rsidR="002C719B" w:rsidRDefault="002C719B" w:rsidP="00E76F17">
      <w:pPr>
        <w:rPr>
          <w:ins w:id="483" w:author="Wang Judith" w:date="2019-09-03T18:58:00Z"/>
        </w:rPr>
      </w:pPr>
      <w:ins w:id="484" w:author="Wang Judith" w:date="2019-09-16T20:49:00Z">
        <w:r>
          <w:rPr>
            <w:rFonts w:hint="eastAsia"/>
          </w:rPr>
          <w:t xml:space="preserve">主题关键词：远程办公 </w:t>
        </w:r>
        <w:r>
          <w:sym w:font="Wingdings" w:char="F0E0"/>
        </w:r>
        <w:r>
          <w:t xml:space="preserve"> telecommute</w:t>
        </w:r>
      </w:ins>
      <w:ins w:id="485" w:author="Wang Judith" w:date="2019-09-16T20:50:00Z">
        <w:r>
          <w:t>(v), remote work, telework(n)</w:t>
        </w:r>
      </w:ins>
    </w:p>
    <w:p w:rsidR="00DA7242" w:rsidRDefault="0083634E" w:rsidP="00E76F17">
      <w:pPr>
        <w:rPr>
          <w:ins w:id="486" w:author="Wang Judith" w:date="2019-09-03T19:00:00Z"/>
        </w:rPr>
      </w:pPr>
      <w:ins w:id="487" w:author="Wang Judith" w:date="2019-09-03T19:00:00Z">
        <w:r>
          <w:t xml:space="preserve">Currently, there has been a general </w:t>
        </w:r>
      </w:ins>
      <w:ins w:id="488" w:author="Wang Judith" w:date="2019-09-04T18:23:00Z">
        <w:r w:rsidR="00254E7E">
          <w:rPr>
            <w:rFonts w:hint="eastAsia"/>
          </w:rPr>
          <w:t>debate</w:t>
        </w:r>
        <w:r w:rsidR="00254E7E">
          <w:t xml:space="preserve"> over </w:t>
        </w:r>
      </w:ins>
      <w:ins w:id="489" w:author="Wang Judith" w:date="2019-09-16T20:50:00Z">
        <w:r w:rsidR="002C719B">
          <w:t>telework</w:t>
        </w:r>
      </w:ins>
      <w:ins w:id="490" w:author="Wang Judith" w:date="2019-09-04T18:24:00Z">
        <w:r w:rsidR="00254E7E">
          <w:t xml:space="preserve"> </w:t>
        </w:r>
      </w:ins>
      <w:ins w:id="491" w:author="Wang Judith" w:date="2019-09-04T18:25:00Z">
        <w:r w:rsidR="00254E7E">
          <w:t xml:space="preserve">regarding </w:t>
        </w:r>
      </w:ins>
      <w:ins w:id="492" w:author="Wang Judith" w:date="2019-09-16T20:46:00Z">
        <w:r w:rsidR="00C54AF6">
          <w:t xml:space="preserve">the fact </w:t>
        </w:r>
      </w:ins>
      <w:ins w:id="493" w:author="Wang Judith" w:date="2019-09-04T18:25:00Z">
        <w:r w:rsidR="00254E7E">
          <w:t>that more and more companies are allowing employees to work from home</w:t>
        </w:r>
      </w:ins>
      <w:ins w:id="494" w:author="Wang Judith" w:date="2019-09-16T20:46:00Z">
        <w:r w:rsidR="00C54AF6">
          <w:t>, with both positive and negative development</w:t>
        </w:r>
      </w:ins>
      <w:ins w:id="495" w:author="Wang Judith" w:date="2019-09-03T19:00:00Z">
        <w:r w:rsidR="00BF4CC3">
          <w:t>.</w:t>
        </w:r>
      </w:ins>
    </w:p>
    <w:p w:rsidR="00E04917" w:rsidRPr="00D723BE" w:rsidRDefault="00E04917" w:rsidP="00E76F17">
      <w:pPr>
        <w:rPr>
          <w:ins w:id="496" w:author="Wang Judith" w:date="2019-08-19T22:38:00Z"/>
        </w:rPr>
      </w:pPr>
    </w:p>
    <w:p w:rsidR="00A9670D" w:rsidRDefault="00A9670D" w:rsidP="00E76F17">
      <w:pPr>
        <w:rPr>
          <w:ins w:id="497" w:author="Wang Judith" w:date="2019-08-19T22:38:00Z"/>
        </w:rPr>
      </w:pPr>
      <w:ins w:id="498" w:author="Wang Judith" w:date="2019-08-19T22:38:00Z">
        <w:r>
          <w:rPr>
            <w:rFonts w:hint="eastAsia"/>
          </w:rPr>
          <w:t>利：</w:t>
        </w:r>
      </w:ins>
      <w:ins w:id="499" w:author="Wang Judith" w:date="2019-08-19T22:39:00Z">
        <w:r>
          <w:rPr>
            <w:rFonts w:hint="eastAsia"/>
          </w:rPr>
          <w:t>给予</w:t>
        </w:r>
      </w:ins>
      <w:ins w:id="500" w:author="Wang Judith" w:date="2019-08-19T22:38:00Z">
        <w:r>
          <w:rPr>
            <w:rFonts w:hint="eastAsia"/>
          </w:rPr>
          <w:t>员工更多的自由度</w:t>
        </w:r>
      </w:ins>
      <w:ins w:id="501" w:author="Wang Judith" w:date="2019-08-19T22:39:00Z">
        <w:r>
          <w:rPr>
            <w:rFonts w:hint="eastAsia"/>
          </w:rPr>
          <w:t>，使</w:t>
        </w:r>
      </w:ins>
      <w:ins w:id="502" w:author="Wang Judith" w:date="2019-09-04T18:45:00Z">
        <w:r w:rsidR="003A6D71">
          <w:rPr>
            <w:rFonts w:hint="eastAsia"/>
          </w:rPr>
          <w:t>兼顾</w:t>
        </w:r>
      </w:ins>
      <w:ins w:id="503" w:author="Wang Judith" w:date="2019-08-19T22:39:00Z">
        <w:r>
          <w:rPr>
            <w:rFonts w:hint="eastAsia"/>
          </w:rPr>
          <w:t>工作+家庭/吸引更多的新员工</w:t>
        </w:r>
      </w:ins>
    </w:p>
    <w:p w:rsidR="00A9670D" w:rsidRDefault="00D723BE" w:rsidP="00E76F17">
      <w:pPr>
        <w:rPr>
          <w:ins w:id="504" w:author="Wang Judith" w:date="2019-09-16T20:51:00Z"/>
        </w:rPr>
      </w:pPr>
      <w:ins w:id="505" w:author="Wang Judith" w:date="2019-09-16T20:50:00Z">
        <w:r>
          <w:t>On one hand</w:t>
        </w:r>
      </w:ins>
      <w:ins w:id="506" w:author="Wang Judith" w:date="2019-09-16T20:51:00Z">
        <w:r>
          <w:t>, telecommuting can allow people</w:t>
        </w:r>
      </w:ins>
      <w:ins w:id="507" w:author="Wang Judith" w:date="2019-09-16T20:53:00Z">
        <w:r>
          <w:t xml:space="preserve"> to</w:t>
        </w:r>
      </w:ins>
    </w:p>
    <w:p w:rsidR="00D723BE" w:rsidRDefault="00D723BE" w:rsidP="00E76F17">
      <w:pPr>
        <w:rPr>
          <w:ins w:id="508" w:author="Wang Judith" w:date="2019-08-19T22:38:00Z"/>
        </w:rPr>
      </w:pPr>
    </w:p>
    <w:p w:rsidR="00A9670D" w:rsidRDefault="00A9670D" w:rsidP="00E76F17">
      <w:pPr>
        <w:rPr>
          <w:ins w:id="509" w:author="Wang Judith" w:date="2019-08-19T22:38:00Z"/>
        </w:rPr>
      </w:pPr>
      <w:ins w:id="510" w:author="Wang Judith" w:date="2019-08-19T22:38:00Z">
        <w:r>
          <w:rPr>
            <w:rFonts w:hint="eastAsia"/>
          </w:rPr>
          <w:t>弊：</w:t>
        </w:r>
      </w:ins>
      <w:ins w:id="511" w:author="Wang Judith" w:date="2019-08-19T22:40:00Z">
        <w:r>
          <w:rPr>
            <w:rFonts w:hint="eastAsia"/>
          </w:rPr>
          <w:t>对那些自律能力弱的员工来说是灾难。效率低下/</w:t>
        </w:r>
      </w:ins>
      <w:ins w:id="512" w:author="Wang Judith" w:date="2019-08-19T22:41:00Z">
        <w:r>
          <w:rPr>
            <w:rFonts w:hint="eastAsia"/>
          </w:rPr>
          <w:t>绩效考核不过关/影响公司</w:t>
        </w:r>
      </w:ins>
    </w:p>
    <w:p w:rsidR="00A9670D" w:rsidRDefault="00D723BE" w:rsidP="00E76F17">
      <w:pPr>
        <w:rPr>
          <w:ins w:id="513" w:author="Wang Judith" w:date="2019-09-16T20:53:00Z"/>
        </w:rPr>
      </w:pPr>
      <w:ins w:id="514" w:author="Wang Judith" w:date="2019-09-16T20:52:00Z">
        <w:r>
          <w:t xml:space="preserve">On the </w:t>
        </w:r>
      </w:ins>
      <w:ins w:id="515" w:author="Wang Judith" w:date="2019-09-16T20:53:00Z">
        <w:r>
          <w:t xml:space="preserve">other hand, it is harmful to </w:t>
        </w:r>
      </w:ins>
    </w:p>
    <w:p w:rsidR="00D723BE" w:rsidRDefault="00D723BE" w:rsidP="00E76F17">
      <w:pPr>
        <w:rPr>
          <w:ins w:id="516" w:author="Wang Judith" w:date="2019-08-19T22:38:00Z"/>
        </w:rPr>
      </w:pPr>
    </w:p>
    <w:p w:rsidR="00A9670D" w:rsidRDefault="00A9670D" w:rsidP="00E76F17">
      <w:pPr>
        <w:rPr>
          <w:ins w:id="517" w:author="Wang Judith" w:date="2019-09-16T20:53:00Z"/>
        </w:rPr>
      </w:pPr>
      <w:ins w:id="518" w:author="Wang Judith" w:date="2019-08-19T22:41:00Z">
        <w:r>
          <w:rPr>
            <w:rFonts w:hint="eastAsia"/>
          </w:rPr>
          <w:t>立场：利大于弊</w:t>
        </w:r>
      </w:ins>
    </w:p>
    <w:p w:rsidR="00D723BE" w:rsidRDefault="00D723BE" w:rsidP="00E76F17">
      <w:pPr>
        <w:rPr>
          <w:ins w:id="519" w:author="Wang Judith" w:date="2019-09-16T20:54:00Z"/>
        </w:rPr>
      </w:pPr>
      <w:ins w:id="520" w:author="Wang Judith" w:date="2019-09-16T20:53:00Z">
        <w:r>
          <w:t xml:space="preserve">My personal view is that the benefits </w:t>
        </w:r>
      </w:ins>
      <w:ins w:id="521" w:author="Wang Judith" w:date="2019-09-16T20:54:00Z">
        <w:r>
          <w:t>of telework would far outweigh the problems it bring along.</w:t>
        </w:r>
      </w:ins>
    </w:p>
    <w:p w:rsidR="00D723BE" w:rsidRDefault="00D723BE" w:rsidP="00E76F17">
      <w:pPr>
        <w:rPr>
          <w:ins w:id="522" w:author="Wang Judith" w:date="2019-08-19T22:41:00Z"/>
        </w:rPr>
      </w:pPr>
    </w:p>
    <w:p w:rsidR="00A9670D" w:rsidRDefault="00A9670D" w:rsidP="00E76F17">
      <w:pPr>
        <w:rPr>
          <w:ins w:id="523" w:author="Wang Judith" w:date="2019-08-19T22:38:00Z"/>
        </w:rPr>
      </w:pPr>
    </w:p>
    <w:p w:rsidR="00E76F17" w:rsidRPr="00E76F17" w:rsidRDefault="00E76F17" w:rsidP="00E76F17">
      <w:r w:rsidRPr="00E76F17">
        <w:t xml:space="preserve">11. Nowadays, people always throw </w:t>
      </w:r>
      <w:r w:rsidRPr="00CD25B9">
        <w:rPr>
          <w:highlight w:val="yellow"/>
          <w:rPrChange w:id="524" w:author="Wang Judith" w:date="2019-09-05T15:33:00Z">
            <w:rPr/>
          </w:rPrChange>
        </w:rPr>
        <w:t>old things</w:t>
      </w:r>
      <w:r w:rsidRPr="00E76F17">
        <w:t xml:space="preserve"> away and buy </w:t>
      </w:r>
      <w:r w:rsidRPr="00CD25B9">
        <w:rPr>
          <w:highlight w:val="yellow"/>
          <w:rPrChange w:id="525" w:author="Wang Judith" w:date="2019-09-05T15:33:00Z">
            <w:rPr/>
          </w:rPrChange>
        </w:rPr>
        <w:t>new things</w:t>
      </w:r>
      <w:r w:rsidRPr="00E76F17">
        <w:t>, whereas in the past, old things were repaired and used again. What factors cause this phenomenon? What effects does the phenomenon lead to?</w:t>
      </w:r>
    </w:p>
    <w:p w:rsidR="00A9670D" w:rsidRDefault="00A9670D" w:rsidP="00E76F17">
      <w:pPr>
        <w:rPr>
          <w:ins w:id="526" w:author="Wang Judith" w:date="2019-08-19T22:42:00Z"/>
        </w:rPr>
      </w:pPr>
      <w:ins w:id="527" w:author="Wang Judith" w:date="2019-08-19T22:42:00Z">
        <w:r>
          <w:rPr>
            <w:rFonts w:hint="eastAsia"/>
          </w:rPr>
          <w:t>题型：原因解释</w:t>
        </w:r>
      </w:ins>
      <w:ins w:id="528" w:author="Wang Judith" w:date="2019-09-04T18:27:00Z">
        <w:r w:rsidR="0011228E">
          <w:t>+</w:t>
        </w:r>
        <w:r w:rsidR="0011228E">
          <w:rPr>
            <w:rFonts w:hint="eastAsia"/>
          </w:rPr>
          <w:t>古今对比</w:t>
        </w:r>
      </w:ins>
    </w:p>
    <w:p w:rsidR="0082321D" w:rsidRPr="0082321D" w:rsidRDefault="0082321D" w:rsidP="0082321D">
      <w:pPr>
        <w:rPr>
          <w:ins w:id="529" w:author="Wang Judith" w:date="2019-09-05T09:13:00Z"/>
        </w:rPr>
      </w:pPr>
      <w:ins w:id="530" w:author="Wang Judith" w:date="2019-09-05T09:13:00Z">
        <w:r w:rsidRPr="0082321D">
          <w:rPr>
            <w:rFonts w:hint="eastAsia"/>
          </w:rPr>
          <w:t>原因：社会进步，包括在交通，生产力以及购物方式上的改进，导致了人们在消费方式的改变。</w:t>
        </w:r>
      </w:ins>
    </w:p>
    <w:p w:rsidR="0082321D" w:rsidRPr="0082321D" w:rsidRDefault="0082321D" w:rsidP="00E76F17">
      <w:pPr>
        <w:rPr>
          <w:ins w:id="531" w:author="Wang Judith" w:date="2019-09-05T09:13:00Z"/>
        </w:rPr>
      </w:pPr>
    </w:p>
    <w:p w:rsidR="0083634E" w:rsidRDefault="00400BB2" w:rsidP="00E76F17">
      <w:pPr>
        <w:rPr>
          <w:ins w:id="532" w:author="Wang Judith" w:date="2019-09-04T18:32:00Z"/>
        </w:rPr>
      </w:pPr>
      <w:ins w:id="533" w:author="Wang Judith" w:date="2019-09-04T18:27:00Z">
        <w:r>
          <w:t>I</w:t>
        </w:r>
        <w:r>
          <w:rPr>
            <w:rFonts w:hint="eastAsia"/>
          </w:rPr>
          <w:t>t</w:t>
        </w:r>
        <w:r>
          <w:t xml:space="preserve"> is a fact that today</w:t>
        </w:r>
      </w:ins>
      <w:ins w:id="534" w:author="Wang Judith" w:date="2019-09-04T18:28:00Z">
        <w:r>
          <w:t>’s people always throw</w:t>
        </w:r>
        <w:r w:rsidR="008029A0">
          <w:t xml:space="preserve"> old things and buy new things</w:t>
        </w:r>
      </w:ins>
      <w:ins w:id="535" w:author="Wang Judith" w:date="2019-09-04T18:29:00Z">
        <w:r w:rsidR="008029A0">
          <w:t xml:space="preserve"> compared with the last generation</w:t>
        </w:r>
      </w:ins>
      <w:ins w:id="536" w:author="Wang Judith" w:date="2019-09-04T18:30:00Z">
        <w:r w:rsidR="008029A0">
          <w:t xml:space="preserve"> who used to make old things repaired and used again.</w:t>
        </w:r>
      </w:ins>
      <w:ins w:id="537" w:author="Wang Judith" w:date="2019-09-04T18:31:00Z">
        <w:r w:rsidR="0021301A">
          <w:t xml:space="preserve"> </w:t>
        </w:r>
      </w:ins>
      <w:ins w:id="538" w:author="Wang Judith" w:date="2019-09-04T18:33:00Z">
        <w:r w:rsidR="008131B9">
          <w:t xml:space="preserve">As far as I know, the primary factor </w:t>
        </w:r>
      </w:ins>
      <w:ins w:id="539" w:author="Wang Judith" w:date="2019-09-04T18:34:00Z">
        <w:r w:rsidR="008131B9">
          <w:t xml:space="preserve">that contributes to </w:t>
        </w:r>
      </w:ins>
      <w:ins w:id="540" w:author="Wang Judith" w:date="2019-09-04T18:32:00Z">
        <w:r w:rsidR="008131B9">
          <w:t>this phenomenon</w:t>
        </w:r>
      </w:ins>
      <w:ins w:id="541" w:author="Wang Judith" w:date="2019-09-04T18:34:00Z">
        <w:r w:rsidR="008131B9">
          <w:t xml:space="preserve"> is because of the </w:t>
        </w:r>
      </w:ins>
      <w:ins w:id="542" w:author="Wang Judith" w:date="2019-09-04T18:35:00Z">
        <w:r w:rsidR="008131B9">
          <w:t xml:space="preserve">progress of society, including </w:t>
        </w:r>
      </w:ins>
      <w:ins w:id="543" w:author="Wang Judith" w:date="2019-09-04T18:39:00Z">
        <w:r w:rsidR="00990069">
          <w:t xml:space="preserve">advances in transportation, productivity as well as </w:t>
        </w:r>
      </w:ins>
      <w:ins w:id="544" w:author="Wang Judith" w:date="2019-09-04T18:40:00Z">
        <w:r w:rsidR="00990069">
          <w:t>modes of shopping, which</w:t>
        </w:r>
      </w:ins>
      <w:ins w:id="545" w:author="Wang Judith" w:date="2019-09-04T18:41:00Z">
        <w:r w:rsidR="00990069">
          <w:t xml:space="preserve"> has been sig</w:t>
        </w:r>
        <w:r w:rsidR="00D52CFB">
          <w:t xml:space="preserve">nificantly changing the way of </w:t>
        </w:r>
        <w:r w:rsidR="00990069">
          <w:t>consumption</w:t>
        </w:r>
        <w:r w:rsidR="00D52CFB">
          <w:t xml:space="preserve"> for human beings</w:t>
        </w:r>
      </w:ins>
      <w:ins w:id="546" w:author="Wang Judith" w:date="2019-09-04T18:40:00Z">
        <w:r w:rsidR="00990069">
          <w:t>.</w:t>
        </w:r>
      </w:ins>
    </w:p>
    <w:p w:rsidR="0021301A" w:rsidRDefault="0021301A" w:rsidP="00E76F17">
      <w:pPr>
        <w:rPr>
          <w:ins w:id="547" w:author="Wang Judith" w:date="2019-08-19T22:42:00Z"/>
        </w:rPr>
      </w:pPr>
    </w:p>
    <w:p w:rsidR="00BB2EED" w:rsidRPr="008E2853" w:rsidRDefault="00BB2EED" w:rsidP="00E76F17">
      <w:pPr>
        <w:rPr>
          <w:ins w:id="548" w:author="Wang Judith" w:date="2019-08-20T15:16:00Z"/>
        </w:rPr>
      </w:pPr>
    </w:p>
    <w:p w:rsidR="00C31D8A" w:rsidRDefault="00C31D8A" w:rsidP="00E76F17">
      <w:pPr>
        <w:rPr>
          <w:ins w:id="549" w:author="Wang Judith" w:date="2019-09-04T18:43:00Z"/>
        </w:rPr>
      </w:pPr>
      <w:ins w:id="550" w:author="Wang Judith" w:date="2019-09-04T18:43:00Z">
        <w:r>
          <w:rPr>
            <w:rFonts w:hint="eastAsia"/>
          </w:rPr>
          <w:t>影响：</w:t>
        </w:r>
      </w:ins>
    </w:p>
    <w:p w:rsidR="009A409D" w:rsidRPr="009A409D" w:rsidRDefault="00C31D8A" w:rsidP="009A409D">
      <w:pPr>
        <w:rPr>
          <w:ins w:id="551" w:author="Wang Judith" w:date="2019-08-20T15:21:00Z"/>
        </w:rPr>
      </w:pPr>
      <w:ins w:id="552" w:author="Wang Judith" w:date="2019-09-04T18:43:00Z">
        <w:r>
          <w:rPr>
            <w:rFonts w:hint="eastAsia"/>
          </w:rPr>
          <w:t>坏：浪费资源</w:t>
        </w:r>
      </w:ins>
      <w:ins w:id="553" w:author="Wang Judith" w:date="2019-09-04T18:44:00Z">
        <w:r>
          <w:rPr>
            <w:rFonts w:hint="eastAsia"/>
          </w:rPr>
          <w:t>，不利于环保</w:t>
        </w:r>
      </w:ins>
    </w:p>
    <w:p w:rsidR="009A409D" w:rsidRDefault="009A409D" w:rsidP="00E76F17">
      <w:pPr>
        <w:rPr>
          <w:ins w:id="554" w:author="Wang Judith" w:date="2019-08-20T15:21:00Z"/>
        </w:rPr>
      </w:pPr>
    </w:p>
    <w:p w:rsidR="008E34F7" w:rsidRDefault="00C31D8A" w:rsidP="00E76F17">
      <w:pPr>
        <w:rPr>
          <w:ins w:id="555" w:author="Wang Judith" w:date="2019-08-20T15:21:00Z"/>
        </w:rPr>
      </w:pPr>
      <w:ins w:id="556" w:author="Wang Judith" w:date="2019-09-04T18:44:00Z">
        <w:r>
          <w:rPr>
            <w:rFonts w:hint="eastAsia"/>
          </w:rPr>
          <w:t>好：促进生产力</w:t>
        </w:r>
        <w:r w:rsidR="00F87090">
          <w:rPr>
            <w:rFonts w:hint="eastAsia"/>
          </w:rPr>
          <w:t>/经济</w:t>
        </w:r>
        <w:r>
          <w:rPr>
            <w:rFonts w:hint="eastAsia"/>
          </w:rPr>
          <w:t>的发展</w:t>
        </w:r>
      </w:ins>
    </w:p>
    <w:p w:rsidR="008E2853" w:rsidRDefault="008E2853" w:rsidP="00E76F17">
      <w:pPr>
        <w:rPr>
          <w:ins w:id="557" w:author="Wang Judith" w:date="2019-08-20T15:20:00Z"/>
        </w:rPr>
      </w:pPr>
    </w:p>
    <w:p w:rsidR="00E76F17" w:rsidRPr="00E76F17" w:rsidRDefault="00E76F17" w:rsidP="00E76F17">
      <w:r w:rsidRPr="00E76F17">
        <w:t xml:space="preserve">12. In some countries around the world men and women are having babies late in </w:t>
      </w:r>
      <w:r w:rsidRPr="000956AC">
        <w:rPr>
          <w:highlight w:val="yellow"/>
          <w:rPrChange w:id="558" w:author="Wang Judith" w:date="2019-09-04T19:07:00Z">
            <w:rPr/>
          </w:rPrChange>
        </w:rPr>
        <w:t>life</w:t>
      </w:r>
      <w:r w:rsidRPr="00E76F17">
        <w:t>. What are the reasons? Is it a positive or negative development?</w:t>
      </w:r>
    </w:p>
    <w:p w:rsidR="00531D1E" w:rsidRDefault="00531D1E" w:rsidP="00E76F17">
      <w:pPr>
        <w:rPr>
          <w:ins w:id="559" w:author="Wang Judith" w:date="2019-08-20T15:21:00Z"/>
        </w:rPr>
      </w:pPr>
    </w:p>
    <w:p w:rsidR="00531D1E" w:rsidRDefault="00531D1E" w:rsidP="00E76F17">
      <w:pPr>
        <w:rPr>
          <w:ins w:id="560" w:author="Wang Judith" w:date="2019-08-20T15:22:00Z"/>
        </w:rPr>
      </w:pPr>
      <w:ins w:id="561" w:author="Wang Judith" w:date="2019-08-20T15:22:00Z">
        <w:r>
          <w:rPr>
            <w:rFonts w:hint="eastAsia"/>
          </w:rPr>
          <w:t>题型：</w:t>
        </w:r>
      </w:ins>
      <w:ins w:id="562" w:author="Wang Judith" w:date="2019-08-20T15:44:00Z">
        <w:r w:rsidR="00194D15">
          <w:rPr>
            <w:rFonts w:hint="eastAsia"/>
          </w:rPr>
          <w:t>原因解释</w:t>
        </w:r>
      </w:ins>
      <w:ins w:id="563" w:author="Wang Judith" w:date="2019-08-20T15:45:00Z">
        <w:r w:rsidR="00194D15">
          <w:rPr>
            <w:rFonts w:hint="eastAsia"/>
          </w:rPr>
          <w:t>+</w:t>
        </w:r>
      </w:ins>
      <w:ins w:id="564" w:author="Wang Judith" w:date="2019-08-20T15:22:00Z">
        <w:r>
          <w:rPr>
            <w:rFonts w:hint="eastAsia"/>
          </w:rPr>
          <w:t>双边讨论</w:t>
        </w:r>
      </w:ins>
    </w:p>
    <w:p w:rsidR="00531D1E" w:rsidRDefault="00194D15" w:rsidP="00E76F17">
      <w:pPr>
        <w:rPr>
          <w:ins w:id="565" w:author="Wang Judith" w:date="2019-08-20T15:46:00Z"/>
        </w:rPr>
      </w:pPr>
      <w:ins w:id="566" w:author="Wang Judith" w:date="2019-08-20T15:45:00Z">
        <w:r>
          <w:rPr>
            <w:rFonts w:hint="eastAsia"/>
          </w:rPr>
          <w:t>原因：</w:t>
        </w:r>
      </w:ins>
      <w:ins w:id="567" w:author="Wang Judith" w:date="2019-09-04T19:24:00Z">
        <w:r w:rsidR="00337FA1">
          <w:rPr>
            <w:rFonts w:hint="eastAsia"/>
          </w:rPr>
          <w:t>受教育程度</w:t>
        </w:r>
      </w:ins>
      <w:ins w:id="568" w:author="Wang Judith" w:date="2019-09-04T19:25:00Z">
        <w:r w:rsidR="00337FA1">
          <w:rPr>
            <w:rFonts w:hint="eastAsia"/>
          </w:rPr>
          <w:t>、女性</w:t>
        </w:r>
      </w:ins>
      <w:ins w:id="569" w:author="Wang Judith" w:date="2019-09-04T19:34:00Z">
        <w:r w:rsidR="00022A36">
          <w:rPr>
            <w:rFonts w:hint="eastAsia"/>
          </w:rPr>
          <w:t>社会</w:t>
        </w:r>
      </w:ins>
      <w:ins w:id="570" w:author="Wang Judith" w:date="2019-09-04T19:25:00Z">
        <w:r w:rsidR="00337FA1">
          <w:rPr>
            <w:rFonts w:hint="eastAsia"/>
          </w:rPr>
          <w:t>地位的提升以及高离婚率</w:t>
        </w:r>
      </w:ins>
      <w:ins w:id="571" w:author="Wang Judith" w:date="2019-09-04T19:13:00Z">
        <w:r w:rsidR="006D7E05">
          <w:rPr>
            <w:rFonts w:hint="eastAsia"/>
          </w:rPr>
          <w:t>。</w:t>
        </w:r>
      </w:ins>
    </w:p>
    <w:p w:rsidR="00194D15" w:rsidRDefault="00481D6F" w:rsidP="00E76F17">
      <w:pPr>
        <w:rPr>
          <w:ins w:id="572" w:author="Wang Judith" w:date="2019-09-04T19:09:00Z"/>
        </w:rPr>
      </w:pPr>
      <w:ins w:id="573" w:author="Wang Judith" w:date="2019-09-04T19:10:00Z">
        <w:r>
          <w:t xml:space="preserve">Nowadays there has been an increasing number of people in some countries around the world who </w:t>
        </w:r>
      </w:ins>
      <w:ins w:id="574" w:author="Wang Judith" w:date="2019-09-04T19:11:00Z">
        <w:r>
          <w:t xml:space="preserve">are having babies late in life. </w:t>
        </w:r>
      </w:ins>
      <w:ins w:id="575" w:author="Wang Judith" w:date="2019-09-05T09:33:00Z">
        <w:r w:rsidR="003525A7">
          <w:t>From my point of view,</w:t>
        </w:r>
      </w:ins>
      <w:ins w:id="576" w:author="Wang Judith" w:date="2019-09-04T19:11:00Z">
        <w:r>
          <w:t xml:space="preserve"> </w:t>
        </w:r>
      </w:ins>
      <w:ins w:id="577" w:author="Wang Judith" w:date="2019-09-05T09:34:00Z">
        <w:r w:rsidR="003525A7" w:rsidRPr="00EF03F9">
          <w:rPr>
            <w:highlight w:val="yellow"/>
            <w:rPrChange w:id="578" w:author="Wang Judith" w:date="2019-09-05T09:38:00Z">
              <w:rPr/>
            </w:rPrChange>
          </w:rPr>
          <w:t>late childbirth</w:t>
        </w:r>
        <w:r w:rsidR="003525A7">
          <w:t xml:space="preserve"> is the result of </w:t>
        </w:r>
      </w:ins>
      <w:ins w:id="579" w:author="Wang Judith" w:date="2019-09-05T09:35:00Z">
        <w:r w:rsidR="005A1943">
          <w:t xml:space="preserve">higher </w:t>
        </w:r>
      </w:ins>
      <w:ins w:id="580" w:author="Wang Judith" w:date="2019-09-05T09:36:00Z">
        <w:r w:rsidR="005A1943">
          <w:t xml:space="preserve">level of </w:t>
        </w:r>
      </w:ins>
      <w:ins w:id="581" w:author="Wang Judith" w:date="2019-09-05T09:35:00Z">
        <w:r w:rsidR="005A1943">
          <w:t>education</w:t>
        </w:r>
      </w:ins>
      <w:ins w:id="582" w:author="Wang Judith" w:date="2019-09-05T09:36:00Z">
        <w:r w:rsidR="005A1943">
          <w:t xml:space="preserve">, the improvement of women’s social status as well as the </w:t>
        </w:r>
      </w:ins>
      <w:ins w:id="583" w:author="Wang Judith" w:date="2019-09-05T09:37:00Z">
        <w:r w:rsidR="00EF03F9">
          <w:t xml:space="preserve">high divorce rate in recent years. </w:t>
        </w:r>
      </w:ins>
    </w:p>
    <w:p w:rsidR="00481D6F" w:rsidRPr="00481D6F" w:rsidRDefault="00481D6F" w:rsidP="00E76F17">
      <w:pPr>
        <w:rPr>
          <w:ins w:id="584" w:author="Wang Judith" w:date="2019-08-20T15:46:00Z"/>
        </w:rPr>
      </w:pPr>
    </w:p>
    <w:p w:rsidR="00194D15" w:rsidRDefault="00194D15" w:rsidP="00E76F17">
      <w:pPr>
        <w:rPr>
          <w:ins w:id="585" w:author="Wang Judith" w:date="2019-08-20T15:44:00Z"/>
        </w:rPr>
      </w:pPr>
      <w:ins w:id="586" w:author="Wang Judith" w:date="2019-08-20T15:46:00Z">
        <w:r>
          <w:rPr>
            <w:rFonts w:hint="eastAsia"/>
          </w:rPr>
          <w:t>利：</w:t>
        </w:r>
      </w:ins>
      <w:ins w:id="587" w:author="Wang Judith" w:date="2019-09-04T19:37:00Z">
        <w:r w:rsidR="006826F7">
          <w:rPr>
            <w:rFonts w:hint="eastAsia"/>
          </w:rPr>
          <w:t>对小孩好-</w:t>
        </w:r>
        <w:r w:rsidR="0069116E">
          <w:rPr>
            <w:rFonts w:hint="eastAsia"/>
          </w:rPr>
          <w:t>父母</w:t>
        </w:r>
      </w:ins>
      <w:ins w:id="588" w:author="Wang Judith" w:date="2019-09-04T19:35:00Z">
        <w:r w:rsidR="00022A36">
          <w:rPr>
            <w:rFonts w:hint="eastAsia"/>
          </w:rPr>
          <w:t>在更</w:t>
        </w:r>
      </w:ins>
      <w:ins w:id="589" w:author="Wang Judith" w:date="2019-09-04T19:26:00Z">
        <w:r w:rsidR="00337FA1">
          <w:rPr>
            <w:rFonts w:hint="eastAsia"/>
          </w:rPr>
          <w:t>成熟</w:t>
        </w:r>
      </w:ins>
      <w:ins w:id="590" w:author="Wang Judith" w:date="2019-09-04T19:36:00Z">
        <w:r w:rsidR="008466B0">
          <w:rPr>
            <w:rFonts w:hint="eastAsia"/>
          </w:rPr>
          <w:t>、</w:t>
        </w:r>
      </w:ins>
      <w:ins w:id="591" w:author="Wang Judith" w:date="2019-09-04T19:35:00Z">
        <w:r w:rsidR="00022A36">
          <w:rPr>
            <w:rFonts w:hint="eastAsia"/>
          </w:rPr>
          <w:t>更好</w:t>
        </w:r>
      </w:ins>
      <w:ins w:id="592" w:author="Wang Judith" w:date="2019-09-04T19:30:00Z">
        <w:r w:rsidR="00CE0569" w:rsidRPr="00CE0569">
          <w:rPr>
            <w:rFonts w:hint="eastAsia"/>
          </w:rPr>
          <w:t>经济</w:t>
        </w:r>
      </w:ins>
      <w:ins w:id="593" w:author="Wang Judith" w:date="2019-09-04T19:35:00Z">
        <w:r w:rsidR="00022A36">
          <w:rPr>
            <w:rFonts w:hint="eastAsia"/>
          </w:rPr>
          <w:t>情况下养育孩子</w:t>
        </w:r>
      </w:ins>
      <w:ins w:id="594" w:author="Wang Judith" w:date="2019-09-04T19:30:00Z">
        <w:r w:rsidR="00CE0569">
          <w:rPr>
            <w:rFonts w:hint="eastAsia"/>
          </w:rPr>
          <w:t>；</w:t>
        </w:r>
      </w:ins>
      <w:ins w:id="595" w:author="Wang Judith" w:date="2019-09-04T19:35:00Z">
        <w:r w:rsidR="00022A36">
          <w:rPr>
            <w:rFonts w:hint="eastAsia"/>
          </w:rPr>
          <w:t>离婚后没有</w:t>
        </w:r>
      </w:ins>
      <w:ins w:id="596" w:author="Wang Judith" w:date="2019-09-04T19:36:00Z">
        <w:r w:rsidR="00022A36">
          <w:rPr>
            <w:rFonts w:hint="eastAsia"/>
          </w:rPr>
          <w:t>小孩</w:t>
        </w:r>
      </w:ins>
      <w:ins w:id="597" w:author="Wang Judith" w:date="2019-09-04T19:26:00Z">
        <w:r w:rsidR="00337FA1">
          <w:rPr>
            <w:rFonts w:hint="eastAsia"/>
          </w:rPr>
          <w:t>。</w:t>
        </w:r>
      </w:ins>
    </w:p>
    <w:p w:rsidR="00194D15" w:rsidRPr="006826F7" w:rsidRDefault="00194D15" w:rsidP="00E76F17">
      <w:pPr>
        <w:rPr>
          <w:ins w:id="598" w:author="Wang Judith" w:date="2019-08-20T15:47:00Z"/>
        </w:rPr>
      </w:pPr>
    </w:p>
    <w:p w:rsidR="00194D15" w:rsidRDefault="00194D15" w:rsidP="00E76F17">
      <w:pPr>
        <w:rPr>
          <w:ins w:id="599" w:author="Wang Judith" w:date="2019-08-20T15:47:00Z"/>
        </w:rPr>
      </w:pPr>
      <w:ins w:id="600" w:author="Wang Judith" w:date="2019-08-20T15:47:00Z">
        <w:r>
          <w:rPr>
            <w:rFonts w:hint="eastAsia"/>
          </w:rPr>
          <w:t>弊：</w:t>
        </w:r>
      </w:ins>
      <w:ins w:id="601" w:author="Wang Judith" w:date="2019-09-04T19:31:00Z">
        <w:r w:rsidR="00CE0569">
          <w:rPr>
            <w:rFonts w:hint="eastAsia"/>
          </w:rPr>
          <w:t>不是最好的身体状态生产</w:t>
        </w:r>
      </w:ins>
      <w:ins w:id="602" w:author="Wang Judith" w:date="2019-09-04T19:27:00Z">
        <w:r w:rsidR="00337FA1">
          <w:rPr>
            <w:rFonts w:hint="eastAsia"/>
          </w:rPr>
          <w:t>-</w:t>
        </w:r>
      </w:ins>
      <w:ins w:id="603" w:author="Wang Judith" w:date="2019-09-04T19:28:00Z">
        <w:r w:rsidR="00337FA1">
          <w:rPr>
            <w:rFonts w:hint="eastAsia"/>
          </w:rPr>
          <w:t>对产妇和小孩都有风险</w:t>
        </w:r>
      </w:ins>
      <w:ins w:id="604" w:author="Wang Judith" w:date="2019-09-04T19:27:00Z">
        <w:r w:rsidR="00337FA1">
          <w:rPr>
            <w:rFonts w:hint="eastAsia"/>
          </w:rPr>
          <w:t>/</w:t>
        </w:r>
      </w:ins>
      <w:ins w:id="605" w:author="Wang Judith" w:date="2019-09-04T19:32:00Z">
        <w:r w:rsidR="00CE0569">
          <w:rPr>
            <w:rFonts w:hint="eastAsia"/>
          </w:rPr>
          <w:t>加剧</w:t>
        </w:r>
      </w:ins>
      <w:ins w:id="606" w:author="Wang Judith" w:date="2019-09-04T19:37:00Z">
        <w:r w:rsidR="0069116E">
          <w:rPr>
            <w:rFonts w:hint="eastAsia"/>
          </w:rPr>
          <w:t>社会</w:t>
        </w:r>
      </w:ins>
      <w:ins w:id="607" w:author="Wang Judith" w:date="2019-08-20T15:51:00Z">
        <w:r w:rsidR="00DF6D4A">
          <w:rPr>
            <w:rFonts w:hint="eastAsia"/>
          </w:rPr>
          <w:t>人口老龄化</w:t>
        </w:r>
      </w:ins>
      <w:ins w:id="608" w:author="Wang Judith" w:date="2019-09-04T19:32:00Z">
        <w:r w:rsidR="002E491A">
          <w:rPr>
            <w:rFonts w:hint="eastAsia"/>
          </w:rPr>
          <w:t>（低</w:t>
        </w:r>
      </w:ins>
      <w:ins w:id="609" w:author="Wang Judith" w:date="2019-09-04T19:34:00Z">
        <w:r w:rsidR="002E491A">
          <w:rPr>
            <w:rFonts w:hint="eastAsia"/>
          </w:rPr>
          <w:t>生育</w:t>
        </w:r>
      </w:ins>
      <w:ins w:id="610" w:author="Wang Judith" w:date="2019-09-04T19:32:00Z">
        <w:r w:rsidR="002E491A">
          <w:rPr>
            <w:rFonts w:hint="eastAsia"/>
          </w:rPr>
          <w:t>率、</w:t>
        </w:r>
      </w:ins>
      <w:ins w:id="611" w:author="Wang Judith" w:date="2019-09-04T19:34:00Z">
        <w:r w:rsidR="002E491A">
          <w:rPr>
            <w:rFonts w:hint="eastAsia"/>
          </w:rPr>
          <w:t>寿命延长</w:t>
        </w:r>
      </w:ins>
      <w:ins w:id="612" w:author="Wang Judith" w:date="2019-09-04T19:32:00Z">
        <w:r w:rsidR="002E491A">
          <w:rPr>
            <w:rFonts w:hint="eastAsia"/>
          </w:rPr>
          <w:t>）</w:t>
        </w:r>
      </w:ins>
    </w:p>
    <w:p w:rsidR="00194D15" w:rsidRDefault="00194D15" w:rsidP="00E76F17">
      <w:pPr>
        <w:rPr>
          <w:ins w:id="613" w:author="Wang Judith" w:date="2019-08-20T15:47:00Z"/>
        </w:rPr>
      </w:pPr>
    </w:p>
    <w:p w:rsidR="00194D15" w:rsidRDefault="00B067CA" w:rsidP="00E76F17">
      <w:pPr>
        <w:rPr>
          <w:ins w:id="614" w:author="Wang Judith" w:date="2019-09-04T19:38:00Z"/>
        </w:rPr>
      </w:pPr>
      <w:ins w:id="615" w:author="Wang Judith" w:date="2019-08-20T15:51:00Z">
        <w:r>
          <w:rPr>
            <w:rFonts w:hint="eastAsia"/>
          </w:rPr>
          <w:t>立场：弊大于利</w:t>
        </w:r>
      </w:ins>
    </w:p>
    <w:p w:rsidR="00A65A19" w:rsidRDefault="00A65A19" w:rsidP="00E76F17">
      <w:pPr>
        <w:rPr>
          <w:ins w:id="616" w:author="Wang Judith" w:date="2019-08-20T15:21:00Z"/>
        </w:rPr>
      </w:pPr>
    </w:p>
    <w:p w:rsidR="00E76F17" w:rsidRDefault="00E76F17" w:rsidP="00E76F17">
      <w:pPr>
        <w:rPr>
          <w:ins w:id="617" w:author="Wang Judith" w:date="2019-08-20T15:52:00Z"/>
        </w:rPr>
      </w:pPr>
      <w:r w:rsidRPr="00E76F17">
        <w:t xml:space="preserve">13. We live in cities or towns which have </w:t>
      </w:r>
      <w:r w:rsidRPr="00EA6226">
        <w:rPr>
          <w:highlight w:val="yellow"/>
          <w:rPrChange w:id="618" w:author="Wang Judith" w:date="2019-09-04T19:42:00Z">
            <w:rPr/>
          </w:rPrChange>
        </w:rPr>
        <w:t>museums</w:t>
      </w:r>
      <w:r w:rsidRPr="00E76F17">
        <w:t xml:space="preserve"> displaying historical and cultural importance, but people do not visit them. What are the reasons？How important are those museums in our society?</w:t>
      </w:r>
    </w:p>
    <w:p w:rsidR="008F0E26" w:rsidRDefault="008F0E26" w:rsidP="00E76F17">
      <w:pPr>
        <w:rPr>
          <w:ins w:id="619" w:author="Wang Judith" w:date="2019-08-20T15:52:00Z"/>
        </w:rPr>
      </w:pPr>
    </w:p>
    <w:p w:rsidR="008F0E26" w:rsidRDefault="008F0E26" w:rsidP="00E76F17">
      <w:pPr>
        <w:rPr>
          <w:ins w:id="620" w:author="Wang Judith" w:date="2019-08-20T15:52:00Z"/>
        </w:rPr>
      </w:pPr>
      <w:ins w:id="621" w:author="Wang Judith" w:date="2019-08-20T15:52:00Z">
        <w:r>
          <w:rPr>
            <w:rFonts w:hint="eastAsia"/>
          </w:rPr>
          <w:t>题型：原因解释</w:t>
        </w:r>
      </w:ins>
    </w:p>
    <w:p w:rsidR="008F0E26" w:rsidRDefault="00ED050F" w:rsidP="00E76F17">
      <w:pPr>
        <w:rPr>
          <w:ins w:id="622" w:author="Wang Judith" w:date="2019-08-20T15:53:00Z"/>
        </w:rPr>
      </w:pPr>
      <w:ins w:id="623" w:author="Wang Judith" w:date="2019-08-20T15:52:00Z">
        <w:r>
          <w:rPr>
            <w:rFonts w:hint="eastAsia"/>
          </w:rPr>
          <w:t>原因：</w:t>
        </w:r>
      </w:ins>
      <w:ins w:id="624" w:author="Wang Judith" w:date="2019-09-04T19:53:00Z">
        <w:r w:rsidR="003B10C5">
          <w:rPr>
            <w:rFonts w:hint="eastAsia"/>
          </w:rPr>
          <w:t>信息技术的发达</w:t>
        </w:r>
      </w:ins>
      <w:ins w:id="625" w:author="Wang Judith" w:date="2019-09-06T13:44:00Z">
        <w:r>
          <w:rPr>
            <w:rFonts w:hint="eastAsia"/>
          </w:rPr>
          <w:t>使得人们在网上就可以查看想看的历史文物</w:t>
        </w:r>
      </w:ins>
      <w:ins w:id="626" w:author="Wang Judith" w:date="2019-09-06T13:45:00Z">
        <w:r>
          <w:t>/</w:t>
        </w:r>
        <w:r>
          <w:rPr>
            <w:rFonts w:hint="eastAsia"/>
          </w:rPr>
          <w:t>宣传不到位/用户体验不好/</w:t>
        </w:r>
      </w:ins>
    </w:p>
    <w:p w:rsidR="008F0E26" w:rsidRDefault="003D5E85" w:rsidP="00E76F17">
      <w:pPr>
        <w:rPr>
          <w:ins w:id="627" w:author="Wang Judith" w:date="2019-09-06T13:39:00Z"/>
        </w:rPr>
      </w:pPr>
      <w:ins w:id="628" w:author="Wang Judith" w:date="2019-09-04T19:47:00Z">
        <w:r>
          <w:lastRenderedPageBreak/>
          <w:t>It is universally acknowledged that</w:t>
        </w:r>
      </w:ins>
      <w:ins w:id="629" w:author="Wang Judith" w:date="2019-09-04T19:54:00Z">
        <w:r w:rsidR="00276696">
          <w:t xml:space="preserve"> we live in cities or towns </w:t>
        </w:r>
      </w:ins>
      <w:ins w:id="630" w:author="Wang Judith" w:date="2019-09-04T19:55:00Z">
        <w:r w:rsidR="00276696">
          <w:t xml:space="preserve">which have museums displaying historical and cultural significance. </w:t>
        </w:r>
      </w:ins>
      <w:ins w:id="631" w:author="Wang Judith" w:date="2019-09-06T13:42:00Z">
        <w:r w:rsidR="000B0C64">
          <w:t>Yet</w:t>
        </w:r>
      </w:ins>
      <w:ins w:id="632" w:author="Wang Judith" w:date="2019-09-06T13:40:00Z">
        <w:r w:rsidR="000B0C64">
          <w:t xml:space="preserve"> historical houses and history museums are less popular than they used to be, and museums that cater </w:t>
        </w:r>
      </w:ins>
      <w:ins w:id="633" w:author="Wang Judith" w:date="2019-09-06T13:41:00Z">
        <w:r w:rsidR="000B0C64">
          <w:t>for</w:t>
        </w:r>
      </w:ins>
      <w:ins w:id="634" w:author="Wang Judith" w:date="2019-09-06T13:40:00Z">
        <w:r w:rsidR="000B0C64">
          <w:t xml:space="preserve"> young visit</w:t>
        </w:r>
      </w:ins>
      <w:ins w:id="635" w:author="Wang Judith" w:date="2019-09-06T13:41:00Z">
        <w:r w:rsidR="000B0C64">
          <w:t>ors now have to compete with an array of other attractions.</w:t>
        </w:r>
      </w:ins>
      <w:ins w:id="636" w:author="Wang Judith" w:date="2019-09-06T13:51:00Z">
        <w:r w:rsidR="00ED050F">
          <w:t xml:space="preserve"> </w:t>
        </w:r>
      </w:ins>
      <w:ins w:id="637" w:author="Wang Judith" w:date="2019-09-04T20:03:00Z">
        <w:r w:rsidR="00722D70">
          <w:t xml:space="preserve">In my personal view, </w:t>
        </w:r>
      </w:ins>
      <w:ins w:id="638" w:author="Wang Judith" w:date="2019-09-05T09:30:00Z">
        <w:r w:rsidR="003525A7">
          <w:t>there a</w:t>
        </w:r>
      </w:ins>
      <w:ins w:id="639" w:author="Wang Judith" w:date="2019-09-05T09:31:00Z">
        <w:r w:rsidR="003525A7">
          <w:t xml:space="preserve">re </w:t>
        </w:r>
      </w:ins>
      <w:ins w:id="640" w:author="Wang Judith" w:date="2019-09-06T13:46:00Z">
        <w:r w:rsidR="00ED050F">
          <w:rPr>
            <w:rFonts w:hint="eastAsia"/>
          </w:rPr>
          <w:t>many</w:t>
        </w:r>
        <w:r w:rsidR="00ED050F">
          <w:t xml:space="preserve"> factors</w:t>
        </w:r>
      </w:ins>
      <w:ins w:id="641" w:author="Wang Judith" w:date="2019-09-06T13:49:00Z">
        <w:r w:rsidR="00ED050F">
          <w:t xml:space="preserve"> that impact</w:t>
        </w:r>
      </w:ins>
      <w:ins w:id="642" w:author="Wang Judith" w:date="2019-09-06T13:47:00Z">
        <w:r w:rsidR="00ED050F">
          <w:t xml:space="preserve"> </w:t>
        </w:r>
      </w:ins>
      <w:ins w:id="643" w:author="Wang Judith" w:date="2019-09-05T09:18:00Z">
        <w:r w:rsidR="0082321D">
          <w:t xml:space="preserve">people not </w:t>
        </w:r>
      </w:ins>
      <w:ins w:id="644" w:author="Wang Judith" w:date="2019-09-05T09:31:00Z">
        <w:r w:rsidR="003525A7">
          <w:t xml:space="preserve">to </w:t>
        </w:r>
      </w:ins>
      <w:ins w:id="645" w:author="Wang Judith" w:date="2019-09-05T09:18:00Z">
        <w:r w:rsidR="0082321D">
          <w:t>g</w:t>
        </w:r>
      </w:ins>
      <w:ins w:id="646" w:author="Wang Judith" w:date="2019-09-05T09:19:00Z">
        <w:r w:rsidR="003525A7">
          <w:t xml:space="preserve">o a visit </w:t>
        </w:r>
      </w:ins>
      <w:ins w:id="647" w:author="Wang Judith" w:date="2019-09-05T09:30:00Z">
        <w:r w:rsidR="003525A7">
          <w:t>o</w:t>
        </w:r>
      </w:ins>
      <w:ins w:id="648" w:author="Wang Judith" w:date="2019-09-05T09:31:00Z">
        <w:r w:rsidR="003525A7">
          <w:t>f</w:t>
        </w:r>
      </w:ins>
      <w:ins w:id="649" w:author="Wang Judith" w:date="2019-09-05T09:19:00Z">
        <w:r w:rsidR="0082321D">
          <w:t xml:space="preserve"> museum</w:t>
        </w:r>
      </w:ins>
      <w:ins w:id="650" w:author="Wang Judith" w:date="2019-09-05T09:30:00Z">
        <w:r w:rsidR="003525A7">
          <w:t>s</w:t>
        </w:r>
      </w:ins>
      <w:ins w:id="651" w:author="Wang Judith" w:date="2019-09-05T09:31:00Z">
        <w:r w:rsidR="003525A7">
          <w:t>,</w:t>
        </w:r>
      </w:ins>
      <w:ins w:id="652" w:author="Wang Judith" w:date="2019-09-05T09:19:00Z">
        <w:r w:rsidR="0082321D">
          <w:t xml:space="preserve"> </w:t>
        </w:r>
      </w:ins>
      <w:ins w:id="653" w:author="Wang Judith" w:date="2019-09-04T19:59:00Z">
        <w:r w:rsidR="00276696">
          <w:t>includ</w:t>
        </w:r>
      </w:ins>
      <w:ins w:id="654" w:author="Wang Judith" w:date="2019-09-05T09:31:00Z">
        <w:r w:rsidR="003525A7">
          <w:t>ing</w:t>
        </w:r>
      </w:ins>
      <w:ins w:id="655" w:author="Wang Judith" w:date="2019-09-04T19:59:00Z">
        <w:r w:rsidR="00276696">
          <w:t xml:space="preserve"> the poor propagand</w:t>
        </w:r>
      </w:ins>
      <w:ins w:id="656" w:author="Wang Judith" w:date="2019-09-04T20:00:00Z">
        <w:r w:rsidR="00276696">
          <w:t>a</w:t>
        </w:r>
      </w:ins>
      <w:ins w:id="657" w:author="Wang Judith" w:date="2019-09-04T19:59:00Z">
        <w:r w:rsidR="00276696">
          <w:t>,</w:t>
        </w:r>
      </w:ins>
      <w:ins w:id="658" w:author="Wang Judith" w:date="2019-09-04T20:00:00Z">
        <w:r w:rsidR="00ED050F">
          <w:t xml:space="preserve"> </w:t>
        </w:r>
      </w:ins>
      <w:ins w:id="659" w:author="Wang Judith" w:date="2019-09-06T13:52:00Z">
        <w:r w:rsidR="00ED050F">
          <w:t xml:space="preserve">the </w:t>
        </w:r>
      </w:ins>
      <w:ins w:id="660" w:author="Wang Judith" w:date="2019-09-04T20:02:00Z">
        <w:r w:rsidR="006952DD">
          <w:t>bad</w:t>
        </w:r>
        <w:r w:rsidR="00ED050F">
          <w:t xml:space="preserve"> </w:t>
        </w:r>
      </w:ins>
      <w:ins w:id="661" w:author="Wang Judith" w:date="2019-09-06T13:50:00Z">
        <w:r w:rsidR="00ED050F">
          <w:t>service</w:t>
        </w:r>
      </w:ins>
      <w:ins w:id="662" w:author="Wang Judith" w:date="2019-09-06T13:52:00Z">
        <w:r w:rsidR="00ED050F">
          <w:t>s</w:t>
        </w:r>
      </w:ins>
      <w:ins w:id="663" w:author="Wang Judith" w:date="2019-09-06T13:48:00Z">
        <w:r w:rsidR="00ED050F">
          <w:t xml:space="preserve"> as well as the </w:t>
        </w:r>
      </w:ins>
      <w:ins w:id="664" w:author="Wang Judith" w:date="2019-09-06T13:50:00Z">
        <w:r w:rsidR="00ED050F">
          <w:t>burgeoning development</w:t>
        </w:r>
      </w:ins>
      <w:ins w:id="665" w:author="Wang Judith" w:date="2019-09-06T13:48:00Z">
        <w:r w:rsidR="00ED050F">
          <w:t xml:space="preserve"> of Internet.</w:t>
        </w:r>
      </w:ins>
    </w:p>
    <w:p w:rsidR="000B0C64" w:rsidRDefault="000B0C64" w:rsidP="00E76F17">
      <w:pPr>
        <w:rPr>
          <w:ins w:id="666" w:author="Wang Judith" w:date="2019-09-06T13:53:00Z"/>
        </w:rPr>
      </w:pPr>
    </w:p>
    <w:p w:rsidR="000E391F" w:rsidRDefault="000E391F" w:rsidP="00E76F17">
      <w:pPr>
        <w:rPr>
          <w:ins w:id="667" w:author="Wang Judith" w:date="2019-09-06T13:39:00Z"/>
        </w:rPr>
      </w:pPr>
    </w:p>
    <w:p w:rsidR="008F0E26" w:rsidRDefault="008F0E26" w:rsidP="00E76F17">
      <w:pPr>
        <w:rPr>
          <w:ins w:id="668" w:author="Wang Judith" w:date="2019-08-20T15:55:00Z"/>
        </w:rPr>
      </w:pPr>
      <w:ins w:id="669" w:author="Wang Judith" w:date="2019-08-20T15:54:00Z">
        <w:r>
          <w:rPr>
            <w:rFonts w:hint="eastAsia"/>
          </w:rPr>
          <w:t>博物馆的作用：传播</w:t>
        </w:r>
      </w:ins>
      <w:ins w:id="670" w:author="Wang Judith" w:date="2019-08-20T15:56:00Z">
        <w:r w:rsidR="00092FBB">
          <w:rPr>
            <w:rFonts w:hint="eastAsia"/>
          </w:rPr>
          <w:t>知识</w:t>
        </w:r>
      </w:ins>
      <w:ins w:id="671" w:author="Wang Judith" w:date="2019-09-04T19:50:00Z">
        <w:r w:rsidR="003D5E85">
          <w:rPr>
            <w:rFonts w:hint="eastAsia"/>
          </w:rPr>
          <w:t>\</w:t>
        </w:r>
      </w:ins>
      <w:ins w:id="672" w:author="Wang Judith" w:date="2019-08-20T15:56:00Z">
        <w:r w:rsidR="00A874DB">
          <w:rPr>
            <w:rFonts w:hint="eastAsia"/>
          </w:rPr>
          <w:t>文化</w:t>
        </w:r>
      </w:ins>
      <w:ins w:id="673" w:author="Wang Judith" w:date="2019-09-04T19:50:00Z">
        <w:r w:rsidR="003D5E85">
          <w:rPr>
            <w:rFonts w:hint="eastAsia"/>
          </w:rPr>
          <w:t>\艺术</w:t>
        </w:r>
      </w:ins>
      <w:ins w:id="674" w:author="Wang Judith" w:date="2019-09-04T19:53:00Z">
        <w:r w:rsidR="00377D6A">
          <w:rPr>
            <w:rFonts w:hint="eastAsia"/>
          </w:rPr>
          <w:t>价值</w:t>
        </w:r>
      </w:ins>
      <w:ins w:id="675" w:author="Wang Judith" w:date="2019-09-06T13:43:00Z">
        <w:r w:rsidR="000B0C64">
          <w:rPr>
            <w:rFonts w:hint="eastAsia"/>
          </w:rPr>
          <w:t>，</w:t>
        </w:r>
        <w:r w:rsidR="00ED050F">
          <w:rPr>
            <w:rFonts w:hint="eastAsia"/>
          </w:rPr>
          <w:t>以史为鉴，</w:t>
        </w:r>
      </w:ins>
      <w:ins w:id="676" w:author="Wang Judith" w:date="2019-08-20T15:55:00Z">
        <w:r w:rsidR="00E627B6">
          <w:rPr>
            <w:rFonts w:hint="eastAsia"/>
          </w:rPr>
          <w:t>勿忘国耻</w:t>
        </w:r>
      </w:ins>
    </w:p>
    <w:p w:rsidR="008F0E26" w:rsidRPr="00ED050F" w:rsidRDefault="008F0E26" w:rsidP="00E76F17">
      <w:pPr>
        <w:rPr>
          <w:ins w:id="677" w:author="Wang Judith" w:date="2019-08-20T15:55:00Z"/>
        </w:rPr>
      </w:pPr>
    </w:p>
    <w:p w:rsidR="008F0E26" w:rsidRPr="00E76F17" w:rsidRDefault="008F0E26" w:rsidP="00E76F17"/>
    <w:p w:rsidR="00E76F17" w:rsidRDefault="00E76F17" w:rsidP="00E76F17">
      <w:pPr>
        <w:rPr>
          <w:ins w:id="678" w:author="Wang Judith" w:date="2019-08-20T15:57:00Z"/>
        </w:rPr>
      </w:pPr>
      <w:r w:rsidRPr="00E76F17">
        <w:t xml:space="preserve">14. Some people believe that people who </w:t>
      </w:r>
      <w:r w:rsidRPr="00A940DE">
        <w:rPr>
          <w:highlight w:val="yellow"/>
          <w:rPrChange w:id="679" w:author="Wang Judith" w:date="2019-09-04T20:11:00Z">
            <w:rPr/>
          </w:rPrChange>
        </w:rPr>
        <w:t>read book</w:t>
      </w:r>
      <w:r w:rsidRPr="00E76F17">
        <w:t>s can develop more imagination and language skills than those who prefer to watch TV. To what extent do you agree or disagree?</w:t>
      </w:r>
    </w:p>
    <w:p w:rsidR="00197E31" w:rsidRDefault="00197E31" w:rsidP="00E76F17">
      <w:pPr>
        <w:rPr>
          <w:ins w:id="680" w:author="Wang Judith" w:date="2019-08-20T15:57:00Z"/>
        </w:rPr>
      </w:pPr>
      <w:ins w:id="681" w:author="Wang Judith" w:date="2019-08-20T15:57:00Z">
        <w:r>
          <w:rPr>
            <w:rFonts w:hint="eastAsia"/>
          </w:rPr>
          <w:t>题型：单边选择</w:t>
        </w:r>
      </w:ins>
    </w:p>
    <w:p w:rsidR="00197E31" w:rsidRDefault="00AC07F0" w:rsidP="00E76F17">
      <w:pPr>
        <w:rPr>
          <w:ins w:id="682" w:author="Wang Judith" w:date="2019-08-20T17:57:00Z"/>
        </w:rPr>
      </w:pPr>
      <w:ins w:id="683" w:author="Wang Judith" w:date="2019-08-20T17:57:00Z">
        <w:r>
          <w:rPr>
            <w:rFonts w:hint="eastAsia"/>
          </w:rPr>
          <w:t>立场：同意</w:t>
        </w:r>
      </w:ins>
    </w:p>
    <w:p w:rsidR="00A940DE" w:rsidRDefault="00A940DE" w:rsidP="00E76F17">
      <w:pPr>
        <w:rPr>
          <w:ins w:id="684" w:author="Wang Judith" w:date="2019-09-05T09:29:00Z"/>
        </w:rPr>
      </w:pPr>
      <w:ins w:id="685" w:author="Wang Judith" w:date="2019-09-04T20:11:00Z">
        <w:r>
          <w:t>I strongly</w:t>
        </w:r>
      </w:ins>
      <w:ins w:id="686" w:author="Wang Judith" w:date="2019-09-04T20:12:00Z">
        <w:r>
          <w:t xml:space="preserve"> agree </w:t>
        </w:r>
      </w:ins>
      <w:ins w:id="687" w:author="Wang Judith" w:date="2019-09-04T20:21:00Z">
        <w:r w:rsidR="009C0044">
          <w:rPr>
            <w:rFonts w:hint="eastAsia"/>
          </w:rPr>
          <w:t>with</w:t>
        </w:r>
        <w:r w:rsidR="009C0044">
          <w:t xml:space="preserve"> </w:t>
        </w:r>
      </w:ins>
      <w:ins w:id="688" w:author="Wang Judith" w:date="2019-09-04T20:12:00Z">
        <w:r>
          <w:t xml:space="preserve">the assertion that people who read books </w:t>
        </w:r>
      </w:ins>
      <w:ins w:id="689" w:author="Wang Judith" w:date="2019-09-05T09:20:00Z">
        <w:r w:rsidR="0082321D">
          <w:t xml:space="preserve">are more likely to </w:t>
        </w:r>
      </w:ins>
      <w:ins w:id="690" w:author="Wang Judith" w:date="2019-09-04T20:12:00Z">
        <w:r w:rsidR="0082321D">
          <w:t>develop</w:t>
        </w:r>
      </w:ins>
      <w:ins w:id="691" w:author="Wang Judith" w:date="2019-09-05T09:20:00Z">
        <w:r w:rsidR="0082321D">
          <w:t xml:space="preserve"> their</w:t>
        </w:r>
      </w:ins>
      <w:ins w:id="692" w:author="Wang Judith" w:date="2019-09-04T20:12:00Z">
        <w:r>
          <w:t xml:space="preserve"> imagination and language skills </w:t>
        </w:r>
      </w:ins>
      <w:ins w:id="693" w:author="Wang Judith" w:date="2019-09-04T20:13:00Z">
        <w:r>
          <w:t>than those who prefer to watch TV.</w:t>
        </w:r>
      </w:ins>
      <w:ins w:id="694" w:author="Wang Judith" w:date="2019-09-04T20:14:00Z">
        <w:r w:rsidR="009C0044">
          <w:t xml:space="preserve"> </w:t>
        </w:r>
      </w:ins>
    </w:p>
    <w:p w:rsidR="00A06260" w:rsidRDefault="00A06260" w:rsidP="00E76F17">
      <w:pPr>
        <w:rPr>
          <w:ins w:id="695" w:author="Wang Judith" w:date="2019-09-05T09:29:00Z"/>
        </w:rPr>
      </w:pPr>
    </w:p>
    <w:p w:rsidR="00A06260" w:rsidRDefault="00A06260" w:rsidP="00E76F17">
      <w:pPr>
        <w:rPr>
          <w:ins w:id="696" w:author="Wang Judith" w:date="2019-09-04T20:13:00Z"/>
        </w:rPr>
      </w:pPr>
      <w:ins w:id="697" w:author="Wang Judith" w:date="2019-09-05T09:29:00Z">
        <w:r>
          <w:t>On one hand,</w:t>
        </w:r>
      </w:ins>
    </w:p>
    <w:p w:rsidR="009C0044" w:rsidRDefault="009C0044" w:rsidP="00E76F17">
      <w:pPr>
        <w:rPr>
          <w:ins w:id="698" w:author="Wang Judith" w:date="2019-09-04T20:16:00Z"/>
        </w:rPr>
      </w:pPr>
      <w:ins w:id="699" w:author="Wang Judith" w:date="2019-09-04T20:15:00Z">
        <w:r>
          <w:rPr>
            <w:rFonts w:hint="eastAsia"/>
          </w:rPr>
          <w:t>看电视</w:t>
        </w:r>
      </w:ins>
      <w:ins w:id="700" w:author="Wang Judith" w:date="2019-09-04T20:16:00Z">
        <w:r>
          <w:rPr>
            <w:rFonts w:hint="eastAsia"/>
          </w:rPr>
          <w:t>是图像结合声音。图像是具体的，给不了人们太多的</w:t>
        </w:r>
      </w:ins>
      <w:ins w:id="701" w:author="Wang Judith" w:date="2019-09-04T20:17:00Z">
        <w:r>
          <w:rPr>
            <w:rFonts w:hint="eastAsia"/>
          </w:rPr>
          <w:t>想象力；而阅读是通过文字将抽线的字符</w:t>
        </w:r>
      </w:ins>
      <w:ins w:id="702" w:author="Wang Judith" w:date="2019-09-04T20:18:00Z">
        <w:r>
          <w:rPr>
            <w:rFonts w:hint="eastAsia"/>
          </w:rPr>
          <w:t>转化为</w:t>
        </w:r>
      </w:ins>
      <w:ins w:id="703" w:author="Wang Judith" w:date="2019-09-04T20:21:00Z">
        <w:r>
          <w:rPr>
            <w:rFonts w:hint="eastAsia"/>
          </w:rPr>
          <w:t>头脑中的</w:t>
        </w:r>
      </w:ins>
      <w:ins w:id="704" w:author="Wang Judith" w:date="2019-09-04T20:22:00Z">
        <w:r>
          <w:rPr>
            <w:rFonts w:hint="eastAsia"/>
          </w:rPr>
          <w:t>头像，这就是想象力。通过阅读，这种文字转化</w:t>
        </w:r>
      </w:ins>
      <w:ins w:id="705" w:author="Wang Judith" w:date="2019-09-04T20:23:00Z">
        <w:r w:rsidR="00845AD4">
          <w:rPr>
            <w:rFonts w:hint="eastAsia"/>
          </w:rPr>
          <w:t>活动在大脑中增加，从而</w:t>
        </w:r>
      </w:ins>
      <w:ins w:id="706" w:author="Wang Judith" w:date="2019-09-04T20:22:00Z">
        <w:r>
          <w:rPr>
            <w:rFonts w:hint="eastAsia"/>
          </w:rPr>
          <w:t>可以</w:t>
        </w:r>
      </w:ins>
      <w:ins w:id="707" w:author="Wang Judith" w:date="2019-09-04T20:23:00Z">
        <w:r>
          <w:rPr>
            <w:rFonts w:hint="eastAsia"/>
          </w:rPr>
          <w:t>更多的</w:t>
        </w:r>
        <w:r w:rsidR="00845AD4">
          <w:rPr>
            <w:rFonts w:hint="eastAsia"/>
          </w:rPr>
          <w:t>开发想象力</w:t>
        </w:r>
      </w:ins>
      <w:ins w:id="708" w:author="Wang Judith" w:date="2019-09-04T20:24:00Z">
        <w:r w:rsidR="00F84EC3">
          <w:rPr>
            <w:rFonts w:hint="eastAsia"/>
          </w:rPr>
          <w:t>。</w:t>
        </w:r>
      </w:ins>
    </w:p>
    <w:p w:rsidR="009C0044" w:rsidRDefault="009C0044" w:rsidP="00E76F17">
      <w:pPr>
        <w:rPr>
          <w:ins w:id="709" w:author="Wang Judith" w:date="2019-09-04T20:16:00Z"/>
        </w:rPr>
      </w:pPr>
    </w:p>
    <w:p w:rsidR="00AC07F0" w:rsidRDefault="00A06260" w:rsidP="00E76F17">
      <w:pPr>
        <w:rPr>
          <w:ins w:id="710" w:author="Wang Judith" w:date="2019-08-20T17:58:00Z"/>
        </w:rPr>
      </w:pPr>
      <w:ins w:id="711" w:author="Wang Judith" w:date="2019-09-05T09:29:00Z">
        <w:r>
          <w:t>On the other hand,</w:t>
        </w:r>
      </w:ins>
    </w:p>
    <w:p w:rsidR="00AC07F0" w:rsidRDefault="00AC07F0" w:rsidP="00E76F17">
      <w:pPr>
        <w:rPr>
          <w:ins w:id="712" w:author="Wang Judith" w:date="2019-08-20T17:58:00Z"/>
        </w:rPr>
      </w:pPr>
      <w:ins w:id="713" w:author="Wang Judith" w:date="2019-08-20T18:02:00Z">
        <w:r>
          <w:rPr>
            <w:rFonts w:hint="eastAsia"/>
          </w:rPr>
          <w:t>抽象的文字。</w:t>
        </w:r>
      </w:ins>
      <w:ins w:id="714" w:author="Wang Judith" w:date="2019-08-20T17:59:00Z">
        <w:r>
          <w:rPr>
            <w:rFonts w:hint="eastAsia"/>
          </w:rPr>
          <w:t>将抽象的文字转化为形象的</w:t>
        </w:r>
      </w:ins>
      <w:ins w:id="715" w:author="Wang Judith" w:date="2019-08-20T18:03:00Z">
        <w:r w:rsidR="00246398">
          <w:rPr>
            <w:rFonts w:hint="eastAsia"/>
          </w:rPr>
          <w:t>事物需要思考和</w:t>
        </w:r>
      </w:ins>
      <w:ins w:id="716" w:author="Wang Judith" w:date="2019-08-20T17:59:00Z">
        <w:r>
          <w:rPr>
            <w:rFonts w:hint="eastAsia"/>
          </w:rPr>
          <w:t>想象力；文字表达能力—多读</w:t>
        </w:r>
      </w:ins>
      <w:ins w:id="717" w:author="Wang Judith" w:date="2019-08-20T18:00:00Z">
        <w:r>
          <w:rPr>
            <w:rFonts w:hint="eastAsia"/>
          </w:rPr>
          <w:t>多理解记忆才能更会用。</w:t>
        </w:r>
      </w:ins>
    </w:p>
    <w:p w:rsidR="00197E31" w:rsidRDefault="00197E31" w:rsidP="00E76F17">
      <w:pPr>
        <w:rPr>
          <w:ins w:id="718" w:author="Wang Judith" w:date="2019-08-20T18:04:00Z"/>
        </w:rPr>
      </w:pPr>
    </w:p>
    <w:p w:rsidR="002A12DC" w:rsidRDefault="002A12DC" w:rsidP="00E76F17">
      <w:pPr>
        <w:rPr>
          <w:ins w:id="719" w:author="Wang Judith" w:date="2019-08-20T18:04:00Z"/>
        </w:rPr>
      </w:pPr>
    </w:p>
    <w:p w:rsidR="002A12DC" w:rsidRPr="00E76F17" w:rsidRDefault="002A12DC" w:rsidP="00E76F17"/>
    <w:p w:rsidR="00E76F17" w:rsidRDefault="00E76F17" w:rsidP="00E76F17">
      <w:pPr>
        <w:rPr>
          <w:ins w:id="720" w:author="Wang Judith" w:date="2019-08-20T18:04:00Z"/>
        </w:rPr>
      </w:pPr>
      <w:r w:rsidRPr="00E76F17">
        <w:t xml:space="preserve">15. Some people believe that studying in a </w:t>
      </w:r>
      <w:r w:rsidRPr="00517A3D">
        <w:rPr>
          <w:highlight w:val="yellow"/>
          <w:rPrChange w:id="721" w:author="Wang Judith" w:date="2019-09-04T21:09:00Z">
            <w:rPr/>
          </w:rPrChange>
        </w:rPr>
        <w:t>college or university</w:t>
      </w:r>
      <w:r w:rsidRPr="00E76F17">
        <w:t xml:space="preserve"> is the best way for students to prepare for their future </w:t>
      </w:r>
      <w:r w:rsidRPr="00517A3D">
        <w:rPr>
          <w:highlight w:val="yellow"/>
          <w:rPrChange w:id="722" w:author="Wang Judith" w:date="2019-09-04T21:09:00Z">
            <w:rPr/>
          </w:rPrChange>
        </w:rPr>
        <w:t>career</w:t>
      </w:r>
      <w:r w:rsidRPr="00E76F17">
        <w:t xml:space="preserve">. Others think they should leave school as soon as possible to develop their career through </w:t>
      </w:r>
      <w:r w:rsidRPr="000D3D36">
        <w:rPr>
          <w:highlight w:val="yellow"/>
          <w:rPrChange w:id="723" w:author="Wang Judith" w:date="2019-09-05T09:40:00Z">
            <w:rPr/>
          </w:rPrChange>
        </w:rPr>
        <w:t>work</w:t>
      </w:r>
      <w:r w:rsidRPr="00E76F17">
        <w:t xml:space="preserve"> experience. Discuss both views and give your own opinion.</w:t>
      </w:r>
    </w:p>
    <w:p w:rsidR="00A25978" w:rsidRDefault="003305E8" w:rsidP="00E76F17">
      <w:pPr>
        <w:rPr>
          <w:ins w:id="724" w:author="Wang Judith" w:date="2019-09-05T10:00:00Z"/>
        </w:rPr>
      </w:pPr>
      <w:ins w:id="725" w:author="Wang Judith" w:date="2019-08-20T18:04:00Z">
        <w:r>
          <w:rPr>
            <w:rFonts w:hint="eastAsia"/>
          </w:rPr>
          <w:t>题型：</w:t>
        </w:r>
      </w:ins>
      <w:ins w:id="726" w:author="Wang Judith" w:date="2019-08-20T18:05:00Z">
        <w:r>
          <w:rPr>
            <w:rFonts w:hint="eastAsia"/>
          </w:rPr>
          <w:t>双边讨论</w:t>
        </w:r>
      </w:ins>
    </w:p>
    <w:p w:rsidR="003305E8" w:rsidRDefault="003305E8" w:rsidP="00E76F17">
      <w:pPr>
        <w:rPr>
          <w:ins w:id="727" w:author="Wang Judith" w:date="2019-09-04T21:09:00Z"/>
        </w:rPr>
      </w:pPr>
      <w:ins w:id="728" w:author="Wang Judith" w:date="2019-08-20T18:05:00Z">
        <w:r>
          <w:rPr>
            <w:rFonts w:hint="eastAsia"/>
          </w:rPr>
          <w:t>立场：中立。</w:t>
        </w:r>
      </w:ins>
      <w:ins w:id="729" w:author="Wang Judith" w:date="2019-09-05T10:08:00Z">
        <w:r w:rsidR="00C53F22">
          <w:rPr>
            <w:rFonts w:hint="eastAsia"/>
          </w:rPr>
          <w:t>不建议尽早离开学校/</w:t>
        </w:r>
      </w:ins>
      <w:ins w:id="730" w:author="Wang Judith" w:date="2019-08-20T18:05:00Z">
        <w:r>
          <w:rPr>
            <w:rFonts w:hint="eastAsia"/>
          </w:rPr>
          <w:t>产学研相结合的职业</w:t>
        </w:r>
      </w:ins>
      <w:ins w:id="731" w:author="Wang Judith" w:date="2019-08-20T18:06:00Z">
        <w:r>
          <w:rPr>
            <w:rFonts w:hint="eastAsia"/>
          </w:rPr>
          <w:t>发展规划</w:t>
        </w:r>
      </w:ins>
    </w:p>
    <w:p w:rsidR="00256A86" w:rsidRDefault="000D3D36" w:rsidP="00E76F17">
      <w:pPr>
        <w:rPr>
          <w:ins w:id="732" w:author="Wang Judith" w:date="2019-09-05T09:58:00Z"/>
        </w:rPr>
      </w:pPr>
      <w:ins w:id="733" w:author="Wang Judith" w:date="2019-09-05T09:41:00Z">
        <w:r>
          <w:t xml:space="preserve">Currently, there has been a general debate over </w:t>
        </w:r>
      </w:ins>
      <w:ins w:id="734" w:author="Wang Judith" w:date="2019-09-05T09:43:00Z">
        <w:r>
          <w:t>career</w:t>
        </w:r>
      </w:ins>
      <w:ins w:id="735" w:author="Wang Judith" w:date="2019-09-05T09:44:00Z">
        <w:r w:rsidR="00A25978">
          <w:t xml:space="preserve"> development </w:t>
        </w:r>
      </w:ins>
      <w:ins w:id="736" w:author="Wang Judith" w:date="2019-09-05T09:53:00Z">
        <w:r w:rsidR="00A25978">
          <w:t xml:space="preserve">regarding that </w:t>
        </w:r>
      </w:ins>
      <w:ins w:id="737" w:author="Wang Judith" w:date="2019-09-05T09:51:00Z">
        <w:r w:rsidR="00A25978">
          <w:t>how</w:t>
        </w:r>
      </w:ins>
      <w:ins w:id="738" w:author="Wang Judith" w:date="2019-09-05T10:01:00Z">
        <w:r w:rsidR="00A25978">
          <w:t xml:space="preserve"> to make a choice between s</w:t>
        </w:r>
      </w:ins>
      <w:ins w:id="739" w:author="Wang Judith" w:date="2019-09-05T09:54:00Z">
        <w:r w:rsidR="00A25978">
          <w:t>chool</w:t>
        </w:r>
      </w:ins>
      <w:ins w:id="740" w:author="Wang Judith" w:date="2019-09-05T09:43:00Z">
        <w:r>
          <w:t xml:space="preserve"> and work experience</w:t>
        </w:r>
      </w:ins>
      <w:ins w:id="741" w:author="Wang Judith" w:date="2019-09-05T09:52:00Z">
        <w:r w:rsidR="00A25978">
          <w:t>. Some feel that st</w:t>
        </w:r>
      </w:ins>
      <w:ins w:id="742" w:author="Wang Judith" w:date="2019-09-05T09:54:00Z">
        <w:r w:rsidR="00A25978">
          <w:t xml:space="preserve">udying in </w:t>
        </w:r>
      </w:ins>
      <w:ins w:id="743" w:author="Wang Judith" w:date="2019-09-05T09:55:00Z">
        <w:r w:rsidR="00A25978">
          <w:t>organized education is the best way for students to get prepared for their future career; still others</w:t>
        </w:r>
      </w:ins>
      <w:ins w:id="744" w:author="Wang Judith" w:date="2019-09-05T09:56:00Z">
        <w:r w:rsidR="00A25978">
          <w:t xml:space="preserve"> believe that they should </w:t>
        </w:r>
      </w:ins>
      <w:ins w:id="745" w:author="Wang Judith" w:date="2019-09-05T09:57:00Z">
        <w:r w:rsidR="00A25978">
          <w:t>develop their career through p</w:t>
        </w:r>
      </w:ins>
      <w:ins w:id="746" w:author="Wang Judith" w:date="2019-09-05T09:58:00Z">
        <w:r w:rsidR="00A25978">
          <w:t xml:space="preserve">ractical work experience </w:t>
        </w:r>
      </w:ins>
      <w:ins w:id="747" w:author="Wang Judith" w:date="2019-09-05T10:02:00Z">
        <w:r w:rsidR="00C53F22">
          <w:t xml:space="preserve">in society </w:t>
        </w:r>
      </w:ins>
      <w:ins w:id="748" w:author="Wang Judith" w:date="2019-09-05T09:58:00Z">
        <w:r w:rsidR="00A25978">
          <w:t xml:space="preserve">as soon as possible. </w:t>
        </w:r>
      </w:ins>
    </w:p>
    <w:p w:rsidR="00A25978" w:rsidRDefault="00A25978" w:rsidP="00E76F17">
      <w:pPr>
        <w:rPr>
          <w:ins w:id="749" w:author="Wang Judith" w:date="2019-09-05T09:58:00Z"/>
        </w:rPr>
      </w:pPr>
    </w:p>
    <w:p w:rsidR="009C0F57" w:rsidRDefault="006D7066" w:rsidP="00E76F17">
      <w:pPr>
        <w:rPr>
          <w:ins w:id="750" w:author="Wang Judith" w:date="2019-08-20T18:09:00Z"/>
        </w:rPr>
      </w:pPr>
      <w:ins w:id="751" w:author="Wang Judith" w:date="2019-08-20T18:06:00Z">
        <w:r>
          <w:rPr>
            <w:rFonts w:hint="eastAsia"/>
          </w:rPr>
          <w:t>大学教育对职业生涯的影响。</w:t>
        </w:r>
      </w:ins>
    </w:p>
    <w:p w:rsidR="009C0F57" w:rsidRDefault="001B4E47" w:rsidP="00E76F17">
      <w:pPr>
        <w:rPr>
          <w:ins w:id="752" w:author="Wang Judith" w:date="2019-08-20T18:09:00Z"/>
        </w:rPr>
      </w:pPr>
      <w:ins w:id="753" w:author="Wang Judith" w:date="2019-08-20T18:09:00Z">
        <w:r>
          <w:rPr>
            <w:rFonts w:hint="eastAsia"/>
          </w:rPr>
          <w:t>好的影响：</w:t>
        </w:r>
      </w:ins>
      <w:ins w:id="754" w:author="Wang Judith" w:date="2019-09-05T10:32:00Z">
        <w:r w:rsidR="00D729BB">
          <w:rPr>
            <w:rFonts w:hint="eastAsia"/>
          </w:rPr>
          <w:t>有的职业必须要大学学士、硕博士学位</w:t>
        </w:r>
      </w:ins>
      <w:ins w:id="755" w:author="Wang Judith" w:date="2019-09-06T10:23:00Z">
        <w:r w:rsidR="004C745D">
          <w:rPr>
            <w:rFonts w:hint="eastAsia"/>
          </w:rPr>
          <w:t>要求</w:t>
        </w:r>
      </w:ins>
      <w:ins w:id="756" w:author="Wang Judith" w:date="2019-08-20T18:09:00Z">
        <w:r w:rsidR="009C0F57">
          <w:rPr>
            <w:rFonts w:hint="eastAsia"/>
          </w:rPr>
          <w:t>；</w:t>
        </w:r>
      </w:ins>
    </w:p>
    <w:p w:rsidR="005D6FF7" w:rsidRDefault="005D6FF7" w:rsidP="00E76F17">
      <w:pPr>
        <w:rPr>
          <w:ins w:id="757" w:author="Wang Judith" w:date="2019-09-05T10:40:00Z"/>
        </w:rPr>
      </w:pPr>
      <w:ins w:id="758" w:author="Wang Judith" w:date="2019-09-05T10:12:00Z">
        <w:r>
          <w:t xml:space="preserve">Those who claim that </w:t>
        </w:r>
      </w:ins>
      <w:ins w:id="759" w:author="Wang Judith" w:date="2019-09-05T10:13:00Z">
        <w:r>
          <w:t xml:space="preserve">a college or university is the best way for students to prepare for their </w:t>
        </w:r>
        <w:r>
          <w:lastRenderedPageBreak/>
          <w:t xml:space="preserve">future career may think that </w:t>
        </w:r>
      </w:ins>
      <w:ins w:id="760" w:author="Wang Judith" w:date="2019-09-05T10:33:00Z">
        <w:r w:rsidR="00D729BB">
          <w:t xml:space="preserve">if </w:t>
        </w:r>
      </w:ins>
      <w:ins w:id="761" w:author="Wang Judith" w:date="2019-09-05T10:36:00Z">
        <w:r w:rsidR="00D729BB">
          <w:t>students</w:t>
        </w:r>
      </w:ins>
      <w:ins w:id="762" w:author="Wang Judith" w:date="2019-09-05T10:33:00Z">
        <w:r w:rsidR="00D729BB">
          <w:t xml:space="preserve"> do not receive a b</w:t>
        </w:r>
      </w:ins>
      <w:ins w:id="763" w:author="Wang Judith" w:date="2019-09-05T10:34:00Z">
        <w:r w:rsidR="00D729BB">
          <w:t xml:space="preserve">achelor’s degree, master’s degree, or even a PhD’s degree, they </w:t>
        </w:r>
      </w:ins>
      <w:ins w:id="764" w:author="Wang Judith" w:date="2019-09-05T10:35:00Z">
        <w:r w:rsidR="00D729BB">
          <w:t xml:space="preserve">cannot find a decent job that matches their abilities </w:t>
        </w:r>
      </w:ins>
      <w:ins w:id="765" w:author="Wang Judith" w:date="2019-09-05T10:36:00Z">
        <w:r w:rsidR="00D729BB">
          <w:t>or with a good salary. According to</w:t>
        </w:r>
      </w:ins>
      <w:ins w:id="766" w:author="Wang Judith" w:date="2019-09-05T10:38:00Z">
        <w:r w:rsidR="00D729BB">
          <w:t xml:space="preserve"> such organized education</w:t>
        </w:r>
      </w:ins>
      <w:ins w:id="767" w:author="Wang Judith" w:date="2019-09-05T10:37:00Z">
        <w:r w:rsidR="00D729BB">
          <w:t xml:space="preserve">, students can </w:t>
        </w:r>
      </w:ins>
      <w:ins w:id="768" w:author="Wang Judith" w:date="2019-09-05T10:39:00Z">
        <w:r w:rsidR="00D729BB">
          <w:t xml:space="preserve">give </w:t>
        </w:r>
      </w:ins>
      <w:ins w:id="769" w:author="Wang Judith" w:date="2019-09-05T10:37:00Z">
        <w:r w:rsidR="00D729BB">
          <w:t xml:space="preserve">access to knowledge </w:t>
        </w:r>
      </w:ins>
      <w:ins w:id="770" w:author="Wang Judith" w:date="2019-09-05T10:39:00Z">
        <w:r w:rsidR="00D729BB">
          <w:t>and develop various kinds of abilities that benefit one’s career an</w:t>
        </w:r>
      </w:ins>
      <w:ins w:id="771" w:author="Wang Judith" w:date="2019-09-05T10:40:00Z">
        <w:r w:rsidR="00D729BB">
          <w:t xml:space="preserve">d life. Take the </w:t>
        </w:r>
      </w:ins>
      <w:ins w:id="772" w:author="Wang Judith" w:date="2019-09-05T10:41:00Z">
        <w:r w:rsidR="00D729BB">
          <w:t xml:space="preserve">career of a </w:t>
        </w:r>
      </w:ins>
      <w:ins w:id="773" w:author="Wang Judith" w:date="2019-09-05T10:40:00Z">
        <w:r w:rsidR="00D729BB">
          <w:t>professor as an example</w:t>
        </w:r>
      </w:ins>
      <w:ins w:id="774" w:author="Wang Judith" w:date="2019-09-05T10:41:00Z">
        <w:r w:rsidR="00D729BB">
          <w:t xml:space="preserve">, </w:t>
        </w:r>
      </w:ins>
      <w:ins w:id="775" w:author="Wang Judith" w:date="2019-09-05T10:42:00Z">
        <w:r w:rsidR="0086655E">
          <w:t xml:space="preserve">people who want to become a professor in college or university have to </w:t>
        </w:r>
      </w:ins>
      <w:ins w:id="776" w:author="Wang Judith" w:date="2019-09-05T10:44:00Z">
        <w:r w:rsidR="0086655E">
          <w:t xml:space="preserve">firstly </w:t>
        </w:r>
      </w:ins>
      <w:ins w:id="777" w:author="Wang Judith" w:date="2019-09-05T10:43:00Z">
        <w:r w:rsidR="0086655E">
          <w:t>obtain a doctoral di</w:t>
        </w:r>
      </w:ins>
      <w:ins w:id="778" w:author="Wang Judith" w:date="2019-09-05T10:44:00Z">
        <w:r w:rsidR="0086655E">
          <w:t>ploma</w:t>
        </w:r>
      </w:ins>
      <w:ins w:id="779" w:author="Wang Judith" w:date="2019-09-05T10:46:00Z">
        <w:r w:rsidR="0086655E">
          <w:t xml:space="preserve">. Such academic environment is the essential condition </w:t>
        </w:r>
      </w:ins>
      <w:ins w:id="780" w:author="Wang Judith" w:date="2019-09-05T10:47:00Z">
        <w:r w:rsidR="0086655E">
          <w:t>of its career development.</w:t>
        </w:r>
      </w:ins>
    </w:p>
    <w:p w:rsidR="00D729BB" w:rsidRPr="00C53F22" w:rsidRDefault="00D729BB" w:rsidP="00E76F17">
      <w:pPr>
        <w:rPr>
          <w:ins w:id="781" w:author="Wang Judith" w:date="2019-08-20T18:06:00Z"/>
        </w:rPr>
      </w:pPr>
    </w:p>
    <w:p w:rsidR="006D7066" w:rsidRDefault="00C53F22" w:rsidP="00E76F17">
      <w:pPr>
        <w:rPr>
          <w:ins w:id="782" w:author="Wang Judith" w:date="2019-08-20T18:10:00Z"/>
        </w:rPr>
      </w:pPr>
      <w:ins w:id="783" w:author="Wang Judith" w:date="2019-09-05T10:03:00Z">
        <w:r>
          <w:rPr>
            <w:rFonts w:hint="eastAsia"/>
          </w:rPr>
          <w:t>工作经验</w:t>
        </w:r>
      </w:ins>
      <w:ins w:id="784" w:author="Wang Judith" w:date="2019-09-05T10:04:00Z">
        <w:r>
          <w:rPr>
            <w:rFonts w:hint="eastAsia"/>
          </w:rPr>
          <w:t>对</w:t>
        </w:r>
      </w:ins>
      <w:ins w:id="785" w:author="Wang Judith" w:date="2019-08-20T18:07:00Z">
        <w:r w:rsidR="006D7066">
          <w:rPr>
            <w:rFonts w:hint="eastAsia"/>
          </w:rPr>
          <w:t>职业生涯的影响。</w:t>
        </w:r>
      </w:ins>
    </w:p>
    <w:p w:rsidR="00155706" w:rsidRDefault="00C53F22" w:rsidP="00E76F17">
      <w:pPr>
        <w:rPr>
          <w:ins w:id="786" w:author="Wang Judith" w:date="2019-08-20T18:11:00Z"/>
        </w:rPr>
      </w:pPr>
      <w:ins w:id="787" w:author="Wang Judith" w:date="2019-08-20T18:10:00Z">
        <w:r>
          <w:rPr>
            <w:rFonts w:hint="eastAsia"/>
          </w:rPr>
          <w:t>好的影响：</w:t>
        </w:r>
      </w:ins>
      <w:ins w:id="788" w:author="Wang Judith" w:date="2019-09-05T10:04:00Z">
        <w:r>
          <w:rPr>
            <w:rFonts w:hint="eastAsia"/>
          </w:rPr>
          <w:t>尽早</w:t>
        </w:r>
      </w:ins>
      <w:ins w:id="789" w:author="Wang Judith" w:date="2019-08-20T18:10:00Z">
        <w:r w:rsidR="00155706">
          <w:rPr>
            <w:rFonts w:hint="eastAsia"/>
          </w:rPr>
          <w:t>熟悉社会</w:t>
        </w:r>
      </w:ins>
      <w:ins w:id="790" w:author="Wang Judith" w:date="2019-08-20T18:11:00Z">
        <w:r w:rsidR="00155706">
          <w:rPr>
            <w:rFonts w:hint="eastAsia"/>
          </w:rPr>
          <w:t>是怎么运作的</w:t>
        </w:r>
      </w:ins>
      <w:ins w:id="791" w:author="Wang Judith" w:date="2019-09-05T10:09:00Z">
        <w:r>
          <w:rPr>
            <w:rFonts w:hint="eastAsia"/>
          </w:rPr>
          <w:t>/早日赚钱生活；</w:t>
        </w:r>
      </w:ins>
    </w:p>
    <w:p w:rsidR="006D7066" w:rsidRDefault="00F07709" w:rsidP="00E76F17">
      <w:pPr>
        <w:rPr>
          <w:ins w:id="792" w:author="Wang Judith" w:date="2019-09-05T10:47:00Z"/>
        </w:rPr>
      </w:pPr>
      <w:ins w:id="793" w:author="Wang Judith" w:date="2019-09-05T10:48:00Z">
        <w:r>
          <w:t xml:space="preserve">Nevertheless, </w:t>
        </w:r>
      </w:ins>
      <w:ins w:id="794" w:author="Wang Judith" w:date="2019-09-05T17:12:00Z">
        <w:r w:rsidR="00DB5713">
          <w:t>other</w:t>
        </w:r>
      </w:ins>
      <w:ins w:id="795" w:author="Wang Judith" w:date="2019-09-05T17:13:00Z">
        <w:r w:rsidR="00DB5713">
          <w:t>s</w:t>
        </w:r>
      </w:ins>
      <w:ins w:id="796" w:author="Wang Judith" w:date="2019-09-05T17:12:00Z">
        <w:r w:rsidR="00DB5713">
          <w:t xml:space="preserve"> who support that </w:t>
        </w:r>
      </w:ins>
      <w:ins w:id="797" w:author="Wang Judith" w:date="2019-09-05T17:13:00Z">
        <w:r w:rsidR="00DB5713" w:rsidRPr="00DB5713">
          <w:t xml:space="preserve">people should leave school as soon as possible to develop their career through work experience </w:t>
        </w:r>
      </w:ins>
      <w:ins w:id="798" w:author="Wang Judith" w:date="2019-09-05T17:12:00Z">
        <w:r w:rsidR="00DB5713">
          <w:t xml:space="preserve">may feel that </w:t>
        </w:r>
      </w:ins>
      <w:ins w:id="799" w:author="Wang Judith" w:date="2019-09-05T10:48:00Z">
        <w:r>
          <w:t xml:space="preserve">not all of occupations are closely related to </w:t>
        </w:r>
      </w:ins>
      <w:ins w:id="800" w:author="Wang Judith" w:date="2019-09-05T10:49:00Z">
        <w:r w:rsidR="001B4E47">
          <w:t>academic environment</w:t>
        </w:r>
      </w:ins>
      <w:ins w:id="801" w:author="Wang Judith" w:date="2019-09-05T11:05:00Z">
        <w:r w:rsidR="001B4E47">
          <w:t xml:space="preserve">. </w:t>
        </w:r>
      </w:ins>
      <w:ins w:id="802" w:author="Wang Judith" w:date="2019-09-05T17:20:00Z">
        <w:r w:rsidR="004D649B">
          <w:t xml:space="preserve">On </w:t>
        </w:r>
      </w:ins>
      <w:ins w:id="803" w:author="Wang Judith" w:date="2019-09-05T18:31:00Z">
        <w:r w:rsidR="008E1B12">
          <w:t xml:space="preserve">the other </w:t>
        </w:r>
      </w:ins>
      <w:ins w:id="804" w:author="Wang Judith" w:date="2019-09-05T17:20:00Z">
        <w:r w:rsidR="004D649B">
          <w:t>hand</w:t>
        </w:r>
      </w:ins>
      <w:ins w:id="805" w:author="Wang Judith" w:date="2019-09-05T17:13:00Z">
        <w:r w:rsidR="00DB5713">
          <w:t>,</w:t>
        </w:r>
      </w:ins>
      <w:ins w:id="806" w:author="Wang Judith" w:date="2019-09-05T11:18:00Z">
        <w:r w:rsidR="004438EF">
          <w:t xml:space="preserve"> </w:t>
        </w:r>
      </w:ins>
      <w:ins w:id="807" w:author="Wang Judith" w:date="2019-09-05T11:35:00Z">
        <w:r w:rsidR="00C60543">
          <w:t xml:space="preserve">the tuition fee </w:t>
        </w:r>
      </w:ins>
      <w:ins w:id="808" w:author="Wang Judith" w:date="2019-09-05T17:15:00Z">
        <w:r w:rsidR="00DB5713">
          <w:t>they must pay for</w:t>
        </w:r>
      </w:ins>
      <w:ins w:id="809" w:author="Wang Judith" w:date="2019-09-05T17:14:00Z">
        <w:r w:rsidR="00DB5713">
          <w:t xml:space="preserve"> </w:t>
        </w:r>
      </w:ins>
      <w:ins w:id="810" w:author="Wang Judith" w:date="2019-09-05T17:21:00Z">
        <w:r w:rsidR="004D649B">
          <w:t xml:space="preserve">studying at </w:t>
        </w:r>
      </w:ins>
      <w:ins w:id="811" w:author="Wang Judith" w:date="2019-09-05T17:14:00Z">
        <w:r w:rsidR="00DB5713">
          <w:t xml:space="preserve">school </w:t>
        </w:r>
      </w:ins>
      <w:ins w:id="812" w:author="Wang Judith" w:date="2019-09-05T11:35:00Z">
        <w:r w:rsidR="00C60543">
          <w:t>is so expensive</w:t>
        </w:r>
      </w:ins>
      <w:ins w:id="813" w:author="Wang Judith" w:date="2019-09-05T17:15:00Z">
        <w:r w:rsidR="00DB5713">
          <w:t xml:space="preserve">, in addition that </w:t>
        </w:r>
      </w:ins>
      <w:ins w:id="814" w:author="Wang Judith" w:date="2019-09-05T17:21:00Z">
        <w:r w:rsidR="004D649B">
          <w:t xml:space="preserve">all </w:t>
        </w:r>
      </w:ins>
      <w:ins w:id="815" w:author="Wang Judith" w:date="2019-09-05T17:15:00Z">
        <w:r w:rsidR="00DB5713">
          <w:t>p</w:t>
        </w:r>
      </w:ins>
      <w:ins w:id="816" w:author="Wang Judith" w:date="2019-09-05T17:16:00Z">
        <w:r w:rsidR="004D649B">
          <w:t xml:space="preserve">eople </w:t>
        </w:r>
      </w:ins>
      <w:ins w:id="817" w:author="Wang Judith" w:date="2019-09-05T17:21:00Z">
        <w:r w:rsidR="004D649B">
          <w:t>have to wo</w:t>
        </w:r>
      </w:ins>
      <w:ins w:id="818" w:author="Wang Judith" w:date="2019-09-05T17:22:00Z">
        <w:r w:rsidR="004D649B">
          <w:t xml:space="preserve">rk </w:t>
        </w:r>
      </w:ins>
      <w:ins w:id="819" w:author="Wang Judith" w:date="2019-09-05T17:18:00Z">
        <w:r w:rsidR="00DB5713">
          <w:t xml:space="preserve">for life </w:t>
        </w:r>
      </w:ins>
      <w:ins w:id="820" w:author="Wang Judith" w:date="2019-09-05T17:16:00Z">
        <w:r w:rsidR="00DB5713">
          <w:t xml:space="preserve">sooner </w:t>
        </w:r>
        <w:r w:rsidR="008E1B12">
          <w:t>and later</w:t>
        </w:r>
      </w:ins>
      <w:ins w:id="821" w:author="Wang Judith" w:date="2019-09-05T18:32:00Z">
        <w:r w:rsidR="008E1B12">
          <w:t>. I</w:t>
        </w:r>
      </w:ins>
      <w:ins w:id="822" w:author="Wang Judith" w:date="2019-09-05T17:16:00Z">
        <w:r w:rsidR="00DB5713">
          <w:t>f</w:t>
        </w:r>
      </w:ins>
      <w:ins w:id="823" w:author="Wang Judith" w:date="2019-09-05T18:32:00Z">
        <w:r w:rsidR="008E1B12">
          <w:t xml:space="preserve"> </w:t>
        </w:r>
      </w:ins>
      <w:ins w:id="824" w:author="Wang Judith" w:date="2019-09-05T17:16:00Z">
        <w:r w:rsidR="00DB5713">
          <w:t xml:space="preserve">they choose to </w:t>
        </w:r>
      </w:ins>
      <w:ins w:id="825" w:author="Wang Judith" w:date="2019-09-05T17:17:00Z">
        <w:r w:rsidR="00DB5713">
          <w:t xml:space="preserve">leave school as soon as possible, </w:t>
        </w:r>
      </w:ins>
      <w:ins w:id="826" w:author="Wang Judith" w:date="2019-09-05T18:32:00Z">
        <w:r w:rsidR="008E1B12">
          <w:t>it</w:t>
        </w:r>
      </w:ins>
      <w:ins w:id="827" w:author="Wang Judith" w:date="2019-09-05T17:17:00Z">
        <w:r w:rsidR="00DB5713">
          <w:t xml:space="preserve"> </w:t>
        </w:r>
      </w:ins>
      <w:ins w:id="828" w:author="Wang Judith" w:date="2019-09-05T17:23:00Z">
        <w:r w:rsidR="00725153">
          <w:t xml:space="preserve">actually </w:t>
        </w:r>
      </w:ins>
      <w:ins w:id="829" w:author="Wang Judith" w:date="2019-09-05T17:17:00Z">
        <w:r w:rsidR="00DB5713">
          <w:t xml:space="preserve">does not influence their </w:t>
        </w:r>
      </w:ins>
      <w:ins w:id="830" w:author="Wang Judith" w:date="2019-09-05T17:19:00Z">
        <w:r w:rsidR="00DB5713">
          <w:t>future</w:t>
        </w:r>
      </w:ins>
      <w:ins w:id="831" w:author="Wang Judith" w:date="2019-09-05T17:18:00Z">
        <w:r w:rsidR="00DB5713">
          <w:t xml:space="preserve"> life </w:t>
        </w:r>
      </w:ins>
      <w:ins w:id="832" w:author="Wang Judith" w:date="2019-09-05T17:19:00Z">
        <w:r w:rsidR="00DB5713">
          <w:t>very much</w:t>
        </w:r>
      </w:ins>
      <w:ins w:id="833" w:author="Wang Judith" w:date="2019-09-05T18:33:00Z">
        <w:r w:rsidR="00EC2FD3">
          <w:t>,</w:t>
        </w:r>
        <w:r w:rsidR="00B33A21">
          <w:t xml:space="preserve"> as well as it</w:t>
        </w:r>
      </w:ins>
      <w:ins w:id="834" w:author="Wang Judith" w:date="2019-09-05T18:34:00Z">
        <w:r w:rsidR="00B33A21">
          <w:t xml:space="preserve"> </w:t>
        </w:r>
      </w:ins>
      <w:ins w:id="835" w:author="Wang Judith" w:date="2019-09-05T17:19:00Z">
        <w:r w:rsidR="004D649B">
          <w:t xml:space="preserve">can </w:t>
        </w:r>
      </w:ins>
      <w:ins w:id="836" w:author="Wang Judith" w:date="2019-09-05T17:18:00Z">
        <w:r w:rsidR="00DB5713">
          <w:t>ma</w:t>
        </w:r>
      </w:ins>
      <w:ins w:id="837" w:author="Wang Judith" w:date="2019-09-05T11:36:00Z">
        <w:r w:rsidR="00C60543">
          <w:t>k</w:t>
        </w:r>
      </w:ins>
      <w:ins w:id="838" w:author="Wang Judith" w:date="2019-09-05T17:18:00Z">
        <w:r w:rsidR="00DB5713">
          <w:t>e</w:t>
        </w:r>
      </w:ins>
      <w:ins w:id="839" w:author="Wang Judith" w:date="2019-09-05T11:36:00Z">
        <w:r w:rsidR="00C60543">
          <w:t xml:space="preserve"> ends meet</w:t>
        </w:r>
      </w:ins>
      <w:ins w:id="840" w:author="Wang Judith" w:date="2019-09-05T17:23:00Z">
        <w:r w:rsidR="00725153">
          <w:t xml:space="preserve"> at present</w:t>
        </w:r>
      </w:ins>
      <w:ins w:id="841" w:author="Wang Judith" w:date="2019-09-05T11:36:00Z">
        <w:r w:rsidR="00C60543">
          <w:t xml:space="preserve">. </w:t>
        </w:r>
      </w:ins>
      <w:ins w:id="842" w:author="Wang Judith" w:date="2019-09-05T17:20:00Z">
        <w:r w:rsidR="004D649B">
          <w:t xml:space="preserve">What’s more important is that </w:t>
        </w:r>
      </w:ins>
      <w:ins w:id="843" w:author="Wang Judith" w:date="2019-09-05T11:37:00Z">
        <w:r w:rsidR="00C60543">
          <w:t xml:space="preserve">once </w:t>
        </w:r>
      </w:ins>
      <w:ins w:id="844" w:author="Wang Judith" w:date="2019-09-05T17:20:00Z">
        <w:r w:rsidR="004D649B">
          <w:t xml:space="preserve">they </w:t>
        </w:r>
      </w:ins>
      <w:ins w:id="845" w:author="Wang Judith" w:date="2019-09-05T11:37:00Z">
        <w:r w:rsidR="00C60543">
          <w:t>hav</w:t>
        </w:r>
      </w:ins>
      <w:ins w:id="846" w:author="Wang Judith" w:date="2019-09-05T17:20:00Z">
        <w:r w:rsidR="004D649B">
          <w:t>e</w:t>
        </w:r>
      </w:ins>
      <w:ins w:id="847" w:author="Wang Judith" w:date="2019-09-05T11:37:00Z">
        <w:r w:rsidR="00C60543">
          <w:t xml:space="preserve"> abundance of work experience</w:t>
        </w:r>
      </w:ins>
      <w:ins w:id="848" w:author="Wang Judith" w:date="2019-09-05T17:23:00Z">
        <w:r w:rsidR="00725153">
          <w:t xml:space="preserve"> in society</w:t>
        </w:r>
      </w:ins>
      <w:ins w:id="849" w:author="Wang Judith" w:date="2019-09-05T11:37:00Z">
        <w:r w:rsidR="00C60543">
          <w:t>, chan</w:t>
        </w:r>
      </w:ins>
      <w:ins w:id="850" w:author="Wang Judith" w:date="2019-09-05T11:38:00Z">
        <w:r w:rsidR="00C60543">
          <w:t xml:space="preserve">ces are high that they will </w:t>
        </w:r>
      </w:ins>
      <w:ins w:id="851" w:author="Wang Judith" w:date="2019-09-05T18:29:00Z">
        <w:r w:rsidR="008E1B12">
          <w:t>earn</w:t>
        </w:r>
      </w:ins>
      <w:ins w:id="852" w:author="Wang Judith" w:date="2019-09-05T18:30:00Z">
        <w:r w:rsidR="008E1B12">
          <w:t xml:space="preserve"> more than</w:t>
        </w:r>
      </w:ins>
      <w:ins w:id="853" w:author="Wang Judith" w:date="2019-09-05T18:34:00Z">
        <w:r w:rsidR="009C7694">
          <w:t xml:space="preserve"> people who</w:t>
        </w:r>
        <w:r w:rsidR="00B33A21">
          <w:t xml:space="preserve"> late </w:t>
        </w:r>
      </w:ins>
      <w:ins w:id="854" w:author="Wang Judith" w:date="2019-09-05T18:35:00Z">
        <w:r w:rsidR="009C7694">
          <w:t xml:space="preserve">enter </w:t>
        </w:r>
      </w:ins>
      <w:ins w:id="855" w:author="Wang Judith" w:date="2019-09-05T18:34:00Z">
        <w:r w:rsidR="00B33A21">
          <w:t>in</w:t>
        </w:r>
        <w:r w:rsidR="00250BC3">
          <w:t>to</w:t>
        </w:r>
        <w:r w:rsidR="00B33A21">
          <w:t xml:space="preserve"> workplace</w:t>
        </w:r>
      </w:ins>
      <w:ins w:id="856" w:author="Wang Judith" w:date="2019-09-05T18:30:00Z">
        <w:r w:rsidR="008E1B12">
          <w:t>.</w:t>
        </w:r>
      </w:ins>
    </w:p>
    <w:p w:rsidR="00F07709" w:rsidRPr="008E1B12" w:rsidRDefault="00F07709" w:rsidP="00E76F17">
      <w:pPr>
        <w:rPr>
          <w:ins w:id="857" w:author="Wang Judith" w:date="2019-09-05T10:47:00Z"/>
        </w:rPr>
      </w:pPr>
    </w:p>
    <w:p w:rsidR="006B7E5A" w:rsidRDefault="003B1DAF" w:rsidP="00E76F17">
      <w:pPr>
        <w:rPr>
          <w:ins w:id="858" w:author="Wang Judith" w:date="2019-09-05T18:35:00Z"/>
        </w:rPr>
      </w:pPr>
      <w:ins w:id="859" w:author="Wang Judith" w:date="2019-09-05T18:35:00Z">
        <w:r>
          <w:t xml:space="preserve">My point of view is that although </w:t>
        </w:r>
      </w:ins>
      <w:ins w:id="860" w:author="Wang Judith" w:date="2019-09-05T18:36:00Z">
        <w:r>
          <w:t xml:space="preserve">college or university </w:t>
        </w:r>
      </w:ins>
      <w:ins w:id="861" w:author="Wang Judith" w:date="2019-09-05T18:37:00Z">
        <w:r>
          <w:t>provide</w:t>
        </w:r>
      </w:ins>
      <w:ins w:id="862" w:author="Wang Judith" w:date="2019-09-05T18:41:00Z">
        <w:r w:rsidR="00366CD8">
          <w:t>s</w:t>
        </w:r>
      </w:ins>
      <w:ins w:id="863" w:author="Wang Judith" w:date="2019-09-05T18:37:00Z">
        <w:r>
          <w:t xml:space="preserve"> with </w:t>
        </w:r>
      </w:ins>
      <w:ins w:id="864" w:author="Wang Judith" w:date="2019-09-05T18:41:00Z">
        <w:r w:rsidR="00366CD8">
          <w:t xml:space="preserve">good </w:t>
        </w:r>
      </w:ins>
      <w:ins w:id="865" w:author="Wang Judith" w:date="2019-09-05T18:37:00Z">
        <w:r>
          <w:t>opportunit</w:t>
        </w:r>
      </w:ins>
      <w:ins w:id="866" w:author="Wang Judith" w:date="2019-09-05T18:41:00Z">
        <w:r w:rsidR="00366CD8">
          <w:t>ies</w:t>
        </w:r>
      </w:ins>
      <w:ins w:id="867" w:author="Wang Judith" w:date="2019-09-05T18:36:00Z">
        <w:r>
          <w:t xml:space="preserve"> for students </w:t>
        </w:r>
      </w:ins>
      <w:ins w:id="868" w:author="Wang Judith" w:date="2019-09-05T18:37:00Z">
        <w:r>
          <w:t>to get p</w:t>
        </w:r>
        <w:r w:rsidR="00366CD8">
          <w:t xml:space="preserve">repared for future, </w:t>
        </w:r>
        <w:r>
          <w:t xml:space="preserve">it </w:t>
        </w:r>
      </w:ins>
      <w:ins w:id="869" w:author="Wang Judith" w:date="2019-09-05T18:39:00Z">
        <w:r>
          <w:t xml:space="preserve">would </w:t>
        </w:r>
      </w:ins>
      <w:ins w:id="870" w:author="Wang Judith" w:date="2019-09-05T18:37:00Z">
        <w:r>
          <w:t xml:space="preserve">not be the only way </w:t>
        </w:r>
      </w:ins>
      <w:ins w:id="871" w:author="Wang Judith" w:date="2019-09-05T18:38:00Z">
        <w:r>
          <w:t xml:space="preserve">for people to develop their career. </w:t>
        </w:r>
      </w:ins>
      <w:ins w:id="872" w:author="Wang Judith" w:date="2019-09-05T18:47:00Z">
        <w:r w:rsidR="007F65FC">
          <w:t>On the contrary, I believe t</w:t>
        </w:r>
      </w:ins>
      <w:ins w:id="873" w:author="Wang Judith" w:date="2019-09-05T18:42:00Z">
        <w:r w:rsidR="00366CD8">
          <w:t>he soc</w:t>
        </w:r>
        <w:r w:rsidR="007F65FC">
          <w:t xml:space="preserve">iety </w:t>
        </w:r>
      </w:ins>
      <w:ins w:id="874" w:author="Wang Judith" w:date="2019-09-05T18:47:00Z">
        <w:r w:rsidR="007F65FC">
          <w:t xml:space="preserve">seems like </w:t>
        </w:r>
      </w:ins>
      <w:ins w:id="875" w:author="Wang Judith" w:date="2019-09-05T18:42:00Z">
        <w:r w:rsidR="00366CD8">
          <w:t xml:space="preserve">a big university for </w:t>
        </w:r>
      </w:ins>
      <w:ins w:id="876" w:author="Wang Judith" w:date="2019-09-05T18:45:00Z">
        <w:r w:rsidR="007F65FC">
          <w:t>human beings</w:t>
        </w:r>
      </w:ins>
      <w:ins w:id="877" w:author="Wang Judith" w:date="2019-09-05T18:42:00Z">
        <w:r w:rsidR="00366CD8">
          <w:t xml:space="preserve">, </w:t>
        </w:r>
      </w:ins>
      <w:ins w:id="878" w:author="Wang Judith" w:date="2019-09-05T18:47:00Z">
        <w:r w:rsidR="00866267">
          <w:t>whi</w:t>
        </w:r>
      </w:ins>
      <w:ins w:id="879" w:author="Wang Judith" w:date="2019-09-05T18:48:00Z">
        <w:r w:rsidR="00866267">
          <w:t xml:space="preserve">ch help us </w:t>
        </w:r>
      </w:ins>
      <w:ins w:id="880" w:author="Wang Judith" w:date="2019-09-05T18:45:00Z">
        <w:r w:rsidR="007F65FC">
          <w:t xml:space="preserve">how </w:t>
        </w:r>
      </w:ins>
      <w:ins w:id="881" w:author="Wang Judith" w:date="2019-09-05T18:46:00Z">
        <w:r w:rsidR="007F65FC">
          <w:t>to develop individuals’ future careers.</w:t>
        </w:r>
      </w:ins>
    </w:p>
    <w:p w:rsidR="003B1DAF" w:rsidRPr="006B4F97" w:rsidRDefault="003B1DAF" w:rsidP="00E76F17"/>
    <w:p w:rsidR="00E76F17" w:rsidRDefault="00E76F17" w:rsidP="00E76F17">
      <w:pPr>
        <w:rPr>
          <w:ins w:id="882" w:author="Wang Judith" w:date="2019-08-20T18:12:00Z"/>
        </w:rPr>
      </w:pPr>
      <w:r w:rsidRPr="00E76F17">
        <w:t xml:space="preserve">16. Some people believe that when designing a </w:t>
      </w:r>
      <w:r w:rsidRPr="005718A3">
        <w:rPr>
          <w:highlight w:val="yellow"/>
          <w:rPrChange w:id="883" w:author="Wang Judith" w:date="2019-09-06T12:24:00Z">
            <w:rPr/>
          </w:rPrChange>
        </w:rPr>
        <w:t>building</w:t>
      </w:r>
      <w:r w:rsidRPr="00E76F17">
        <w:t>, the most important thing to be considered is the function rather than the outward appearance. To what extent do you agree or disagree?</w:t>
      </w:r>
    </w:p>
    <w:p w:rsidR="00D50622" w:rsidRDefault="00D50622" w:rsidP="00E76F17">
      <w:pPr>
        <w:rPr>
          <w:ins w:id="884" w:author="Wang Judith" w:date="2019-08-20T18:13:00Z"/>
        </w:rPr>
      </w:pPr>
      <w:ins w:id="885" w:author="Wang Judith" w:date="2019-08-20T18:12:00Z">
        <w:r>
          <w:rPr>
            <w:rFonts w:hint="eastAsia"/>
          </w:rPr>
          <w:t>题型：</w:t>
        </w:r>
        <w:r w:rsidR="008F2B0D">
          <w:rPr>
            <w:rFonts w:hint="eastAsia"/>
          </w:rPr>
          <w:t>单边选择</w:t>
        </w:r>
      </w:ins>
    </w:p>
    <w:p w:rsidR="008F2B0D" w:rsidRDefault="008F2B0D" w:rsidP="00E76F17">
      <w:pPr>
        <w:rPr>
          <w:ins w:id="886" w:author="Wang Judith" w:date="2019-08-20T18:13:00Z"/>
        </w:rPr>
      </w:pPr>
      <w:ins w:id="887" w:author="Wang Judith" w:date="2019-08-20T18:13:00Z">
        <w:r>
          <w:rPr>
            <w:rFonts w:hint="eastAsia"/>
          </w:rPr>
          <w:t>立场：中立。</w:t>
        </w:r>
      </w:ins>
      <w:ins w:id="888" w:author="Wang Judith" w:date="2019-09-06T12:42:00Z">
        <w:r w:rsidR="00341FF3">
          <w:rPr>
            <w:rFonts w:hint="eastAsia"/>
          </w:rPr>
          <w:t>由市场</w:t>
        </w:r>
      </w:ins>
      <w:ins w:id="889" w:author="Wang Judith" w:date="2019-09-06T12:43:00Z">
        <w:r w:rsidR="00341FF3">
          <w:rPr>
            <w:rFonts w:hint="eastAsia"/>
          </w:rPr>
          <w:t>需求决定</w:t>
        </w:r>
      </w:ins>
      <w:ins w:id="890" w:author="Wang Judith" w:date="2019-09-06T12:42:00Z">
        <w:r w:rsidR="00341FF3">
          <w:rPr>
            <w:rFonts w:hint="eastAsia"/>
          </w:rPr>
          <w:t>/</w:t>
        </w:r>
      </w:ins>
      <w:ins w:id="891" w:author="Wang Judith" w:date="2019-08-20T18:13:00Z">
        <w:r>
          <w:rPr>
            <w:rFonts w:hint="eastAsia"/>
          </w:rPr>
          <w:t>功能与外</w:t>
        </w:r>
      </w:ins>
      <w:ins w:id="892" w:author="Wang Judith" w:date="2019-09-06T12:42:00Z">
        <w:r w:rsidR="00341FF3">
          <w:rPr>
            <w:rFonts w:hint="eastAsia"/>
          </w:rPr>
          <w:t>观</w:t>
        </w:r>
      </w:ins>
      <w:ins w:id="893" w:author="Wang Judith" w:date="2019-08-20T18:13:00Z">
        <w:r>
          <w:rPr>
            <w:rFonts w:hint="eastAsia"/>
          </w:rPr>
          <w:t>相结合的</w:t>
        </w:r>
      </w:ins>
      <w:ins w:id="894" w:author="Wang Judith" w:date="2019-08-20T18:15:00Z">
        <w:r w:rsidRPr="008F2B0D">
          <w:rPr>
            <w:rFonts w:hint="eastAsia"/>
          </w:rPr>
          <w:t>创新的设计</w:t>
        </w:r>
      </w:ins>
      <w:ins w:id="895" w:author="Wang Judith" w:date="2019-08-20T18:13:00Z">
        <w:r>
          <w:rPr>
            <w:rFonts w:hint="eastAsia"/>
          </w:rPr>
          <w:t>。</w:t>
        </w:r>
      </w:ins>
    </w:p>
    <w:p w:rsidR="005718A3" w:rsidRDefault="005718A3" w:rsidP="00E76F17">
      <w:pPr>
        <w:rPr>
          <w:ins w:id="896" w:author="Wang Judith" w:date="2019-09-08T11:27:00Z"/>
        </w:rPr>
      </w:pPr>
      <w:ins w:id="897" w:author="Wang Judith" w:date="2019-09-06T12:24:00Z">
        <w:r>
          <w:t>Currently, there has been a general debate ove</w:t>
        </w:r>
      </w:ins>
      <w:ins w:id="898" w:author="Wang Judith" w:date="2019-09-06T12:25:00Z">
        <w:r>
          <w:t>r</w:t>
        </w:r>
      </w:ins>
      <w:ins w:id="899" w:author="Wang Judith" w:date="2019-09-06T12:24:00Z">
        <w:r>
          <w:t xml:space="preserve"> de</w:t>
        </w:r>
      </w:ins>
      <w:ins w:id="900" w:author="Wang Judith" w:date="2019-09-06T12:25:00Z">
        <w:r>
          <w:t xml:space="preserve">signing a building in terms of </w:t>
        </w:r>
      </w:ins>
      <w:ins w:id="901" w:author="Wang Judith" w:date="2019-09-06T12:28:00Z">
        <w:r>
          <w:t xml:space="preserve">what the most important thing is, </w:t>
        </w:r>
      </w:ins>
      <w:ins w:id="902" w:author="Wang Judith" w:date="2019-09-06T12:25:00Z">
        <w:r>
          <w:t>between the function and the outward app</w:t>
        </w:r>
      </w:ins>
      <w:ins w:id="903" w:author="Wang Judith" w:date="2019-09-06T12:26:00Z">
        <w:r>
          <w:t xml:space="preserve">earance. </w:t>
        </w:r>
      </w:ins>
      <w:ins w:id="904" w:author="Wang Judith" w:date="2019-09-06T12:27:00Z">
        <w:r>
          <w:t xml:space="preserve">As </w:t>
        </w:r>
      </w:ins>
      <w:ins w:id="905" w:author="Wang Judith" w:date="2019-09-06T12:28:00Z">
        <w:r w:rsidR="00F67A7B">
          <w:t xml:space="preserve">far as I am concerned, it </w:t>
        </w:r>
      </w:ins>
      <w:ins w:id="906" w:author="Wang Judith" w:date="2019-09-06T12:29:00Z">
        <w:r w:rsidR="00F67A7B">
          <w:t xml:space="preserve">really </w:t>
        </w:r>
        <w:r w:rsidR="008463B4">
          <w:t>depends</w:t>
        </w:r>
      </w:ins>
      <w:ins w:id="907" w:author="Wang Judith" w:date="2019-09-06T12:35:00Z">
        <w:r w:rsidR="00073ED6">
          <w:t xml:space="preserve"> on requirements</w:t>
        </w:r>
      </w:ins>
      <w:ins w:id="908" w:author="Wang Judith" w:date="2019-09-06T12:30:00Z">
        <w:r w:rsidR="00F67A7B">
          <w:t xml:space="preserve">. </w:t>
        </w:r>
      </w:ins>
      <w:ins w:id="909" w:author="Wang Judith" w:date="2019-09-08T11:23:00Z">
        <w:r w:rsidR="00A24691">
          <w:rPr>
            <w:rFonts w:hint="eastAsia"/>
          </w:rPr>
          <w:t>B</w:t>
        </w:r>
        <w:r w:rsidR="000338F4">
          <w:rPr>
            <w:rFonts w:hint="eastAsia"/>
          </w:rPr>
          <w:t>asically</w:t>
        </w:r>
      </w:ins>
      <w:ins w:id="910" w:author="Wang Judith" w:date="2019-09-06T12:31:00Z">
        <w:r w:rsidR="00F67A7B">
          <w:t>, the designers are</w:t>
        </w:r>
        <w:r w:rsidR="008463B4">
          <w:t xml:space="preserve"> someone who propose a</w:t>
        </w:r>
      </w:ins>
      <w:ins w:id="911" w:author="Wang Judith" w:date="2019-09-06T12:34:00Z">
        <w:r w:rsidR="008463B4">
          <w:t>n</w:t>
        </w:r>
      </w:ins>
      <w:ins w:id="912" w:author="Wang Judith" w:date="2019-09-06T12:31:00Z">
        <w:r w:rsidR="008463B4">
          <w:t xml:space="preserve"> </w:t>
        </w:r>
      </w:ins>
      <w:ins w:id="913" w:author="Wang Judith" w:date="2019-09-06T12:34:00Z">
        <w:r w:rsidR="00F67A7B">
          <w:t>architect</w:t>
        </w:r>
        <w:r w:rsidR="008463B4">
          <w:t xml:space="preserve">ural </w:t>
        </w:r>
      </w:ins>
      <w:ins w:id="914" w:author="Wang Judith" w:date="2019-09-06T12:32:00Z">
        <w:r w:rsidR="00F67A7B">
          <w:t>plan</w:t>
        </w:r>
      </w:ins>
      <w:ins w:id="915" w:author="Wang Judith" w:date="2019-09-06T12:33:00Z">
        <w:r w:rsidR="00F67A7B">
          <w:t xml:space="preserve"> </w:t>
        </w:r>
      </w:ins>
      <w:ins w:id="916" w:author="Wang Judith" w:date="2019-09-06T12:34:00Z">
        <w:r w:rsidR="008463B4">
          <w:t>for satisfyi</w:t>
        </w:r>
        <w:r w:rsidR="000E391F">
          <w:t xml:space="preserve">ng </w:t>
        </w:r>
      </w:ins>
      <w:ins w:id="917" w:author="Wang Judith" w:date="2019-09-06T13:56:00Z">
        <w:r w:rsidR="000E391F">
          <w:t>the</w:t>
        </w:r>
      </w:ins>
      <w:ins w:id="918" w:author="Wang Judith" w:date="2019-09-06T12:35:00Z">
        <w:r w:rsidR="008463B4">
          <w:t xml:space="preserve"> speci</w:t>
        </w:r>
        <w:r w:rsidR="00073ED6">
          <w:t>al demands of the first part</w:t>
        </w:r>
      </w:ins>
      <w:ins w:id="919" w:author="Wang Judith" w:date="2019-09-06T12:37:00Z">
        <w:r w:rsidR="004527F9">
          <w:t>ies</w:t>
        </w:r>
      </w:ins>
      <w:ins w:id="920" w:author="Wang Judith" w:date="2019-09-06T12:36:00Z">
        <w:r w:rsidR="00073ED6">
          <w:t xml:space="preserve"> or market requirements.</w:t>
        </w:r>
      </w:ins>
      <w:ins w:id="921" w:author="Wang Judith" w:date="2019-09-08T11:23:00Z">
        <w:r w:rsidR="00A24691">
          <w:t xml:space="preserve"> In other words</w:t>
        </w:r>
      </w:ins>
      <w:ins w:id="922" w:author="Wang Judith" w:date="2019-09-08T11:24:00Z">
        <w:r w:rsidR="00A24691">
          <w:t xml:space="preserve">, if </w:t>
        </w:r>
      </w:ins>
      <w:ins w:id="923" w:author="Wang Judith" w:date="2019-09-08T11:29:00Z">
        <w:r w:rsidR="00E400E6">
          <w:t xml:space="preserve">the requirement of </w:t>
        </w:r>
      </w:ins>
      <w:ins w:id="924" w:author="Wang Judith" w:date="2019-09-08T11:24:00Z">
        <w:r w:rsidR="00A24691">
          <w:t xml:space="preserve">the first party </w:t>
        </w:r>
      </w:ins>
      <w:ins w:id="925" w:author="Wang Judith" w:date="2019-09-08T11:29:00Z">
        <w:r w:rsidR="00E400E6">
          <w:t>is a</w:t>
        </w:r>
      </w:ins>
      <w:ins w:id="926" w:author="Wang Judith" w:date="2019-09-08T11:24:00Z">
        <w:r w:rsidR="00A24691">
          <w:t xml:space="preserve"> function-or</w:t>
        </w:r>
      </w:ins>
      <w:ins w:id="927" w:author="Wang Judith" w:date="2019-09-08T11:25:00Z">
        <w:r w:rsidR="00A24691">
          <w:t>iented building then the function is more important than the outward appe</w:t>
        </w:r>
      </w:ins>
      <w:ins w:id="928" w:author="Wang Judith" w:date="2019-09-08T11:26:00Z">
        <w:r w:rsidR="00A24691">
          <w:t>arance</w:t>
        </w:r>
      </w:ins>
      <w:ins w:id="929" w:author="Wang Judith" w:date="2019-09-08T11:27:00Z">
        <w:r w:rsidR="00A24691">
          <w:t>, and vice versa.</w:t>
        </w:r>
      </w:ins>
    </w:p>
    <w:p w:rsidR="00A24691" w:rsidRPr="00A24691" w:rsidRDefault="00A24691" w:rsidP="00E76F17">
      <w:pPr>
        <w:rPr>
          <w:ins w:id="930" w:author="Wang Judith" w:date="2019-08-20T18:14:00Z"/>
        </w:rPr>
      </w:pPr>
    </w:p>
    <w:p w:rsidR="00D50622" w:rsidRDefault="00090352" w:rsidP="00E76F17">
      <w:pPr>
        <w:rPr>
          <w:ins w:id="931" w:author="Wang Judith" w:date="2019-08-20T18:16:00Z"/>
        </w:rPr>
      </w:pPr>
      <w:ins w:id="932" w:author="Wang Judith" w:date="2019-09-06T12:42:00Z">
        <w:r>
          <w:rPr>
            <w:rFonts w:hint="eastAsia"/>
          </w:rPr>
          <w:t>功能的</w:t>
        </w:r>
        <w:r w:rsidR="00341FF3">
          <w:rPr>
            <w:rFonts w:hint="eastAsia"/>
          </w:rPr>
          <w:t>重要性</w:t>
        </w:r>
      </w:ins>
      <w:ins w:id="933" w:author="Wang Judith" w:date="2019-09-06T12:43:00Z">
        <w:r w:rsidR="00341FF3">
          <w:rPr>
            <w:rFonts w:hint="eastAsia"/>
          </w:rPr>
          <w:t>。经济适用房</w:t>
        </w:r>
      </w:ins>
      <w:ins w:id="934" w:author="Wang Judith" w:date="2019-09-06T13:33:00Z">
        <w:r w:rsidR="000B0C64">
          <w:rPr>
            <w:rFonts w:hint="eastAsia"/>
          </w:rPr>
          <w:t>affordable</w:t>
        </w:r>
        <w:r w:rsidR="000B0C64">
          <w:t xml:space="preserve"> </w:t>
        </w:r>
        <w:r w:rsidR="000B0C64">
          <w:rPr>
            <w:rFonts w:hint="eastAsia"/>
          </w:rPr>
          <w:t>housing</w:t>
        </w:r>
      </w:ins>
    </w:p>
    <w:p w:rsidR="00EF3E6D" w:rsidRDefault="00EF3E6D" w:rsidP="00E76F17">
      <w:pPr>
        <w:rPr>
          <w:ins w:id="935" w:author="Wang Judith" w:date="2019-08-20T18:16:00Z"/>
        </w:rPr>
      </w:pPr>
    </w:p>
    <w:p w:rsidR="00D42795" w:rsidRDefault="00090352" w:rsidP="00341FF3">
      <w:pPr>
        <w:rPr>
          <w:ins w:id="936" w:author="Wang Judith" w:date="2019-09-06T12:42:00Z"/>
        </w:rPr>
      </w:pPr>
      <w:ins w:id="937" w:author="Wang Judith" w:date="2019-09-06T12:42:00Z">
        <w:r>
          <w:rPr>
            <w:rFonts w:hint="eastAsia"/>
          </w:rPr>
          <w:t>外观</w:t>
        </w:r>
      </w:ins>
      <w:ins w:id="938" w:author="Wang Judith" w:date="2019-08-20T18:35:00Z">
        <w:r w:rsidR="00D42795">
          <w:rPr>
            <w:rFonts w:hint="eastAsia"/>
          </w:rPr>
          <w:t>的重要性。</w:t>
        </w:r>
      </w:ins>
      <w:ins w:id="939" w:author="Wang Judith" w:date="2019-09-06T12:43:00Z">
        <w:r w:rsidR="00341FF3">
          <w:rPr>
            <w:rFonts w:hint="eastAsia"/>
          </w:rPr>
          <w:t>景区景点/博物馆/</w:t>
        </w:r>
        <w:r w:rsidR="00341FF3">
          <w:t>…</w:t>
        </w:r>
      </w:ins>
    </w:p>
    <w:p w:rsidR="00090352" w:rsidRDefault="00090352" w:rsidP="00E76F17">
      <w:pPr>
        <w:rPr>
          <w:ins w:id="940" w:author="Wang Judith" w:date="2019-08-20T18:37:00Z"/>
        </w:rPr>
      </w:pPr>
    </w:p>
    <w:p w:rsidR="00D42795" w:rsidRDefault="00735D09" w:rsidP="00E76F17">
      <w:pPr>
        <w:rPr>
          <w:ins w:id="941" w:author="Wang Judith" w:date="2019-08-20T18:15:00Z"/>
        </w:rPr>
      </w:pPr>
      <w:ins w:id="942" w:author="Wang Judith" w:date="2019-09-06T12:44:00Z">
        <w:r>
          <w:rPr>
            <w:rFonts w:hint="eastAsia"/>
          </w:rPr>
          <w:t>个人观点：大多数情况下是需求决定设计/</w:t>
        </w:r>
      </w:ins>
      <w:ins w:id="943" w:author="Wang Judith" w:date="2019-08-20T21:42:00Z">
        <w:r w:rsidR="00A97B59">
          <w:rPr>
            <w:rFonts w:hint="eastAsia"/>
          </w:rPr>
          <w:t>美感与功能兼具</w:t>
        </w:r>
      </w:ins>
      <w:ins w:id="944" w:author="Wang Judith" w:date="2019-09-06T12:44:00Z">
        <w:r w:rsidR="003A7ECC">
          <w:rPr>
            <w:rFonts w:hint="eastAsia"/>
          </w:rPr>
          <w:t>体现创新</w:t>
        </w:r>
      </w:ins>
    </w:p>
    <w:p w:rsidR="00EF3E6D" w:rsidRDefault="00EF3E6D" w:rsidP="00E76F17">
      <w:pPr>
        <w:rPr>
          <w:ins w:id="945" w:author="Wang Judith" w:date="2019-08-20T18:15:00Z"/>
        </w:rPr>
      </w:pPr>
    </w:p>
    <w:p w:rsidR="00EF3E6D" w:rsidRPr="00E76F17" w:rsidRDefault="00EF3E6D" w:rsidP="00E76F17"/>
    <w:p w:rsidR="00E76F17" w:rsidRDefault="00E76F17" w:rsidP="00E76F17">
      <w:pPr>
        <w:rPr>
          <w:ins w:id="946" w:author="Wang Judith" w:date="2019-08-20T21:52:00Z"/>
        </w:rPr>
      </w:pPr>
      <w:r w:rsidRPr="00E76F17">
        <w:t xml:space="preserve">17. Human society has made great </w:t>
      </w:r>
      <w:r w:rsidRPr="00416138">
        <w:rPr>
          <w:highlight w:val="yellow"/>
          <w:rPrChange w:id="947" w:author="Wang Judith" w:date="2019-09-06T13:57:00Z">
            <w:rPr/>
          </w:rPrChange>
        </w:rPr>
        <w:t>technological progress</w:t>
      </w:r>
      <w:r w:rsidRPr="00E76F17">
        <w:t xml:space="preserve"> in the last hundred years. Some </w:t>
      </w:r>
      <w:r w:rsidRPr="00E76F17">
        <w:lastRenderedPageBreak/>
        <w:t>people think this also has negative effects on our life. To what extent do you agree or disagree?</w:t>
      </w:r>
    </w:p>
    <w:p w:rsidR="0051654C" w:rsidRDefault="0051654C" w:rsidP="00E76F17">
      <w:pPr>
        <w:rPr>
          <w:ins w:id="948" w:author="Wang Judith" w:date="2019-08-20T21:53:00Z"/>
        </w:rPr>
      </w:pPr>
      <w:ins w:id="949" w:author="Wang Judith" w:date="2019-08-20T21:53:00Z">
        <w:r>
          <w:rPr>
            <w:rFonts w:hint="eastAsia"/>
          </w:rPr>
          <w:t>题型：单边选择</w:t>
        </w:r>
      </w:ins>
    </w:p>
    <w:p w:rsidR="0051654C" w:rsidRDefault="00CD4BB4" w:rsidP="00E76F17">
      <w:pPr>
        <w:rPr>
          <w:ins w:id="950" w:author="Wang Judith" w:date="2019-08-20T21:52:00Z"/>
        </w:rPr>
      </w:pPr>
      <w:ins w:id="951" w:author="Wang Judith" w:date="2019-08-20T21:54:00Z">
        <w:r>
          <w:rPr>
            <w:rFonts w:hint="eastAsia"/>
          </w:rPr>
          <w:t>立场：</w:t>
        </w:r>
      </w:ins>
      <w:ins w:id="952" w:author="Wang Judith" w:date="2019-09-06T14:08:00Z">
        <w:r w:rsidR="0045243A">
          <w:rPr>
            <w:rFonts w:hint="eastAsia"/>
          </w:rPr>
          <w:t>同意。</w:t>
        </w:r>
      </w:ins>
    </w:p>
    <w:p w:rsidR="0051654C" w:rsidRDefault="00D74BCF" w:rsidP="00E76F17">
      <w:pPr>
        <w:rPr>
          <w:ins w:id="953" w:author="Wang Judith" w:date="2019-09-06T14:02:00Z"/>
        </w:rPr>
      </w:pPr>
      <w:ins w:id="954" w:author="Wang Judith" w:date="2019-09-06T13:58:00Z">
        <w:r>
          <w:t>I strongly agree with the assertion that although human society has made great technological progress in the l</w:t>
        </w:r>
      </w:ins>
      <w:ins w:id="955" w:author="Wang Judith" w:date="2019-09-06T13:59:00Z">
        <w:r>
          <w:t>ast hundred years, this also has negative effects on our life as well. Two examples that aptly illustrate this point in</w:t>
        </w:r>
      </w:ins>
      <w:ins w:id="956" w:author="Wang Judith" w:date="2019-09-06T14:00:00Z">
        <w:r w:rsidR="00302C31">
          <w:t>volv</w:t>
        </w:r>
      </w:ins>
      <w:ins w:id="957" w:author="Wang Judith" w:date="2019-09-06T14:10:00Z">
        <w:r w:rsidR="00302C31">
          <w:t>ing</w:t>
        </w:r>
      </w:ins>
      <w:ins w:id="958" w:author="Wang Judith" w:date="2019-09-06T14:00:00Z">
        <w:r>
          <w:t xml:space="preserve"> the </w:t>
        </w:r>
      </w:ins>
      <w:ins w:id="959" w:author="Wang Judith" w:date="2019-09-06T14:01:00Z">
        <w:r w:rsidR="00302C31">
          <w:t>problems of environment</w:t>
        </w:r>
      </w:ins>
      <w:ins w:id="960" w:author="Wang Judith" w:date="2019-09-06T14:09:00Z">
        <w:r w:rsidR="00302C31">
          <w:t xml:space="preserve">al pollution </w:t>
        </w:r>
      </w:ins>
      <w:ins w:id="961" w:author="Wang Judith" w:date="2019-09-06T14:01:00Z">
        <w:r>
          <w:t xml:space="preserve">and </w:t>
        </w:r>
      </w:ins>
      <w:ins w:id="962" w:author="Wang Judith" w:date="2019-09-06T14:09:00Z">
        <w:r w:rsidR="00302C31">
          <w:t xml:space="preserve">high-tech </w:t>
        </w:r>
      </w:ins>
      <w:ins w:id="963" w:author="Wang Judith" w:date="2019-09-06T14:01:00Z">
        <w:r>
          <w:t>crime</w:t>
        </w:r>
      </w:ins>
      <w:ins w:id="964" w:author="Wang Judith" w:date="2019-09-06T14:09:00Z">
        <w:r w:rsidR="00302C31">
          <w:t>s</w:t>
        </w:r>
      </w:ins>
      <w:ins w:id="965" w:author="Wang Judith" w:date="2019-09-06T14:01:00Z">
        <w:r>
          <w:t>.</w:t>
        </w:r>
      </w:ins>
    </w:p>
    <w:p w:rsidR="0051654C" w:rsidRDefault="0051654C" w:rsidP="00E76F17">
      <w:pPr>
        <w:rPr>
          <w:ins w:id="966" w:author="Wang Judith" w:date="2019-09-06T14:03:00Z"/>
        </w:rPr>
      </w:pPr>
    </w:p>
    <w:p w:rsidR="0045243A" w:rsidRDefault="0045243A" w:rsidP="00E76F17">
      <w:pPr>
        <w:rPr>
          <w:ins w:id="967" w:author="Wang Judith" w:date="2019-08-20T21:55:00Z"/>
        </w:rPr>
      </w:pPr>
      <w:ins w:id="968" w:author="Wang Judith" w:date="2019-09-06T14:03:00Z">
        <w:r>
          <w:rPr>
            <w:rFonts w:hint="eastAsia"/>
          </w:rPr>
          <w:t>弊1：</w:t>
        </w:r>
      </w:ins>
      <w:ins w:id="969" w:author="Wang Judith" w:date="2019-09-06T14:05:00Z">
        <w:r>
          <w:rPr>
            <w:rFonts w:hint="eastAsia"/>
          </w:rPr>
          <w:t>技术革命</w:t>
        </w:r>
      </w:ins>
      <w:ins w:id="970" w:author="Wang Judith" w:date="2019-09-06T14:03:00Z">
        <w:r>
          <w:rPr>
            <w:rFonts w:hint="eastAsia"/>
          </w:rPr>
          <w:t>提高</w:t>
        </w:r>
      </w:ins>
      <w:ins w:id="971" w:author="Wang Judith" w:date="2019-09-06T14:05:00Z">
        <w:r>
          <w:rPr>
            <w:rFonts w:hint="eastAsia"/>
          </w:rPr>
          <w:t>人类的工业</w:t>
        </w:r>
      </w:ins>
      <w:ins w:id="972" w:author="Wang Judith" w:date="2019-09-06T14:03:00Z">
        <w:r>
          <w:rPr>
            <w:rFonts w:hint="eastAsia"/>
          </w:rPr>
          <w:t>生产力，但同时带来了</w:t>
        </w:r>
      </w:ins>
      <w:ins w:id="973" w:author="Wang Judith" w:date="2019-09-06T14:04:00Z">
        <w:r>
          <w:rPr>
            <w:rFonts w:hint="eastAsia"/>
          </w:rPr>
          <w:t>一系列的</w:t>
        </w:r>
      </w:ins>
      <w:ins w:id="974" w:author="Wang Judith" w:date="2019-09-06T14:03:00Z">
        <w:r>
          <w:rPr>
            <w:rFonts w:hint="eastAsia"/>
          </w:rPr>
          <w:t>环境</w:t>
        </w:r>
      </w:ins>
      <w:ins w:id="975" w:author="Wang Judith" w:date="2019-09-06T14:06:00Z">
        <w:r>
          <w:rPr>
            <w:rFonts w:hint="eastAsia"/>
          </w:rPr>
          <w:t>污染问题</w:t>
        </w:r>
      </w:ins>
      <w:ins w:id="976" w:author="Wang Judith" w:date="2019-09-06T14:05:00Z">
        <w:r>
          <w:rPr>
            <w:rFonts w:hint="eastAsia"/>
          </w:rPr>
          <w:t>，包括</w:t>
        </w:r>
      </w:ins>
      <w:ins w:id="977" w:author="Wang Judith" w:date="2019-09-06T14:04:00Z">
        <w:r>
          <w:rPr>
            <w:rFonts w:hint="eastAsia"/>
          </w:rPr>
          <w:t>工业</w:t>
        </w:r>
      </w:ins>
      <w:ins w:id="978" w:author="Wang Judith" w:date="2019-09-06T14:05:00Z">
        <w:r>
          <w:rPr>
            <w:rFonts w:hint="eastAsia"/>
          </w:rPr>
          <w:t>废水、</w:t>
        </w:r>
      </w:ins>
      <w:ins w:id="979" w:author="Wang Judith" w:date="2019-09-06T14:06:00Z">
        <w:r>
          <w:rPr>
            <w:rFonts w:hint="eastAsia"/>
          </w:rPr>
          <w:t>有害气体排放</w:t>
        </w:r>
      </w:ins>
      <w:ins w:id="980" w:author="Wang Judith" w:date="2019-09-06T14:04:00Z">
        <w:r>
          <w:rPr>
            <w:rFonts w:hint="eastAsia"/>
          </w:rPr>
          <w:t>/乱砍滥伐</w:t>
        </w:r>
      </w:ins>
      <w:ins w:id="981" w:author="Wang Judith" w:date="2019-09-06T14:06:00Z">
        <w:r>
          <w:rPr>
            <w:rFonts w:hint="eastAsia"/>
          </w:rPr>
          <w:t>，破坏</w:t>
        </w:r>
      </w:ins>
      <w:ins w:id="982" w:author="Wang Judith" w:date="2019-09-06T14:04:00Z">
        <w:r>
          <w:rPr>
            <w:rFonts w:hint="eastAsia"/>
          </w:rPr>
          <w:t>生态平衡</w:t>
        </w:r>
      </w:ins>
      <w:ins w:id="983" w:author="Wang Judith" w:date="2019-09-06T14:05:00Z">
        <w:r>
          <w:rPr>
            <w:rFonts w:hint="eastAsia"/>
          </w:rPr>
          <w:t>。</w:t>
        </w:r>
      </w:ins>
    </w:p>
    <w:p w:rsidR="00CD4BB4" w:rsidRDefault="00CD4BB4" w:rsidP="00E76F17">
      <w:pPr>
        <w:rPr>
          <w:ins w:id="984" w:author="Wang Judith" w:date="2019-08-20T21:55:00Z"/>
        </w:rPr>
      </w:pPr>
    </w:p>
    <w:p w:rsidR="0045243A" w:rsidRDefault="00CD4BB4" w:rsidP="00E76F17">
      <w:pPr>
        <w:rPr>
          <w:ins w:id="985" w:author="Wang Judith" w:date="2019-09-06T14:03:00Z"/>
        </w:rPr>
      </w:pPr>
      <w:ins w:id="986" w:author="Wang Judith" w:date="2019-08-20T21:55:00Z">
        <w:r>
          <w:rPr>
            <w:rFonts w:hint="eastAsia"/>
          </w:rPr>
          <w:t>弊</w:t>
        </w:r>
      </w:ins>
      <w:ins w:id="987" w:author="Wang Judith" w:date="2019-09-06T14:06:00Z">
        <w:r w:rsidR="0045243A">
          <w:rPr>
            <w:rFonts w:hint="eastAsia"/>
          </w:rPr>
          <w:t>2</w:t>
        </w:r>
      </w:ins>
      <w:ins w:id="988" w:author="Wang Judith" w:date="2019-08-20T21:55:00Z">
        <w:r>
          <w:rPr>
            <w:rFonts w:hint="eastAsia"/>
          </w:rPr>
          <w:t>：</w:t>
        </w:r>
      </w:ins>
      <w:ins w:id="989" w:author="Wang Judith" w:date="2019-08-20T21:56:00Z">
        <w:r>
          <w:rPr>
            <w:rFonts w:hint="eastAsia"/>
          </w:rPr>
          <w:t>网络欺诈/高科技犯罪</w:t>
        </w:r>
      </w:ins>
      <w:ins w:id="990" w:author="Wang Judith" w:date="2019-08-20T21:58:00Z">
        <w:r w:rsidR="00B273E7">
          <w:rPr>
            <w:rFonts w:hint="eastAsia"/>
          </w:rPr>
          <w:t>/网络安全</w:t>
        </w:r>
      </w:ins>
      <w:ins w:id="991" w:author="Wang Judith" w:date="2019-09-06T14:07:00Z">
        <w:r w:rsidR="0045243A">
          <w:rPr>
            <w:rFonts w:hint="eastAsia"/>
          </w:rPr>
          <w:t>。尽管有政府监察部门介入，但是这类</w:t>
        </w:r>
      </w:ins>
      <w:ins w:id="992" w:author="Wang Judith" w:date="2019-09-06T14:08:00Z">
        <w:r w:rsidR="0045243A">
          <w:rPr>
            <w:rFonts w:hint="eastAsia"/>
          </w:rPr>
          <w:t>犯罪仍然没有根除。</w:t>
        </w:r>
      </w:ins>
    </w:p>
    <w:p w:rsidR="0045243A" w:rsidRDefault="0045243A" w:rsidP="00E76F17">
      <w:pPr>
        <w:rPr>
          <w:ins w:id="993" w:author="Wang Judith" w:date="2019-09-06T14:03:00Z"/>
        </w:rPr>
      </w:pPr>
    </w:p>
    <w:p w:rsidR="00AB6264" w:rsidRPr="00E76F17" w:rsidRDefault="00AB6264" w:rsidP="00E76F17"/>
    <w:p w:rsidR="00E76F17" w:rsidRDefault="00E76F17" w:rsidP="00E76F17">
      <w:pPr>
        <w:rPr>
          <w:ins w:id="994" w:author="Wang Judith" w:date="2019-08-20T22:01:00Z"/>
        </w:rPr>
      </w:pPr>
      <w:r w:rsidRPr="00E76F17">
        <w:t xml:space="preserve">18. One hundred years ago, some people believed that human race would make continuous progress in all areas of life. Today, people feel less certain about this. In what areas do you think the most important </w:t>
      </w:r>
      <w:r w:rsidRPr="00302C31">
        <w:rPr>
          <w:highlight w:val="yellow"/>
          <w:rPrChange w:id="995" w:author="Wang Judith" w:date="2019-09-06T14:12:00Z">
            <w:rPr/>
          </w:rPrChange>
        </w:rPr>
        <w:t>progress</w:t>
      </w:r>
      <w:r w:rsidRPr="00E76F17">
        <w:t xml:space="preserve"> has been made? In what areas does more need to be done?</w:t>
      </w:r>
    </w:p>
    <w:p w:rsidR="004C2341" w:rsidRDefault="001B6352" w:rsidP="00E76F17">
      <w:pPr>
        <w:rPr>
          <w:ins w:id="996" w:author="Wang Judith" w:date="2019-08-20T22:01:00Z"/>
        </w:rPr>
      </w:pPr>
      <w:ins w:id="997" w:author="Wang Judith" w:date="2019-08-20T22:01:00Z">
        <w:r>
          <w:rPr>
            <w:rFonts w:hint="eastAsia"/>
          </w:rPr>
          <w:t>题型：原因解释</w:t>
        </w:r>
      </w:ins>
    </w:p>
    <w:p w:rsidR="006A1BB9" w:rsidRDefault="006A1BB9" w:rsidP="00E76F17">
      <w:pPr>
        <w:rPr>
          <w:ins w:id="998" w:author="Wang Judith" w:date="2019-09-08T11:35:00Z"/>
        </w:rPr>
      </w:pPr>
      <w:ins w:id="999" w:author="Wang Judith" w:date="2019-09-08T11:34:00Z">
        <w:r>
          <w:rPr>
            <w:rFonts w:hint="eastAsia"/>
          </w:rPr>
          <w:t>“科学技术是第一生产力。” ——邓小平</w:t>
        </w:r>
      </w:ins>
    </w:p>
    <w:p w:rsidR="007C546D" w:rsidRPr="007C546D" w:rsidRDefault="007C546D" w:rsidP="007C546D">
      <w:pPr>
        <w:rPr>
          <w:ins w:id="1000" w:author="Wang Judith" w:date="2019-09-08T13:44:00Z"/>
        </w:rPr>
      </w:pPr>
      <w:ins w:id="1001" w:author="Wang Judith" w:date="2019-09-08T13:44:00Z">
        <w:r w:rsidRPr="007C546D">
          <w:t xml:space="preserve">As Deng Xia Ping said that, Science and Technology are primary productive force. Human race, throughout history, has made enormous important progresses involving all areas of life, especially during the period of the origins of modern science. </w:t>
        </w:r>
      </w:ins>
    </w:p>
    <w:p w:rsidR="006A1BB9" w:rsidRPr="007C546D" w:rsidRDefault="006A1BB9" w:rsidP="00302C31">
      <w:pPr>
        <w:rPr>
          <w:ins w:id="1002" w:author="Wang Judith" w:date="2019-09-08T11:36:00Z"/>
        </w:rPr>
      </w:pPr>
    </w:p>
    <w:p w:rsidR="006A1BB9" w:rsidRDefault="006A1BB9" w:rsidP="00302C31">
      <w:pPr>
        <w:rPr>
          <w:ins w:id="1003" w:author="Wang Judith" w:date="2019-09-08T13:15:00Z"/>
        </w:rPr>
      </w:pPr>
      <w:ins w:id="1004" w:author="Wang Judith" w:date="2019-09-08T11:33:00Z">
        <w:r>
          <w:rPr>
            <w:rFonts w:hint="eastAsia"/>
          </w:rPr>
          <w:t>领域</w:t>
        </w:r>
      </w:ins>
      <w:ins w:id="1005" w:author="Wang Judith" w:date="2019-09-08T11:40:00Z">
        <w:r w:rsidR="000448EE">
          <w:rPr>
            <w:rFonts w:hint="eastAsia"/>
          </w:rPr>
          <w:t>：</w:t>
        </w:r>
      </w:ins>
      <w:ins w:id="1006" w:author="Wang Judith" w:date="2019-09-08T13:12:00Z">
        <w:r w:rsidR="003769ED">
          <w:rPr>
            <w:rFonts w:hint="eastAsia"/>
          </w:rPr>
          <w:t>科学与技术</w:t>
        </w:r>
        <w:r w:rsidR="003769ED">
          <w:sym w:font="Wingdings" w:char="F0E0"/>
        </w:r>
        <w:r w:rsidR="003769ED">
          <w:t xml:space="preserve"> </w:t>
        </w:r>
        <w:r w:rsidR="003769ED">
          <w:rPr>
            <w:rFonts w:hint="eastAsia"/>
          </w:rPr>
          <w:t>天文/地理/物理/生物/信息与通信技术</w:t>
        </w:r>
      </w:ins>
      <w:ins w:id="1007" w:author="Wang Judith" w:date="2019-09-08T13:13:00Z">
        <w:r w:rsidR="003769ED">
          <w:rPr>
            <w:rFonts w:hint="eastAsia"/>
          </w:rPr>
          <w:t>等领域取得了空前盛大的发展。</w:t>
        </w:r>
      </w:ins>
    </w:p>
    <w:p w:rsidR="002C398E" w:rsidRDefault="002C398E" w:rsidP="00302C31">
      <w:pPr>
        <w:rPr>
          <w:ins w:id="1008" w:author="Wang Judith" w:date="2019-09-08T13:35:00Z"/>
        </w:rPr>
      </w:pPr>
    </w:p>
    <w:p w:rsidR="00090CC1" w:rsidRPr="002D4E0E" w:rsidRDefault="00090CC1" w:rsidP="00302C31">
      <w:pPr>
        <w:rPr>
          <w:ins w:id="1009" w:author="Wang Judith" w:date="2019-09-08T11:33:00Z"/>
        </w:rPr>
      </w:pPr>
    </w:p>
    <w:p w:rsidR="00AB6202" w:rsidRDefault="001F5747" w:rsidP="00E76F17">
      <w:pPr>
        <w:rPr>
          <w:ins w:id="1010" w:author="Wang Judith" w:date="2019-08-20T22:01:00Z"/>
        </w:rPr>
      </w:pPr>
      <w:ins w:id="1011" w:author="Wang Judith" w:date="2019-09-08T13:13:00Z">
        <w:r>
          <w:rPr>
            <w:rFonts w:hint="eastAsia"/>
          </w:rPr>
          <w:t>预防高科技犯罪</w:t>
        </w:r>
      </w:ins>
      <w:ins w:id="1012" w:author="Wang Judith" w:date="2019-08-20T22:06:00Z">
        <w:r w:rsidR="00AB6202">
          <w:rPr>
            <w:rFonts w:hint="eastAsia"/>
          </w:rPr>
          <w:t>。网络安全/网络欺诈/高智商犯罪</w:t>
        </w:r>
      </w:ins>
    </w:p>
    <w:p w:rsidR="004C2341" w:rsidRPr="00E76F17" w:rsidRDefault="004C2341" w:rsidP="00E76F17"/>
    <w:p w:rsidR="00E76F17" w:rsidRDefault="00E76F17" w:rsidP="00E76F17">
      <w:pPr>
        <w:rPr>
          <w:ins w:id="1013" w:author="Wang Judith" w:date="2019-08-20T22:07:00Z"/>
        </w:rPr>
      </w:pPr>
      <w:r w:rsidRPr="00E76F17">
        <w:t xml:space="preserve">19. As countries develop, their populations tend to </w:t>
      </w:r>
      <w:r w:rsidRPr="00657CAD">
        <w:rPr>
          <w:highlight w:val="yellow"/>
          <w:rPrChange w:id="1014" w:author="Wang Judith" w:date="2019-09-06T14:14:00Z">
            <w:rPr/>
          </w:rPrChange>
        </w:rPr>
        <w:t>live</w:t>
      </w:r>
      <w:r w:rsidRPr="00E76F17">
        <w:t xml:space="preserve"> individually or in small family units. What are the causes of this trend and what are the effects on society？</w:t>
      </w:r>
    </w:p>
    <w:p w:rsidR="00AB6202" w:rsidRDefault="00AB6202" w:rsidP="00E76F17">
      <w:pPr>
        <w:rPr>
          <w:ins w:id="1015" w:author="Wang Judith" w:date="2019-08-20T22:07:00Z"/>
        </w:rPr>
      </w:pPr>
      <w:ins w:id="1016" w:author="Wang Judith" w:date="2019-08-20T22:07:00Z">
        <w:r>
          <w:rPr>
            <w:rFonts w:hint="eastAsia"/>
          </w:rPr>
          <w:t>题型：原因解释</w:t>
        </w:r>
      </w:ins>
    </w:p>
    <w:p w:rsidR="00AB6202" w:rsidRDefault="007D794D" w:rsidP="00E76F17">
      <w:pPr>
        <w:rPr>
          <w:ins w:id="1017" w:author="Wang Judith" w:date="2019-09-08T13:45:00Z"/>
        </w:rPr>
      </w:pPr>
      <w:ins w:id="1018" w:author="Wang Judith" w:date="2019-09-08T13:45:00Z">
        <w:r>
          <w:t xml:space="preserve">It is a fact that </w:t>
        </w:r>
        <w:r w:rsidR="00145B15">
          <w:t xml:space="preserve">in some countries around the world people tend to live individually or in small family units. </w:t>
        </w:r>
      </w:ins>
    </w:p>
    <w:p w:rsidR="007D794D" w:rsidRDefault="007D794D" w:rsidP="00E76F17">
      <w:pPr>
        <w:rPr>
          <w:ins w:id="1019" w:author="Wang Judith" w:date="2019-08-20T22:07:00Z"/>
        </w:rPr>
      </w:pPr>
    </w:p>
    <w:p w:rsidR="00AB6202" w:rsidRDefault="00973610" w:rsidP="00E76F17">
      <w:pPr>
        <w:rPr>
          <w:ins w:id="1020" w:author="Wang Judith" w:date="2019-08-20T22:12:00Z"/>
        </w:rPr>
      </w:pPr>
      <w:ins w:id="1021" w:author="Wang Judith" w:date="2019-08-20T22:10:00Z">
        <w:r>
          <w:rPr>
            <w:rFonts w:hint="eastAsia"/>
          </w:rPr>
          <w:t>代与代的人所处的社会环境不同</w:t>
        </w:r>
      </w:ins>
      <w:ins w:id="1022" w:author="Wang Judith" w:date="2019-08-20T22:11:00Z">
        <w:r>
          <w:rPr>
            <w:rFonts w:hint="eastAsia"/>
          </w:rPr>
          <w:t>，所受的教育/思想不同</w:t>
        </w:r>
      </w:ins>
      <w:ins w:id="1023" w:author="Wang Judith" w:date="2019-08-20T22:10:00Z">
        <w:r>
          <w:rPr>
            <w:rFonts w:hint="eastAsia"/>
          </w:rPr>
          <w:t>。</w:t>
        </w:r>
      </w:ins>
      <w:ins w:id="1024" w:author="Wang Judith" w:date="2019-08-20T22:11:00Z">
        <w:r>
          <w:rPr>
            <w:rFonts w:hint="eastAsia"/>
          </w:rPr>
          <w:t>传统的思想文化逐渐被现代社会的价值观所冲淡</w:t>
        </w:r>
      </w:ins>
      <w:ins w:id="1025" w:author="Wang Judith" w:date="2019-08-20T22:12:00Z">
        <w:r>
          <w:rPr>
            <w:rFonts w:hint="eastAsia"/>
          </w:rPr>
          <w:t>。这代人更加追求自由的个人生活。</w:t>
        </w:r>
      </w:ins>
    </w:p>
    <w:p w:rsidR="00C23741" w:rsidRDefault="00C23741" w:rsidP="00E76F17">
      <w:pPr>
        <w:rPr>
          <w:ins w:id="1026" w:author="Wang Judith" w:date="2019-08-20T22:12:00Z"/>
        </w:rPr>
      </w:pPr>
    </w:p>
    <w:p w:rsidR="00C23741" w:rsidRDefault="00C23741" w:rsidP="00E76F17">
      <w:pPr>
        <w:rPr>
          <w:ins w:id="1027" w:author="Wang Judith" w:date="2019-08-20T22:13:00Z"/>
        </w:rPr>
      </w:pPr>
      <w:ins w:id="1028" w:author="Wang Judith" w:date="2019-08-20T22:12:00Z">
        <w:r>
          <w:rPr>
            <w:rFonts w:hint="eastAsia"/>
          </w:rPr>
          <w:t>好的影响：</w:t>
        </w:r>
      </w:ins>
      <w:ins w:id="1029" w:author="Wang Judith" w:date="2019-08-20T22:13:00Z">
        <w:r>
          <w:rPr>
            <w:rFonts w:hint="eastAsia"/>
          </w:rPr>
          <w:t>更高的生活质量/</w:t>
        </w:r>
      </w:ins>
      <w:ins w:id="1030" w:author="Wang Judith" w:date="2019-08-20T22:14:00Z">
        <w:r>
          <w:rPr>
            <w:rFonts w:hint="eastAsia"/>
          </w:rPr>
          <w:t>避免“中年危机”</w:t>
        </w:r>
      </w:ins>
      <w:ins w:id="1031" w:author="Wang Judith" w:date="2019-09-08T13:47:00Z">
        <w:r w:rsidR="00E541F1">
          <w:rPr>
            <w:rFonts w:hint="eastAsia"/>
          </w:rPr>
          <w:t>。</w:t>
        </w:r>
      </w:ins>
    </w:p>
    <w:p w:rsidR="00C23741" w:rsidRDefault="00C23741" w:rsidP="00E76F17">
      <w:pPr>
        <w:rPr>
          <w:ins w:id="1032" w:author="Wang Judith" w:date="2019-08-20T22:13:00Z"/>
        </w:rPr>
      </w:pPr>
    </w:p>
    <w:p w:rsidR="00C23741" w:rsidRDefault="00C23741" w:rsidP="00E76F17">
      <w:pPr>
        <w:rPr>
          <w:ins w:id="1033" w:author="Wang Judith" w:date="2019-08-20T22:08:00Z"/>
        </w:rPr>
      </w:pPr>
      <w:ins w:id="1034" w:author="Wang Judith" w:date="2019-08-20T22:13:00Z">
        <w:r>
          <w:rPr>
            <w:rFonts w:hint="eastAsia"/>
          </w:rPr>
          <w:t>坏的影响：家族观念更淡了，缺少人情味</w:t>
        </w:r>
      </w:ins>
    </w:p>
    <w:p w:rsidR="00AB6202" w:rsidRPr="00E76F17" w:rsidRDefault="00AB6202" w:rsidP="00E76F17"/>
    <w:p w:rsidR="00E76F17" w:rsidRDefault="00E76F17" w:rsidP="00E76F17">
      <w:pPr>
        <w:rPr>
          <w:ins w:id="1035" w:author="Wang Judith" w:date="2019-08-20T22:08:00Z"/>
        </w:rPr>
      </w:pPr>
      <w:r w:rsidRPr="00E76F17">
        <w:t xml:space="preserve">20. Some people claim that it is acceptable to </w:t>
      </w:r>
      <w:r w:rsidRPr="00657CAD">
        <w:rPr>
          <w:highlight w:val="yellow"/>
          <w:rPrChange w:id="1036" w:author="Wang Judith" w:date="2019-09-06T14:16:00Z">
            <w:rPr/>
          </w:rPrChange>
        </w:rPr>
        <w:t>use animals in medical research</w:t>
      </w:r>
      <w:r w:rsidRPr="00E76F17">
        <w:t xml:space="preserve"> for the benefit of human beings, while other people argue that it is wrong. Discuss both views and give your </w:t>
      </w:r>
      <w:r w:rsidRPr="00E76F17">
        <w:lastRenderedPageBreak/>
        <w:t>opinion.</w:t>
      </w:r>
    </w:p>
    <w:p w:rsidR="00C23741" w:rsidRDefault="00973610" w:rsidP="00E76F17">
      <w:pPr>
        <w:rPr>
          <w:ins w:id="1037" w:author="Wang Judith" w:date="2019-09-08T13:48:00Z"/>
        </w:rPr>
      </w:pPr>
      <w:ins w:id="1038" w:author="Wang Judith" w:date="2019-08-20T22:09:00Z">
        <w:r>
          <w:rPr>
            <w:rFonts w:hint="eastAsia"/>
          </w:rPr>
          <w:t>题型：</w:t>
        </w:r>
      </w:ins>
      <w:ins w:id="1039" w:author="Wang Judith" w:date="2019-08-20T22:14:00Z">
        <w:r w:rsidR="00C23741">
          <w:rPr>
            <w:rFonts w:hint="eastAsia"/>
          </w:rPr>
          <w:t>双边讨论</w:t>
        </w:r>
      </w:ins>
    </w:p>
    <w:p w:rsidR="00F13C06" w:rsidRDefault="00F13C06" w:rsidP="00E76F17">
      <w:pPr>
        <w:rPr>
          <w:ins w:id="1040" w:author="Wang Judith" w:date="2019-09-08T13:48:00Z"/>
        </w:rPr>
      </w:pPr>
      <w:ins w:id="1041" w:author="Wang Judith" w:date="2019-09-08T13:50:00Z">
        <w:r>
          <w:t>When it comes to animal test, the overwhelming majority of people would support t</w:t>
        </w:r>
      </w:ins>
      <w:ins w:id="1042" w:author="Wang Judith" w:date="2019-09-08T13:51:00Z">
        <w:r>
          <w:t xml:space="preserve">hat using animals in medical research is beneficial for human beings; still others argue that </w:t>
        </w:r>
      </w:ins>
      <w:ins w:id="1043" w:author="Wang Judith" w:date="2019-09-08T13:52:00Z">
        <w:r>
          <w:t xml:space="preserve">it is wrong </w:t>
        </w:r>
        <w:r w:rsidR="00E35792">
          <w:t>and that is also my point.</w:t>
        </w:r>
        <w:r w:rsidR="00E35792">
          <w:rPr>
            <w:rFonts w:hint="eastAsia"/>
          </w:rPr>
          <w:t xml:space="preserve"> </w:t>
        </w:r>
      </w:ins>
    </w:p>
    <w:p w:rsidR="00F13C06" w:rsidRDefault="00F13C06" w:rsidP="00E76F17">
      <w:pPr>
        <w:rPr>
          <w:ins w:id="1044" w:author="Wang Judith" w:date="2019-08-20T22:14:00Z"/>
        </w:rPr>
      </w:pPr>
    </w:p>
    <w:p w:rsidR="00C23741" w:rsidRDefault="00B83AF5" w:rsidP="00E76F17">
      <w:pPr>
        <w:rPr>
          <w:ins w:id="1045" w:author="Wang Judith" w:date="2019-08-20T22:16:00Z"/>
        </w:rPr>
      </w:pPr>
      <w:ins w:id="1046" w:author="Wang Judith" w:date="2019-08-20T22:15:00Z">
        <w:r>
          <w:rPr>
            <w:rFonts w:hint="eastAsia"/>
          </w:rPr>
          <w:t>动物实验</w:t>
        </w:r>
      </w:ins>
      <w:ins w:id="1047" w:author="Wang Judith" w:date="2019-09-08T13:52:00Z">
        <w:r>
          <w:rPr>
            <w:rFonts w:hint="eastAsia"/>
          </w:rPr>
          <w:t>是不道德的</w:t>
        </w:r>
      </w:ins>
      <w:ins w:id="1048" w:author="Wang Judith" w:date="2019-08-20T22:15:00Z">
        <w:r w:rsidR="00C23741">
          <w:rPr>
            <w:rFonts w:hint="eastAsia"/>
          </w:rPr>
          <w:t>。不需要人类作为实验</w:t>
        </w:r>
      </w:ins>
      <w:ins w:id="1049" w:author="Wang Judith" w:date="2019-08-20T22:16:00Z">
        <w:r w:rsidR="00C23741">
          <w:rPr>
            <w:rFonts w:hint="eastAsia"/>
          </w:rPr>
          <w:t>体来</w:t>
        </w:r>
      </w:ins>
      <w:ins w:id="1050" w:author="Wang Judith" w:date="2019-08-20T22:15:00Z">
        <w:r w:rsidR="00C23741">
          <w:rPr>
            <w:rFonts w:hint="eastAsia"/>
          </w:rPr>
          <w:t>发明新的药物</w:t>
        </w:r>
      </w:ins>
      <w:ins w:id="1051" w:author="Wang Judith" w:date="2019-08-20T22:16:00Z">
        <w:r w:rsidR="00C23741">
          <w:rPr>
            <w:rFonts w:hint="eastAsia"/>
          </w:rPr>
          <w:t>；动物的实验有助于医药界的发展。</w:t>
        </w:r>
      </w:ins>
    </w:p>
    <w:p w:rsidR="00C23741" w:rsidRDefault="00C23741" w:rsidP="00E76F17">
      <w:pPr>
        <w:rPr>
          <w:ins w:id="1052" w:author="Wang Judith" w:date="2019-08-20T22:16:00Z"/>
        </w:rPr>
      </w:pPr>
    </w:p>
    <w:p w:rsidR="00C23741" w:rsidRDefault="00E21B73" w:rsidP="00E76F17">
      <w:pPr>
        <w:rPr>
          <w:ins w:id="1053" w:author="Wang Judith" w:date="2019-08-20T22:17:00Z"/>
        </w:rPr>
      </w:pPr>
      <w:ins w:id="1054" w:author="Wang Judith" w:date="2019-09-08T13:52:00Z">
        <w:r>
          <w:rPr>
            <w:rFonts w:hint="eastAsia"/>
          </w:rPr>
          <w:t>人与自然和谐</w:t>
        </w:r>
      </w:ins>
      <w:ins w:id="1055" w:author="Wang Judith" w:date="2019-09-08T13:53:00Z">
        <w:r>
          <w:rPr>
            <w:rFonts w:hint="eastAsia"/>
          </w:rPr>
          <w:t>相处的理念深入人心</w:t>
        </w:r>
      </w:ins>
      <w:ins w:id="1056" w:author="Wang Judith" w:date="2019-08-20T22:17:00Z">
        <w:r w:rsidR="0060127C">
          <w:rPr>
            <w:rFonts w:hint="eastAsia"/>
          </w:rPr>
          <w:t>。</w:t>
        </w:r>
      </w:ins>
      <w:ins w:id="1057" w:author="Wang Judith" w:date="2019-08-20T22:16:00Z">
        <w:r w:rsidR="00C23741">
          <w:rPr>
            <w:rFonts w:hint="eastAsia"/>
          </w:rPr>
          <w:t>剥夺了动物的</w:t>
        </w:r>
        <w:r w:rsidR="0060127C">
          <w:rPr>
            <w:rFonts w:hint="eastAsia"/>
          </w:rPr>
          <w:t>权益</w:t>
        </w:r>
      </w:ins>
      <w:ins w:id="1058" w:author="Wang Judith" w:date="2019-08-20T22:17:00Z">
        <w:r w:rsidR="0060127C">
          <w:rPr>
            <w:rFonts w:hint="eastAsia"/>
          </w:rPr>
          <w:t>；可能导致野生动物灭绝</w:t>
        </w:r>
      </w:ins>
      <w:ins w:id="1059" w:author="Wang Judith" w:date="2019-09-08T13:53:00Z">
        <w:r w:rsidR="00F85294">
          <w:rPr>
            <w:rFonts w:hint="eastAsia"/>
          </w:rPr>
          <w:t>，破坏了人与自然的和谐</w:t>
        </w:r>
      </w:ins>
      <w:ins w:id="1060" w:author="Wang Judith" w:date="2019-08-20T22:17:00Z">
        <w:r w:rsidR="0060127C">
          <w:rPr>
            <w:rFonts w:hint="eastAsia"/>
          </w:rPr>
          <w:t>。</w:t>
        </w:r>
      </w:ins>
    </w:p>
    <w:p w:rsidR="0060127C" w:rsidRDefault="0060127C" w:rsidP="00E76F17">
      <w:pPr>
        <w:rPr>
          <w:ins w:id="1061" w:author="Wang Judith" w:date="2019-08-20T22:17:00Z"/>
        </w:rPr>
      </w:pPr>
    </w:p>
    <w:p w:rsidR="0060127C" w:rsidRDefault="0060127C" w:rsidP="00E76F17">
      <w:pPr>
        <w:rPr>
          <w:ins w:id="1062" w:author="Wang Judith" w:date="2019-08-20T22:09:00Z"/>
        </w:rPr>
      </w:pPr>
      <w:ins w:id="1063" w:author="Wang Judith" w:date="2019-08-20T22:18:00Z">
        <w:r>
          <w:rPr>
            <w:rFonts w:hint="eastAsia"/>
          </w:rPr>
          <w:t>个人观点：人与自然和谐发展。禁止非法的动物实验。</w:t>
        </w:r>
      </w:ins>
    </w:p>
    <w:p w:rsidR="00973610" w:rsidRPr="00E76F17" w:rsidRDefault="00973610" w:rsidP="00E76F17"/>
    <w:p w:rsidR="00E76F17" w:rsidRDefault="00E76F17" w:rsidP="00E76F17">
      <w:pPr>
        <w:rPr>
          <w:ins w:id="1064" w:author="Wang Judith" w:date="2019-08-20T22:18:00Z"/>
        </w:rPr>
      </w:pPr>
      <w:r w:rsidRPr="00E76F17">
        <w:t xml:space="preserve">21. Nowadays some countries encourage people to buy more and more </w:t>
      </w:r>
      <w:r w:rsidRPr="00293104">
        <w:rPr>
          <w:highlight w:val="yellow"/>
          <w:rPrChange w:id="1065" w:author="Wang Judith" w:date="2019-09-08T13:59:00Z">
            <w:rPr/>
          </w:rPrChange>
        </w:rPr>
        <w:t>products</w:t>
      </w:r>
      <w:r w:rsidRPr="00E76F17">
        <w:t>, while others believe it has negative effects on society. To what extent do you agree or disagree？</w:t>
      </w:r>
    </w:p>
    <w:p w:rsidR="0060127C" w:rsidRDefault="0060127C" w:rsidP="00E76F17">
      <w:pPr>
        <w:rPr>
          <w:ins w:id="1066" w:author="Wang Judith" w:date="2019-08-20T22:19:00Z"/>
        </w:rPr>
      </w:pPr>
      <w:ins w:id="1067" w:author="Wang Judith" w:date="2019-08-20T22:19:00Z">
        <w:r>
          <w:rPr>
            <w:rFonts w:hint="eastAsia"/>
          </w:rPr>
          <w:t>题型：单边选择</w:t>
        </w:r>
      </w:ins>
    </w:p>
    <w:p w:rsidR="0060127C" w:rsidRDefault="0060127C" w:rsidP="00E76F17">
      <w:pPr>
        <w:rPr>
          <w:ins w:id="1068" w:author="Wang Judith" w:date="2019-08-20T22:20:00Z"/>
        </w:rPr>
      </w:pPr>
      <w:ins w:id="1069" w:author="Wang Judith" w:date="2019-08-20T22:19:00Z">
        <w:r>
          <w:rPr>
            <w:rFonts w:hint="eastAsia"/>
          </w:rPr>
          <w:t>立场：</w:t>
        </w:r>
      </w:ins>
      <w:ins w:id="1070" w:author="Wang Judith" w:date="2019-09-06T14:18:00Z">
        <w:r w:rsidR="00E819B8">
          <w:rPr>
            <w:rFonts w:hint="eastAsia"/>
          </w:rPr>
          <w:t>不同意</w:t>
        </w:r>
      </w:ins>
    </w:p>
    <w:p w:rsidR="005425EA" w:rsidRDefault="00293104" w:rsidP="005425EA">
      <w:pPr>
        <w:rPr>
          <w:ins w:id="1071" w:author="Wang Judith" w:date="2019-09-08T14:03:00Z"/>
        </w:rPr>
      </w:pPr>
      <w:ins w:id="1072" w:author="Wang Judith" w:date="2019-09-08T13:59:00Z">
        <w:r>
          <w:t xml:space="preserve">I strongly agree with the assertion that </w:t>
        </w:r>
      </w:ins>
      <w:ins w:id="1073" w:author="Wang Judith" w:date="2019-09-08T14:00:00Z">
        <w:r>
          <w:t xml:space="preserve">encouraging people to buy more and more products without limit has negative effects on society. </w:t>
        </w:r>
      </w:ins>
      <w:ins w:id="1074" w:author="Wang Judith" w:date="2019-09-08T14:01:00Z">
        <w:r>
          <w:t xml:space="preserve">Two examples that aptly illustrate this point involving the fields of </w:t>
        </w:r>
      </w:ins>
      <w:ins w:id="1075" w:author="Wang Judith" w:date="2019-09-08T14:02:00Z">
        <w:r w:rsidR="00351A2E">
          <w:t>th</w:t>
        </w:r>
      </w:ins>
      <w:ins w:id="1076" w:author="Wang Judith" w:date="2019-09-08T14:03:00Z">
        <w:r w:rsidR="00351A2E">
          <w:t xml:space="preserve">e </w:t>
        </w:r>
      </w:ins>
      <w:ins w:id="1077" w:author="Wang Judith" w:date="2019-09-08T14:01:00Z">
        <w:r>
          <w:t xml:space="preserve">environmental protection and </w:t>
        </w:r>
      </w:ins>
      <w:ins w:id="1078" w:author="Wang Judith" w:date="2019-09-08T14:03:00Z">
        <w:r w:rsidR="00351A2E">
          <w:t xml:space="preserve">the </w:t>
        </w:r>
      </w:ins>
      <w:ins w:id="1079" w:author="Wang Judith" w:date="2019-09-08T14:02:00Z">
        <w:r w:rsidR="00351A2E">
          <w:t>social economy.</w:t>
        </w:r>
      </w:ins>
    </w:p>
    <w:p w:rsidR="002F422B" w:rsidRDefault="002F422B" w:rsidP="005425EA">
      <w:pPr>
        <w:rPr>
          <w:ins w:id="1080" w:author="Wang Judith" w:date="2019-09-06T14:19:00Z"/>
        </w:rPr>
      </w:pPr>
    </w:p>
    <w:p w:rsidR="005425EA" w:rsidRDefault="005425EA" w:rsidP="005425EA">
      <w:pPr>
        <w:rPr>
          <w:ins w:id="1081" w:author="Wang Judith" w:date="2019-09-06T14:19:00Z"/>
        </w:rPr>
      </w:pPr>
      <w:ins w:id="1082" w:author="Wang Judith" w:date="2019-09-06T14:19:00Z">
        <w:r>
          <w:rPr>
            <w:rFonts w:hint="eastAsia"/>
          </w:rPr>
          <w:t>对不可再生资源的保护；人与环境/自然/濒危动物；欲壑难填，自食恶果。</w:t>
        </w:r>
      </w:ins>
    </w:p>
    <w:p w:rsidR="0060127C" w:rsidRPr="002F422B" w:rsidRDefault="0060127C" w:rsidP="00E76F17">
      <w:pPr>
        <w:rPr>
          <w:ins w:id="1083" w:author="Wang Judith" w:date="2019-08-20T22:20:00Z"/>
        </w:rPr>
      </w:pPr>
    </w:p>
    <w:p w:rsidR="0060127C" w:rsidRDefault="0060127C" w:rsidP="00E76F17">
      <w:pPr>
        <w:rPr>
          <w:ins w:id="1084" w:author="Wang Judith" w:date="2019-08-20T22:21:00Z"/>
        </w:rPr>
      </w:pPr>
      <w:ins w:id="1085" w:author="Wang Judith" w:date="2019-08-20T22:21:00Z">
        <w:r>
          <w:rPr>
            <w:rFonts w:hint="eastAsia"/>
          </w:rPr>
          <w:t>在一定程度上可提升国家某些产业的发展</w:t>
        </w:r>
      </w:ins>
      <w:ins w:id="1086" w:author="Wang Judith" w:date="2019-09-08T14:03:00Z">
        <w:r w:rsidR="00D26D85">
          <w:rPr>
            <w:rFonts w:hint="eastAsia"/>
          </w:rPr>
          <w:t>，但是经济的发展不能只是通过增强消费能力/购买力</w:t>
        </w:r>
      </w:ins>
      <w:ins w:id="1087" w:author="Wang Judith" w:date="2019-08-20T22:21:00Z">
        <w:r>
          <w:rPr>
            <w:rFonts w:hint="eastAsia"/>
          </w:rPr>
          <w:t>。</w:t>
        </w:r>
      </w:ins>
    </w:p>
    <w:p w:rsidR="0060127C" w:rsidRPr="005425EA" w:rsidRDefault="0060127C" w:rsidP="00E76F17">
      <w:pPr>
        <w:rPr>
          <w:ins w:id="1088" w:author="Wang Judith" w:date="2019-08-20T22:21:00Z"/>
        </w:rPr>
      </w:pPr>
    </w:p>
    <w:p w:rsidR="0060127C" w:rsidRDefault="00B14FC0" w:rsidP="00E76F17">
      <w:pPr>
        <w:rPr>
          <w:ins w:id="1089" w:author="Wang Judith" w:date="2019-08-20T22:23:00Z"/>
        </w:rPr>
      </w:pPr>
      <w:ins w:id="1090" w:author="Wang Judith" w:date="2019-08-20T22:24:00Z">
        <w:r>
          <w:rPr>
            <w:rFonts w:hint="eastAsia"/>
          </w:rPr>
          <w:t>个人观点：有节制的消费/人与自然和谐发展</w:t>
        </w:r>
      </w:ins>
    </w:p>
    <w:p w:rsidR="00B14FC0" w:rsidRPr="00E76F17" w:rsidRDefault="00B14FC0" w:rsidP="00E76F17"/>
    <w:p w:rsidR="00E76F17" w:rsidRDefault="00E76F17" w:rsidP="00E76F17">
      <w:pPr>
        <w:rPr>
          <w:ins w:id="1091" w:author="Wang Judith" w:date="2019-08-21T22:32:00Z"/>
        </w:rPr>
      </w:pPr>
      <w:r w:rsidRPr="00E76F17">
        <w:t xml:space="preserve">22. Some people think </w:t>
      </w:r>
      <w:r w:rsidRPr="00EF3100">
        <w:rPr>
          <w:highlight w:val="yellow"/>
          <w:rPrChange w:id="1092" w:author="Wang Judith" w:date="2019-09-08T14:04:00Z">
            <w:rPr/>
          </w:rPrChange>
        </w:rPr>
        <w:t>family</w:t>
      </w:r>
      <w:r w:rsidRPr="00E76F17">
        <w:t xml:space="preserve"> has the most powerful influence on </w:t>
      </w:r>
      <w:r w:rsidRPr="009B26C3">
        <w:rPr>
          <w:highlight w:val="yellow"/>
          <w:rPrChange w:id="1093" w:author="Wang Judith" w:date="2019-09-06T14:19:00Z">
            <w:rPr/>
          </w:rPrChange>
        </w:rPr>
        <w:t>children's development</w:t>
      </w:r>
      <w:r w:rsidRPr="00E76F17">
        <w:t>. Others，however, believe that other things have greater effects. Discuss both views and give your own opinion. </w:t>
      </w:r>
    </w:p>
    <w:p w:rsidR="000C0371" w:rsidRDefault="000C0371" w:rsidP="00E76F17">
      <w:pPr>
        <w:rPr>
          <w:ins w:id="1094" w:author="Wang Judith" w:date="2019-09-08T14:04:00Z"/>
        </w:rPr>
      </w:pPr>
      <w:ins w:id="1095" w:author="Wang Judith" w:date="2019-08-21T22:32:00Z">
        <w:r>
          <w:rPr>
            <w:rFonts w:hint="eastAsia"/>
          </w:rPr>
          <w:t>题型：双边讨论</w:t>
        </w:r>
      </w:ins>
    </w:p>
    <w:p w:rsidR="00071998" w:rsidRDefault="00071998" w:rsidP="00E76F17">
      <w:pPr>
        <w:rPr>
          <w:ins w:id="1096" w:author="Wang Judith" w:date="2019-08-21T22:39:00Z"/>
        </w:rPr>
      </w:pPr>
      <w:ins w:id="1097" w:author="Wang Judith" w:date="2019-08-21T22:39:00Z">
        <w:r>
          <w:rPr>
            <w:rFonts w:hint="eastAsia"/>
          </w:rPr>
          <w:t>立场： 中立。</w:t>
        </w:r>
      </w:ins>
    </w:p>
    <w:p w:rsidR="00071998" w:rsidRDefault="00EF3100" w:rsidP="00E76F17">
      <w:pPr>
        <w:rPr>
          <w:ins w:id="1098" w:author="Wang Judith" w:date="2019-09-08T14:08:00Z"/>
        </w:rPr>
      </w:pPr>
      <w:ins w:id="1099" w:author="Wang Judith" w:date="2019-09-08T14:04:00Z">
        <w:r>
          <w:t>When it comes to children’s education, the overwhelm</w:t>
        </w:r>
      </w:ins>
      <w:ins w:id="1100" w:author="Wang Judith" w:date="2019-09-08T14:05:00Z">
        <w:r>
          <w:t xml:space="preserve">ing majority would support that family has the most powerful influence on children’s development; still others think that </w:t>
        </w:r>
      </w:ins>
      <w:ins w:id="1101" w:author="Wang Judith" w:date="2019-09-08T14:06:00Z">
        <w:r>
          <w:t xml:space="preserve">other things have greater effects. </w:t>
        </w:r>
      </w:ins>
    </w:p>
    <w:p w:rsidR="00127960" w:rsidRDefault="00127960" w:rsidP="00E76F17">
      <w:pPr>
        <w:rPr>
          <w:ins w:id="1102" w:author="Wang Judith" w:date="2019-09-08T14:08:00Z"/>
        </w:rPr>
      </w:pPr>
    </w:p>
    <w:p w:rsidR="00127960" w:rsidRDefault="00B952A4" w:rsidP="00E76F17">
      <w:pPr>
        <w:rPr>
          <w:ins w:id="1103" w:author="Wang Judith" w:date="2019-09-08T14:04:00Z"/>
        </w:rPr>
      </w:pPr>
      <w:ins w:id="1104" w:author="Wang Judith" w:date="2019-09-08T14:08:00Z">
        <w:r>
          <w:rPr>
            <w:rFonts w:hint="eastAsia"/>
          </w:rPr>
          <w:t>T</w:t>
        </w:r>
        <w:r>
          <w:t xml:space="preserve">hose who </w:t>
        </w:r>
        <w:r w:rsidR="00A434FA">
          <w:t xml:space="preserve">claim that </w:t>
        </w:r>
      </w:ins>
    </w:p>
    <w:p w:rsidR="00EF3100" w:rsidRDefault="00EF3100" w:rsidP="00E76F17">
      <w:pPr>
        <w:rPr>
          <w:ins w:id="1105" w:author="Wang Judith" w:date="2019-08-21T22:32:00Z"/>
        </w:rPr>
      </w:pPr>
    </w:p>
    <w:p w:rsidR="000C0371" w:rsidRDefault="000C0371" w:rsidP="00E76F17">
      <w:pPr>
        <w:rPr>
          <w:ins w:id="1106" w:author="Wang Judith" w:date="2019-08-21T22:34:00Z"/>
        </w:rPr>
      </w:pPr>
      <w:ins w:id="1107" w:author="Wang Judith" w:date="2019-08-21T22:33:00Z">
        <w:r>
          <w:rPr>
            <w:rFonts w:hint="eastAsia"/>
          </w:rPr>
          <w:t>确实</w:t>
        </w:r>
      </w:ins>
      <w:ins w:id="1108" w:author="Wang Judith" w:date="2019-08-21T22:32:00Z">
        <w:r>
          <w:rPr>
            <w:rFonts w:hint="eastAsia"/>
          </w:rPr>
          <w:t>原生家庭</w:t>
        </w:r>
      </w:ins>
      <w:ins w:id="1109" w:author="Wang Judith" w:date="2019-08-21T22:33:00Z">
        <w:r>
          <w:rPr>
            <w:rFonts w:hint="eastAsia"/>
          </w:rPr>
          <w:t>对小孩子的发展至关重要。父母是孩子的第一任老师，早期的性格/价值观/习惯教养都是家庭</w:t>
        </w:r>
      </w:ins>
      <w:ins w:id="1110" w:author="Wang Judith" w:date="2019-08-21T22:34:00Z">
        <w:r>
          <w:rPr>
            <w:rFonts w:hint="eastAsia"/>
          </w:rPr>
          <w:t>决定的。</w:t>
        </w:r>
      </w:ins>
    </w:p>
    <w:p w:rsidR="000C0371" w:rsidRDefault="000C0371" w:rsidP="00E76F17">
      <w:pPr>
        <w:rPr>
          <w:ins w:id="1111" w:author="Wang Judith" w:date="2019-08-21T22:34:00Z"/>
        </w:rPr>
      </w:pPr>
    </w:p>
    <w:p w:rsidR="000C0371" w:rsidRDefault="000C0371" w:rsidP="00E76F17">
      <w:pPr>
        <w:rPr>
          <w:ins w:id="1112" w:author="Wang Judith" w:date="2019-08-21T22:37:00Z"/>
        </w:rPr>
      </w:pPr>
      <w:ins w:id="1113" w:author="Wang Judith" w:date="2019-08-21T22:34:00Z">
        <w:r>
          <w:rPr>
            <w:rFonts w:hint="eastAsia"/>
          </w:rPr>
          <w:t>教育机构如学校也发挥着重要的作用。适龄儿童</w:t>
        </w:r>
      </w:ins>
      <w:ins w:id="1114" w:author="Wang Judith" w:date="2019-08-21T22:35:00Z">
        <w:r>
          <w:rPr>
            <w:rFonts w:hint="eastAsia"/>
          </w:rPr>
          <w:t>在学校接受</w:t>
        </w:r>
      </w:ins>
      <w:ins w:id="1115" w:author="Wang Judith" w:date="2019-08-21T22:36:00Z">
        <w:r>
          <w:rPr>
            <w:rFonts w:hint="eastAsia"/>
          </w:rPr>
          <w:t>思想品德</w:t>
        </w:r>
      </w:ins>
      <w:ins w:id="1116" w:author="Wang Judith" w:date="2019-08-21T22:35:00Z">
        <w:r>
          <w:rPr>
            <w:rFonts w:hint="eastAsia"/>
          </w:rPr>
          <w:t>教育/</w:t>
        </w:r>
      </w:ins>
      <w:ins w:id="1117" w:author="Wang Judith" w:date="2019-08-21T22:36:00Z">
        <w:r>
          <w:rPr>
            <w:rFonts w:hint="eastAsia"/>
          </w:rPr>
          <w:t>艺术/体育/学术</w:t>
        </w:r>
        <w:r>
          <w:rPr>
            <w:rFonts w:hint="eastAsia"/>
          </w:rPr>
          <w:lastRenderedPageBreak/>
          <w:t>知识，对</w:t>
        </w:r>
      </w:ins>
      <w:ins w:id="1118" w:author="Wang Judith" w:date="2019-08-21T22:37:00Z">
        <w:r>
          <w:rPr>
            <w:rFonts w:hint="eastAsia"/>
          </w:rPr>
          <w:t>今后的深入学习、</w:t>
        </w:r>
      </w:ins>
      <w:ins w:id="1119" w:author="Wang Judith" w:date="2019-08-21T22:36:00Z">
        <w:r>
          <w:rPr>
            <w:rFonts w:hint="eastAsia"/>
          </w:rPr>
          <w:t>职业生涯</w:t>
        </w:r>
      </w:ins>
      <w:ins w:id="1120" w:author="Wang Judith" w:date="2019-08-21T22:37:00Z">
        <w:r>
          <w:rPr>
            <w:rFonts w:hint="eastAsia"/>
          </w:rPr>
          <w:t>发展以及真正的融入社会至关重要。</w:t>
        </w:r>
      </w:ins>
    </w:p>
    <w:p w:rsidR="00071998" w:rsidRDefault="00071998" w:rsidP="00E76F17">
      <w:pPr>
        <w:rPr>
          <w:ins w:id="1121" w:author="Wang Judith" w:date="2019-08-21T22:37:00Z"/>
        </w:rPr>
      </w:pPr>
    </w:p>
    <w:p w:rsidR="00071998" w:rsidRDefault="00071998" w:rsidP="00E76F17">
      <w:pPr>
        <w:rPr>
          <w:ins w:id="1122" w:author="Wang Judith" w:date="2019-08-21T22:32:00Z"/>
        </w:rPr>
      </w:pPr>
      <w:ins w:id="1123" w:author="Wang Judith" w:date="2019-08-21T22:37:00Z">
        <w:r>
          <w:rPr>
            <w:rFonts w:hint="eastAsia"/>
          </w:rPr>
          <w:t>个人观点：家庭教育</w:t>
        </w:r>
      </w:ins>
      <w:ins w:id="1124" w:author="Wang Judith" w:date="2019-08-21T22:38:00Z">
        <w:r>
          <w:rPr>
            <w:rFonts w:hint="eastAsia"/>
          </w:rPr>
          <w:t>对孩子的发展有着重要的影响，但不是最有力的因素</w:t>
        </w:r>
      </w:ins>
      <w:ins w:id="1125" w:author="Wang Judith" w:date="2019-08-21T22:39:00Z">
        <w:r>
          <w:rPr>
            <w:rFonts w:hint="eastAsia"/>
          </w:rPr>
          <w:t>；学校教育对小孩子同样有着至关重要的影响力。</w:t>
        </w:r>
      </w:ins>
    </w:p>
    <w:p w:rsidR="000C0371" w:rsidRPr="00E76F17" w:rsidRDefault="000C0371" w:rsidP="00E76F17"/>
    <w:p w:rsidR="00E76F17" w:rsidRDefault="00E76F17" w:rsidP="00E76F17">
      <w:pPr>
        <w:rPr>
          <w:ins w:id="1126" w:author="Wang Judith" w:date="2019-08-21T22:39:00Z"/>
        </w:rPr>
      </w:pPr>
      <w:r w:rsidRPr="00E76F17">
        <w:t xml:space="preserve">23. Some people think </w:t>
      </w:r>
      <w:r w:rsidRPr="0016537A">
        <w:rPr>
          <w:highlight w:val="yellow"/>
          <w:rPrChange w:id="1127" w:author="Wang Judith" w:date="2019-09-08T14:13:00Z">
            <w:rPr/>
          </w:rPrChange>
        </w:rPr>
        <w:t>secondary school</w:t>
      </w:r>
      <w:r w:rsidRPr="00E76F17">
        <w:t xml:space="preserve"> students should learn international news as one of their subjects, while others believe that this is a waste of valuable time. Discuss both views and give your own opinion.</w:t>
      </w:r>
    </w:p>
    <w:p w:rsidR="001F0226" w:rsidRDefault="001F0226" w:rsidP="00E76F17">
      <w:pPr>
        <w:rPr>
          <w:ins w:id="1128" w:author="Wang Judith" w:date="2019-08-21T22:40:00Z"/>
        </w:rPr>
      </w:pPr>
      <w:ins w:id="1129" w:author="Wang Judith" w:date="2019-08-21T22:40:00Z">
        <w:r>
          <w:rPr>
            <w:rFonts w:hint="eastAsia"/>
          </w:rPr>
          <w:t>题型：双边讨论</w:t>
        </w:r>
      </w:ins>
    </w:p>
    <w:p w:rsidR="001F0226" w:rsidRDefault="008C4A68" w:rsidP="00E76F17">
      <w:pPr>
        <w:rPr>
          <w:ins w:id="1130" w:author="Wang Judith" w:date="2019-09-08T14:15:00Z"/>
        </w:rPr>
      </w:pPr>
      <w:ins w:id="1131" w:author="Wang Judith" w:date="2019-09-08T14:15:00Z">
        <w:r>
          <w:t xml:space="preserve">Some feel that </w:t>
        </w:r>
      </w:ins>
      <w:ins w:id="1132" w:author="Wang Judith" w:date="2019-09-08T14:16:00Z">
        <w:r>
          <w:t xml:space="preserve">learning international news is necessary for </w:t>
        </w:r>
      </w:ins>
      <w:ins w:id="1133" w:author="Wang Judith" w:date="2019-09-08T14:15:00Z">
        <w:r>
          <w:t>secondary school student</w:t>
        </w:r>
      </w:ins>
      <w:ins w:id="1134" w:author="Wang Judith" w:date="2019-09-08T14:16:00Z">
        <w:r>
          <w:t>s as one of their subjects</w:t>
        </w:r>
      </w:ins>
      <w:ins w:id="1135" w:author="Wang Judith" w:date="2019-09-08T14:19:00Z">
        <w:r>
          <w:t>; oth</w:t>
        </w:r>
      </w:ins>
      <w:ins w:id="1136" w:author="Wang Judith" w:date="2019-09-08T14:20:00Z">
        <w:r>
          <w:t xml:space="preserve">ers, however, believe that </w:t>
        </w:r>
      </w:ins>
      <w:ins w:id="1137" w:author="Wang Judith" w:date="2019-09-08T14:21:00Z">
        <w:r>
          <w:t>this is a waste of valuable time.</w:t>
        </w:r>
      </w:ins>
      <w:ins w:id="1138" w:author="Wang Judith" w:date="2019-09-08T14:37:00Z">
        <w:r w:rsidR="00BE52FC">
          <w:t xml:space="preserve"> </w:t>
        </w:r>
      </w:ins>
    </w:p>
    <w:p w:rsidR="0016537A" w:rsidRDefault="0016537A" w:rsidP="00E76F17">
      <w:pPr>
        <w:rPr>
          <w:ins w:id="1139" w:author="Wang Judith" w:date="2019-08-21T22:40:00Z"/>
        </w:rPr>
      </w:pPr>
    </w:p>
    <w:p w:rsidR="001F0226" w:rsidRDefault="001F0226" w:rsidP="00E76F17">
      <w:pPr>
        <w:rPr>
          <w:ins w:id="1140" w:author="Wang Judith" w:date="2019-08-21T22:40:00Z"/>
        </w:rPr>
      </w:pPr>
      <w:ins w:id="1141" w:author="Wang Judith" w:date="2019-08-21T22:40:00Z">
        <w:r>
          <w:rPr>
            <w:rFonts w:hint="eastAsia"/>
          </w:rPr>
          <w:t>学习国际新闻的好处</w:t>
        </w:r>
      </w:ins>
      <w:ins w:id="1142" w:author="Wang Judith" w:date="2019-08-21T22:42:00Z">
        <w:r w:rsidR="005A00F0">
          <w:rPr>
            <w:rFonts w:hint="eastAsia"/>
          </w:rPr>
          <w:t>：</w:t>
        </w:r>
      </w:ins>
      <w:ins w:id="1143" w:author="Wang Judith" w:date="2019-08-21T22:43:00Z">
        <w:r w:rsidR="005A00F0">
          <w:rPr>
            <w:rFonts w:hint="eastAsia"/>
          </w:rPr>
          <w:t>理性分析国际形势以及媒体的评论</w:t>
        </w:r>
      </w:ins>
      <w:ins w:id="1144" w:author="Wang Judith" w:date="2019-08-21T22:40:00Z">
        <w:r>
          <w:rPr>
            <w:rFonts w:hint="eastAsia"/>
          </w:rPr>
          <w:t>。</w:t>
        </w:r>
      </w:ins>
    </w:p>
    <w:p w:rsidR="001F0226" w:rsidRDefault="001F0226" w:rsidP="00E76F17">
      <w:pPr>
        <w:rPr>
          <w:ins w:id="1145" w:author="Wang Judith" w:date="2019-08-21T22:40:00Z"/>
        </w:rPr>
      </w:pPr>
    </w:p>
    <w:p w:rsidR="001F0226" w:rsidRDefault="001F0226" w:rsidP="00E76F17">
      <w:pPr>
        <w:rPr>
          <w:ins w:id="1146" w:author="Wang Judith" w:date="2019-08-21T22:43:00Z"/>
        </w:rPr>
      </w:pPr>
      <w:ins w:id="1147" w:author="Wang Judith" w:date="2019-08-21T22:41:00Z">
        <w:r>
          <w:rPr>
            <w:rFonts w:hint="eastAsia"/>
          </w:rPr>
          <w:t>学习国际新闻的</w:t>
        </w:r>
        <w:r w:rsidR="005A00F0">
          <w:rPr>
            <w:rFonts w:hint="eastAsia"/>
          </w:rPr>
          <w:t>坏处：浪费时间。不必刻意花大量时间去学，现在发达的</w:t>
        </w:r>
      </w:ins>
      <w:ins w:id="1148" w:author="Wang Judith" w:date="2019-08-21T22:42:00Z">
        <w:r w:rsidR="005A00F0">
          <w:rPr>
            <w:rFonts w:hint="eastAsia"/>
          </w:rPr>
          <w:t>网络可以不出门就可以知道天下事；新闻媒体有及时的、中肯的评论可供参考。</w:t>
        </w:r>
      </w:ins>
    </w:p>
    <w:p w:rsidR="003D295A" w:rsidRDefault="003D295A" w:rsidP="00E76F17">
      <w:pPr>
        <w:rPr>
          <w:ins w:id="1149" w:author="Wang Judith" w:date="2019-08-21T22:43:00Z"/>
        </w:rPr>
      </w:pPr>
    </w:p>
    <w:p w:rsidR="001F0226" w:rsidRDefault="003D295A" w:rsidP="00E76F17">
      <w:pPr>
        <w:rPr>
          <w:ins w:id="1150" w:author="Wang Judith" w:date="2019-09-08T14:38:00Z"/>
        </w:rPr>
      </w:pPr>
      <w:ins w:id="1151" w:author="Wang Judith" w:date="2019-08-21T22:43:00Z">
        <w:r>
          <w:rPr>
            <w:rFonts w:hint="eastAsia"/>
          </w:rPr>
          <w:t>个人观点：支持</w:t>
        </w:r>
      </w:ins>
      <w:ins w:id="1152" w:author="Wang Judith" w:date="2019-09-08T14:38:00Z">
        <w:r w:rsidR="00FE549B">
          <w:rPr>
            <w:rFonts w:hint="eastAsia"/>
          </w:rPr>
          <w:t>后</w:t>
        </w:r>
      </w:ins>
      <w:ins w:id="1153" w:author="Wang Judith" w:date="2019-08-21T22:43:00Z">
        <w:r>
          <w:rPr>
            <w:rFonts w:hint="eastAsia"/>
          </w:rPr>
          <w:t>者</w:t>
        </w:r>
      </w:ins>
      <w:ins w:id="1154" w:author="Wang Judith" w:date="2019-08-21T22:44:00Z">
        <w:r>
          <w:rPr>
            <w:rFonts w:hint="eastAsia"/>
          </w:rPr>
          <w:t>。</w:t>
        </w:r>
      </w:ins>
    </w:p>
    <w:p w:rsidR="0063601F" w:rsidRDefault="0063601F" w:rsidP="00E76F17">
      <w:pPr>
        <w:rPr>
          <w:ins w:id="1155" w:author="Wang Judith" w:date="2019-09-08T14:38:00Z"/>
        </w:rPr>
      </w:pPr>
    </w:p>
    <w:p w:rsidR="0063601F" w:rsidRPr="00D64CD6" w:rsidRDefault="0063601F" w:rsidP="00E76F17"/>
    <w:p w:rsidR="00E76F17" w:rsidRDefault="00E76F17" w:rsidP="00E76F17">
      <w:pPr>
        <w:rPr>
          <w:ins w:id="1156" w:author="Wang Judith" w:date="2019-08-21T22:46:00Z"/>
        </w:rPr>
      </w:pPr>
      <w:r w:rsidRPr="00E76F17">
        <w:t xml:space="preserve">24. </w:t>
      </w:r>
      <w:r w:rsidRPr="00F72C9D">
        <w:rPr>
          <w:highlight w:val="yellow"/>
          <w:rPrChange w:id="1157" w:author="Wang Judith" w:date="2019-09-08T14:38:00Z">
            <w:rPr/>
          </w:rPrChange>
        </w:rPr>
        <w:t>Space travel</w:t>
      </w:r>
      <w:r w:rsidRPr="00E76F17">
        <w:t xml:space="preserve"> has been possible for some time and some people believe that </w:t>
      </w:r>
      <w:r w:rsidRPr="00F72C9D">
        <w:rPr>
          <w:highlight w:val="yellow"/>
          <w:rPrChange w:id="1158" w:author="Wang Judith" w:date="2019-09-08T14:39:00Z">
            <w:rPr/>
          </w:rPrChange>
        </w:rPr>
        <w:t>space tourism</w:t>
      </w:r>
      <w:r w:rsidRPr="00E76F17">
        <w:t xml:space="preserve"> could be developed in the future. Do you think it is a positive or negative development？</w:t>
      </w:r>
    </w:p>
    <w:p w:rsidR="00D64CD6" w:rsidRDefault="00D64CD6" w:rsidP="00E76F17">
      <w:pPr>
        <w:rPr>
          <w:ins w:id="1159" w:author="Wang Judith" w:date="2019-08-21T22:46:00Z"/>
        </w:rPr>
      </w:pPr>
      <w:ins w:id="1160" w:author="Wang Judith" w:date="2019-08-21T22:46:00Z">
        <w:r>
          <w:rPr>
            <w:rFonts w:hint="eastAsia"/>
          </w:rPr>
          <w:t>题型：利弊分析</w:t>
        </w:r>
        <w:bookmarkStart w:id="1161" w:name="_GoBack"/>
        <w:bookmarkEnd w:id="1161"/>
      </w:ins>
    </w:p>
    <w:p w:rsidR="00D64CD6" w:rsidRDefault="00F72C9D" w:rsidP="00E76F17">
      <w:pPr>
        <w:rPr>
          <w:ins w:id="1162" w:author="Wang Judith" w:date="2019-09-08T14:44:00Z"/>
        </w:rPr>
      </w:pPr>
      <w:ins w:id="1163" w:author="Wang Judith" w:date="2019-09-08T14:40:00Z">
        <w:r>
          <w:t xml:space="preserve">It is </w:t>
        </w:r>
      </w:ins>
      <w:ins w:id="1164" w:author="Wang Judith" w:date="2019-09-08T14:41:00Z">
        <w:r>
          <w:t>a fact that some countries around the world space travel has been possibl</w:t>
        </w:r>
      </w:ins>
      <w:ins w:id="1165" w:author="Wang Judith" w:date="2019-09-08T14:42:00Z">
        <w:r>
          <w:t>e, and thus some people</w:t>
        </w:r>
      </w:ins>
      <w:ins w:id="1166" w:author="Wang Judith" w:date="2019-09-08T14:43:00Z">
        <w:r>
          <w:t>, including me,</w:t>
        </w:r>
      </w:ins>
      <w:ins w:id="1167" w:author="Wang Judith" w:date="2019-09-08T14:42:00Z">
        <w:r>
          <w:t xml:space="preserve"> believe that space tourism could be come true in th</w:t>
        </w:r>
      </w:ins>
      <w:ins w:id="1168" w:author="Wang Judith" w:date="2019-09-08T14:43:00Z">
        <w:r>
          <w:t>e recent future</w:t>
        </w:r>
      </w:ins>
      <w:ins w:id="1169" w:author="Wang Judith" w:date="2019-09-08T14:44:00Z">
        <w:r>
          <w:t>, with both positive and negative development.</w:t>
        </w:r>
      </w:ins>
    </w:p>
    <w:p w:rsidR="00F72C9D" w:rsidRDefault="00F72C9D" w:rsidP="00E76F17">
      <w:pPr>
        <w:rPr>
          <w:ins w:id="1170" w:author="Wang Judith" w:date="2019-08-21T22:47:00Z"/>
        </w:rPr>
      </w:pPr>
    </w:p>
    <w:p w:rsidR="00D64CD6" w:rsidRDefault="00D64CD6" w:rsidP="00E76F17">
      <w:pPr>
        <w:rPr>
          <w:ins w:id="1171" w:author="Wang Judith" w:date="2019-08-21T22:48:00Z"/>
        </w:rPr>
      </w:pPr>
      <w:ins w:id="1172" w:author="Wang Judith" w:date="2019-08-21T22:47:00Z">
        <w:r>
          <w:rPr>
            <w:rFonts w:hint="eastAsia"/>
          </w:rPr>
          <w:t>好的影响：人类探索宇宙的奥秘的进程又近了一步/满足人类的好奇心/</w:t>
        </w:r>
      </w:ins>
      <w:ins w:id="1173" w:author="Wang Judith" w:date="2019-08-21T22:49:00Z">
        <w:r>
          <w:rPr>
            <w:rFonts w:hint="eastAsia"/>
          </w:rPr>
          <w:t>探索太空资源以替代或缓解地球资源的</w:t>
        </w:r>
      </w:ins>
      <w:ins w:id="1174" w:author="Wang Judith" w:date="2019-08-21T22:50:00Z">
        <w:r>
          <w:rPr>
            <w:rFonts w:hint="eastAsia"/>
          </w:rPr>
          <w:t>不断消耗</w:t>
        </w:r>
      </w:ins>
    </w:p>
    <w:p w:rsidR="00D64CD6" w:rsidRDefault="00D64CD6" w:rsidP="00E76F17">
      <w:pPr>
        <w:rPr>
          <w:ins w:id="1175" w:author="Wang Judith" w:date="2019-08-21T22:48:00Z"/>
        </w:rPr>
      </w:pPr>
    </w:p>
    <w:p w:rsidR="00D64CD6" w:rsidRDefault="00D64CD6" w:rsidP="00E76F17">
      <w:pPr>
        <w:rPr>
          <w:ins w:id="1176" w:author="Wang Judith" w:date="2019-08-21T22:51:00Z"/>
        </w:rPr>
      </w:pPr>
      <w:ins w:id="1177" w:author="Wang Judith" w:date="2019-08-21T22:48:00Z">
        <w:r>
          <w:rPr>
            <w:rFonts w:hint="eastAsia"/>
          </w:rPr>
          <w:t>坏的影响：</w:t>
        </w:r>
      </w:ins>
      <w:ins w:id="1178" w:author="Wang Judith" w:date="2019-08-21T22:50:00Z">
        <w:r w:rsidR="006A5A69">
          <w:rPr>
            <w:rFonts w:hint="eastAsia"/>
          </w:rPr>
          <w:t>太空垃圾，破坏太空环境/身体</w:t>
        </w:r>
      </w:ins>
      <w:ins w:id="1179" w:author="Wang Judith" w:date="2019-08-21T22:51:00Z">
        <w:r w:rsidR="006A5A69">
          <w:rPr>
            <w:rFonts w:hint="eastAsia"/>
          </w:rPr>
          <w:t>变异/外星人</w:t>
        </w:r>
      </w:ins>
    </w:p>
    <w:p w:rsidR="006A5A69" w:rsidRDefault="006A5A69" w:rsidP="00E76F17">
      <w:pPr>
        <w:rPr>
          <w:ins w:id="1180" w:author="Wang Judith" w:date="2019-08-21T22:51:00Z"/>
        </w:rPr>
      </w:pPr>
    </w:p>
    <w:p w:rsidR="006A5A69" w:rsidRDefault="0095664D" w:rsidP="00E76F17">
      <w:pPr>
        <w:rPr>
          <w:ins w:id="1181" w:author="Wang Judith" w:date="2019-08-21T22:50:00Z"/>
        </w:rPr>
      </w:pPr>
      <w:ins w:id="1182" w:author="Wang Judith" w:date="2019-08-21T22:51:00Z">
        <w:r>
          <w:rPr>
            <w:rFonts w:hint="eastAsia"/>
          </w:rPr>
          <w:t>个人观点：弊大于利。让专业的人去做专业的事情，</w:t>
        </w:r>
      </w:ins>
      <w:ins w:id="1183" w:author="Wang Judith" w:date="2019-08-21T22:52:00Z">
        <w:r>
          <w:rPr>
            <w:rFonts w:hint="eastAsia"/>
          </w:rPr>
          <w:t>不要让人类过多的污染太空环境了。</w:t>
        </w:r>
      </w:ins>
    </w:p>
    <w:p w:rsidR="006A5A69" w:rsidRDefault="006A5A69" w:rsidP="00E76F17">
      <w:pPr>
        <w:rPr>
          <w:ins w:id="1184" w:author="Wang Judith" w:date="2019-08-21T22:50:00Z"/>
        </w:rPr>
      </w:pPr>
    </w:p>
    <w:p w:rsidR="006A5A69" w:rsidRPr="00E76F17" w:rsidRDefault="006A5A69" w:rsidP="00E76F17"/>
    <w:p w:rsidR="00E76F17" w:rsidRPr="00E76F17" w:rsidRDefault="00E76F17" w:rsidP="00E76F17">
      <w:r w:rsidRPr="00E76F17">
        <w:t xml:space="preserve">25. Human beings like to </w:t>
      </w:r>
      <w:r w:rsidRPr="003E6F2F">
        <w:rPr>
          <w:highlight w:val="yellow"/>
          <w:rPrChange w:id="1185" w:author="Wang Judith" w:date="2019-09-08T14:44:00Z">
            <w:rPr/>
          </w:rPrChange>
        </w:rPr>
        <w:t>copy</w:t>
      </w:r>
      <w:r w:rsidRPr="00E76F17">
        <w:t xml:space="preserve"> each other and this is reflected in the popularity of fashion, clothes, and consumer goods. To what extent do you agree or disagree?</w:t>
      </w:r>
    </w:p>
    <w:p w:rsidR="0095664D" w:rsidRDefault="0095664D" w:rsidP="00E76F17">
      <w:pPr>
        <w:rPr>
          <w:ins w:id="1186" w:author="Wang Judith" w:date="2019-08-21T22:53:00Z"/>
        </w:rPr>
      </w:pPr>
      <w:ins w:id="1187" w:author="Wang Judith" w:date="2019-08-21T22:53:00Z">
        <w:r>
          <w:rPr>
            <w:rFonts w:hint="eastAsia"/>
          </w:rPr>
          <w:t>题型：单边选择</w:t>
        </w:r>
      </w:ins>
    </w:p>
    <w:p w:rsidR="0095664D" w:rsidRDefault="0095664D" w:rsidP="00E76F17">
      <w:pPr>
        <w:rPr>
          <w:ins w:id="1188" w:author="Wang Judith" w:date="2019-08-21T22:53:00Z"/>
        </w:rPr>
      </w:pPr>
      <w:ins w:id="1189" w:author="Wang Judith" w:date="2019-08-21T22:53:00Z">
        <w:r>
          <w:rPr>
            <w:rFonts w:hint="eastAsia"/>
          </w:rPr>
          <w:t>立场：</w:t>
        </w:r>
      </w:ins>
      <w:ins w:id="1190" w:author="Wang Judith" w:date="2019-09-08T14:48:00Z">
        <w:r w:rsidR="008200D5">
          <w:rPr>
            <w:rFonts w:hint="eastAsia"/>
          </w:rPr>
          <w:t>不</w:t>
        </w:r>
      </w:ins>
      <w:ins w:id="1191" w:author="Wang Judith" w:date="2019-08-21T22:53:00Z">
        <w:r>
          <w:rPr>
            <w:rFonts w:hint="eastAsia"/>
          </w:rPr>
          <w:t>同意</w:t>
        </w:r>
      </w:ins>
    </w:p>
    <w:p w:rsidR="00D4411C" w:rsidRPr="00D4411C" w:rsidRDefault="00D4411C" w:rsidP="00D4411C">
      <w:pPr>
        <w:rPr>
          <w:ins w:id="1192" w:author="Wang Judith" w:date="2019-09-08T14:48:00Z"/>
        </w:rPr>
      </w:pPr>
      <w:ins w:id="1193" w:author="Wang Judith" w:date="2019-09-08T14:48:00Z">
        <w:r w:rsidRPr="00D4411C">
          <w:t xml:space="preserve">I strongly agree with the assertion that the behaviors of human beings copying each other are reflected in the popularity of fashion, clothes, and consumer goods. </w:t>
        </w:r>
      </w:ins>
    </w:p>
    <w:p w:rsidR="0095664D" w:rsidRPr="00D4411C" w:rsidRDefault="0095664D" w:rsidP="00E76F17">
      <w:pPr>
        <w:rPr>
          <w:ins w:id="1194" w:author="Wang Judith" w:date="2019-08-21T22:53:00Z"/>
        </w:rPr>
      </w:pPr>
    </w:p>
    <w:p w:rsidR="0095664D" w:rsidRDefault="008200D5" w:rsidP="00E76F17">
      <w:pPr>
        <w:rPr>
          <w:ins w:id="1195" w:author="Wang Judith" w:date="2019-09-08T14:54:00Z"/>
        </w:rPr>
      </w:pPr>
      <w:ins w:id="1196" w:author="Wang Judith" w:date="2019-09-08T14:49:00Z">
        <w:r>
          <w:rPr>
            <w:rFonts w:hint="eastAsia"/>
          </w:rPr>
          <w:t>基本</w:t>
        </w:r>
        <w:r w:rsidR="00D41C5A">
          <w:rPr>
            <w:rFonts w:hint="eastAsia"/>
          </w:rPr>
          <w:t>的</w:t>
        </w:r>
        <w:r>
          <w:rPr>
            <w:rFonts w:hint="eastAsia"/>
          </w:rPr>
          <w:t>需求决定购买行为，而互相抄袭并不是人类的基本需求</w:t>
        </w:r>
      </w:ins>
      <w:ins w:id="1197" w:author="Wang Judith" w:date="2019-09-08T14:52:00Z">
        <w:r w:rsidR="004F018A">
          <w:rPr>
            <w:rFonts w:hint="eastAsia"/>
          </w:rPr>
          <w:t>。</w:t>
        </w:r>
      </w:ins>
      <w:ins w:id="1198" w:author="Wang Judith" w:date="2019-09-08T14:53:00Z">
        <w:r w:rsidR="004F018A">
          <w:rPr>
            <w:rFonts w:hint="eastAsia"/>
          </w:rPr>
          <w:t>衣食住行是人类的基本需求，他们</w:t>
        </w:r>
      </w:ins>
      <w:ins w:id="1199" w:author="Wang Judith" w:date="2019-09-08T14:54:00Z">
        <w:r w:rsidR="00D57F2E">
          <w:rPr>
            <w:rFonts w:hint="eastAsia"/>
          </w:rPr>
          <w:t>的流行是因为人们每天都需要</w:t>
        </w:r>
        <w:r w:rsidR="00C5725B">
          <w:rPr>
            <w:rFonts w:hint="eastAsia"/>
          </w:rPr>
          <w:t>这些。</w:t>
        </w:r>
      </w:ins>
      <w:del w:id="1200" w:author="Wang Judith" w:date="2019-08-21T22:53:00Z">
        <w:r w:rsidR="00E76F17" w:rsidRPr="00E76F17" w:rsidDel="0095664D">
          <w:delText> </w:delText>
        </w:r>
      </w:del>
    </w:p>
    <w:p w:rsidR="00C5725B" w:rsidRDefault="00C5725B" w:rsidP="00E76F17">
      <w:pPr>
        <w:rPr>
          <w:ins w:id="1201" w:author="Wang Judith" w:date="2019-09-08T14:54:00Z"/>
        </w:rPr>
      </w:pPr>
    </w:p>
    <w:p w:rsidR="00017829" w:rsidRDefault="00017829" w:rsidP="00E76F17">
      <w:pPr>
        <w:rPr>
          <w:ins w:id="1202" w:author="Wang Judith" w:date="2019-08-21T22:52:00Z"/>
        </w:rPr>
      </w:pPr>
    </w:p>
    <w:p w:rsidR="0095664D" w:rsidRPr="00E76F17" w:rsidRDefault="0095664D" w:rsidP="00E76F17"/>
    <w:p w:rsidR="00E76F17" w:rsidRPr="00E76F17" w:rsidRDefault="00E76F17" w:rsidP="00E76F17">
      <w:r w:rsidRPr="00E76F17">
        <w:rPr>
          <w:b/>
          <w:bCs/>
        </w:rPr>
        <w:t>次重点预习范围：</w:t>
      </w:r>
    </w:p>
    <w:p w:rsidR="00E76F17" w:rsidRDefault="00E76F17" w:rsidP="00E76F17">
      <w:pPr>
        <w:rPr>
          <w:ins w:id="1203" w:author="Wang Judith" w:date="2019-09-02T16:53:00Z"/>
        </w:rPr>
      </w:pPr>
      <w:r w:rsidRPr="00E76F17">
        <w:t>1. Some people think that robots are very important to humans' future development. Others, however, think that robots are a dangerous invention that could have negative effects on society. Discuss both views and give your opinion.</w:t>
      </w:r>
    </w:p>
    <w:p w:rsidR="002553C9" w:rsidRDefault="002553C9" w:rsidP="00E76F17">
      <w:pPr>
        <w:rPr>
          <w:ins w:id="1204" w:author="Wang Judith" w:date="2019-09-02T16:53:00Z"/>
        </w:rPr>
      </w:pPr>
      <w:ins w:id="1205" w:author="Wang Judith" w:date="2019-09-02T16:53:00Z">
        <w:r>
          <w:rPr>
            <w:rFonts w:hint="eastAsia"/>
          </w:rPr>
          <w:t>题型：</w:t>
        </w:r>
        <w:r w:rsidR="002C1696">
          <w:rPr>
            <w:rFonts w:hint="eastAsia"/>
          </w:rPr>
          <w:t>双边讨论</w:t>
        </w:r>
      </w:ins>
    </w:p>
    <w:p w:rsidR="002C1696" w:rsidRDefault="00301DC7" w:rsidP="00E76F17">
      <w:pPr>
        <w:rPr>
          <w:ins w:id="1206" w:author="Wang Judith" w:date="2019-09-02T17:04:00Z"/>
        </w:rPr>
      </w:pPr>
      <w:ins w:id="1207" w:author="Wang Judith" w:date="2019-09-02T17:04:00Z">
        <w:r>
          <w:t>C</w:t>
        </w:r>
        <w:r>
          <w:rPr>
            <w:rFonts w:hint="eastAsia"/>
          </w:rPr>
          <w:t>urrently</w:t>
        </w:r>
        <w:r>
          <w:t>, there has been a general deb</w:t>
        </w:r>
      </w:ins>
      <w:ins w:id="1208" w:author="Wang Judith" w:date="2019-09-02T17:05:00Z">
        <w:r>
          <w:t xml:space="preserve">ate over </w:t>
        </w:r>
        <w:r w:rsidR="00252110">
          <w:t>what effects of robots can b</w:t>
        </w:r>
      </w:ins>
      <w:ins w:id="1209" w:author="Wang Judith" w:date="2019-09-02T17:06:00Z">
        <w:r w:rsidR="00252110">
          <w:t>ring for human</w:t>
        </w:r>
        <w:r w:rsidR="00DD51C1">
          <w:t xml:space="preserve"> beings</w:t>
        </w:r>
        <w:r w:rsidR="00252110">
          <w:t xml:space="preserve">. </w:t>
        </w:r>
        <w:r w:rsidR="00DD51C1">
          <w:t xml:space="preserve">Some feel that robots are very important to humans’ future </w:t>
        </w:r>
      </w:ins>
      <w:ins w:id="1210" w:author="Wang Judith" w:date="2019-09-02T17:07:00Z">
        <w:r w:rsidR="00DD51C1">
          <w:t xml:space="preserve">development; others, however, believe that robots are a dangerous invention that could have negative effects </w:t>
        </w:r>
      </w:ins>
      <w:ins w:id="1211" w:author="Wang Judith" w:date="2019-09-02T17:08:00Z">
        <w:r w:rsidR="00DD51C1">
          <w:t xml:space="preserve">on society. </w:t>
        </w:r>
      </w:ins>
    </w:p>
    <w:p w:rsidR="00301DC7" w:rsidRDefault="00301DC7" w:rsidP="00E76F17">
      <w:pPr>
        <w:rPr>
          <w:ins w:id="1212" w:author="Wang Judith" w:date="2019-09-02T16:54:00Z"/>
        </w:rPr>
      </w:pPr>
    </w:p>
    <w:p w:rsidR="00941AB2" w:rsidRDefault="00DA27DA" w:rsidP="00E76F17">
      <w:pPr>
        <w:rPr>
          <w:ins w:id="1213" w:author="Wang Judith" w:date="2019-09-02T16:54:00Z"/>
        </w:rPr>
      </w:pPr>
      <w:ins w:id="1214" w:author="Wang Judith" w:date="2019-09-02T16:55:00Z">
        <w:r>
          <w:rPr>
            <w:rFonts w:hint="eastAsia"/>
          </w:rPr>
          <w:t>弊</w:t>
        </w:r>
      </w:ins>
      <w:ins w:id="1215" w:author="Wang Judith" w:date="2019-09-02T16:54:00Z">
        <w:r w:rsidR="00941AB2">
          <w:rPr>
            <w:rFonts w:hint="eastAsia"/>
          </w:rPr>
          <w:t>：</w:t>
        </w:r>
      </w:ins>
      <w:ins w:id="1216" w:author="Wang Judith" w:date="2019-09-02T17:11:00Z">
        <w:r w:rsidR="009734DA">
          <w:rPr>
            <w:rFonts w:hint="eastAsia"/>
          </w:rPr>
          <w:t>冷漠/</w:t>
        </w:r>
      </w:ins>
      <w:ins w:id="1217" w:author="Wang Judith" w:date="2019-09-02T17:08:00Z">
        <w:r w:rsidR="00DD51C1">
          <w:rPr>
            <w:rFonts w:hint="eastAsia"/>
          </w:rPr>
          <w:t>抢人类的工作/机器人最终取代人类-</w:t>
        </w:r>
      </w:ins>
      <w:ins w:id="1218" w:author="Wang Judith" w:date="2019-09-02T17:09:00Z">
        <w:r w:rsidR="00DD51C1">
          <w:rPr>
            <w:rFonts w:hint="eastAsia"/>
          </w:rPr>
          <w:t>奴役人类-</w:t>
        </w:r>
        <w:r w:rsidR="001C7294">
          <w:rPr>
            <w:rFonts w:hint="eastAsia"/>
          </w:rPr>
          <w:t>灭绝人类~好莱坞电影《终结者》</w:t>
        </w:r>
      </w:ins>
    </w:p>
    <w:p w:rsidR="00941AB2" w:rsidRPr="001B7A6F" w:rsidRDefault="00941AB2" w:rsidP="00E76F17">
      <w:pPr>
        <w:rPr>
          <w:ins w:id="1219" w:author="Wang Judith" w:date="2019-09-02T16:54:00Z"/>
        </w:rPr>
      </w:pPr>
    </w:p>
    <w:p w:rsidR="00941AB2" w:rsidRDefault="00DA27DA" w:rsidP="00E76F17">
      <w:pPr>
        <w:rPr>
          <w:ins w:id="1220" w:author="Wang Judith" w:date="2019-09-02T16:53:00Z"/>
        </w:rPr>
      </w:pPr>
      <w:ins w:id="1221" w:author="Wang Judith" w:date="2019-09-02T16:55:00Z">
        <w:r>
          <w:rPr>
            <w:rFonts w:hint="eastAsia"/>
          </w:rPr>
          <w:t>利</w:t>
        </w:r>
      </w:ins>
      <w:ins w:id="1222" w:author="Wang Judith" w:date="2019-09-02T16:54:00Z">
        <w:r w:rsidR="00941AB2">
          <w:rPr>
            <w:rFonts w:hint="eastAsia"/>
          </w:rPr>
          <w:t>：</w:t>
        </w:r>
      </w:ins>
      <w:ins w:id="1223" w:author="Wang Judith" w:date="2019-09-02T17:10:00Z">
        <w:r w:rsidR="009734DA">
          <w:rPr>
            <w:rFonts w:hint="eastAsia"/>
          </w:rPr>
          <w:t>提高人类社会的</w:t>
        </w:r>
      </w:ins>
      <w:ins w:id="1224" w:author="Wang Judith" w:date="2019-09-02T17:11:00Z">
        <w:r w:rsidR="009734DA">
          <w:rPr>
            <w:rFonts w:hint="eastAsia"/>
          </w:rPr>
          <w:t>工作效率-高度工业化</w:t>
        </w:r>
        <w:r w:rsidR="00643A84">
          <w:rPr>
            <w:rFonts w:hint="eastAsia"/>
          </w:rPr>
          <w:t>/</w:t>
        </w:r>
      </w:ins>
      <w:ins w:id="1225" w:author="Wang Judith" w:date="2019-09-02T17:12:00Z">
        <w:r w:rsidR="00027A6B">
          <w:rPr>
            <w:rFonts w:hint="eastAsia"/>
          </w:rPr>
          <w:t>特殊工作免于人类陷入生命危险</w:t>
        </w:r>
      </w:ins>
      <w:ins w:id="1226" w:author="Wang Judith" w:date="2019-09-02T17:13:00Z">
        <w:r w:rsidR="002A0204">
          <w:rPr>
            <w:rFonts w:hint="eastAsia"/>
          </w:rPr>
          <w:t>-极限拍摄</w:t>
        </w:r>
      </w:ins>
      <w:ins w:id="1227" w:author="Wang Judith" w:date="2019-09-02T17:12:00Z">
        <w:r w:rsidR="00027A6B">
          <w:rPr>
            <w:rFonts w:hint="eastAsia"/>
          </w:rPr>
          <w:t>/只有机器可以做的事情/</w:t>
        </w:r>
      </w:ins>
      <w:ins w:id="1228" w:author="Wang Judith" w:date="2019-09-02T17:13:00Z">
        <w:r w:rsidR="002A0204">
          <w:rPr>
            <w:rFonts w:hint="eastAsia"/>
          </w:rPr>
          <w:t>军事机器人/</w:t>
        </w:r>
        <w:r w:rsidR="002A0204">
          <w:t xml:space="preserve">… </w:t>
        </w:r>
        <w:r w:rsidR="002A0204">
          <w:rPr>
            <w:rFonts w:hint="eastAsia"/>
          </w:rPr>
          <w:t>扫地机器人</w:t>
        </w:r>
      </w:ins>
      <w:ins w:id="1229" w:author="Wang Judith" w:date="2019-09-02T17:14:00Z">
        <w:r w:rsidR="002A0204">
          <w:rPr>
            <w:rFonts w:hint="eastAsia"/>
          </w:rPr>
          <w:t>/飞行器</w:t>
        </w:r>
      </w:ins>
    </w:p>
    <w:p w:rsidR="002C1696" w:rsidRDefault="002C1696" w:rsidP="00E76F17">
      <w:pPr>
        <w:rPr>
          <w:ins w:id="1230" w:author="Wang Judith" w:date="2019-09-02T16:53:00Z"/>
        </w:rPr>
      </w:pPr>
    </w:p>
    <w:p w:rsidR="002553C9" w:rsidRDefault="008E2392" w:rsidP="00E76F17">
      <w:pPr>
        <w:rPr>
          <w:ins w:id="1231" w:author="Wang Judith" w:date="2019-09-02T16:54:00Z"/>
        </w:rPr>
      </w:pPr>
      <w:ins w:id="1232" w:author="Wang Judith" w:date="2019-09-02T16:54:00Z">
        <w:r>
          <w:rPr>
            <w:rFonts w:hint="eastAsia"/>
          </w:rPr>
          <w:t>立场：利大于弊</w:t>
        </w:r>
      </w:ins>
    </w:p>
    <w:p w:rsidR="008E2392" w:rsidRPr="00E76F17" w:rsidRDefault="008E2392" w:rsidP="00E76F17"/>
    <w:p w:rsidR="00E76F17" w:rsidRPr="00E76F17" w:rsidRDefault="00E76F17" w:rsidP="00E76F17">
      <w:r w:rsidRPr="00E76F17">
        <w:t>2. The workplace nowadays is trying to employ the equal number of females and males. Do you think it is a positive or negative trend?</w:t>
      </w:r>
    </w:p>
    <w:p w:rsidR="00E76F17" w:rsidRPr="00E76F17" w:rsidRDefault="00E76F17" w:rsidP="00E76F17">
      <w:r w:rsidRPr="00E76F17">
        <w:t>3. Today there is a great increase in anti-social behaviors and lack of respect for others. What are the causes of this? Who should take responsibility for dealing with it?</w:t>
      </w:r>
    </w:p>
    <w:p w:rsidR="00E76F17" w:rsidRPr="00E76F17" w:rsidRDefault="00E76F17" w:rsidP="00E76F17">
      <w:r w:rsidRPr="00E76F17">
        <w:t>4. Some people think traveling abroad is a valuable experience for young people. Others think it wastes too much time and expense. Discuss both views and give your opinion.</w:t>
      </w:r>
    </w:p>
    <w:p w:rsidR="00E76F17" w:rsidRPr="00E76F17" w:rsidRDefault="00E76F17" w:rsidP="00E76F17">
      <w:r w:rsidRPr="00E76F17">
        <w:t>5. Some people believe that the government should support people who work for arts, such as painting, theatre or music financially. Some people believe that they should find other financial support resources instead. Discuss both views and give your opinion.</w:t>
      </w:r>
    </w:p>
    <w:p w:rsidR="00E76F17" w:rsidRPr="00E76F17" w:rsidRDefault="00E76F17" w:rsidP="00E76F17">
      <w:r w:rsidRPr="00E76F17">
        <w:t>6. Some people believe governments should spend money in saving languages of few speakers from dying out completely. Others think this is a waste of financial resources. Discuss both views and give your opinion.</w:t>
      </w:r>
    </w:p>
    <w:p w:rsidR="00E76F17" w:rsidRPr="00E76F17" w:rsidRDefault="00E76F17" w:rsidP="00E76F17">
      <w:r w:rsidRPr="00E76F17">
        <w:t>7. Competitiveness is a positive quality for people to have among most societies. How does this competitiveness affect individuals? Do you think it is a positive or negative trend？</w:t>
      </w:r>
    </w:p>
    <w:p w:rsidR="00E76F17" w:rsidRPr="00E76F17" w:rsidRDefault="00E76F17" w:rsidP="00E76F17">
      <w:r w:rsidRPr="00E76F17">
        <w:t>8. Many people think cheap air travel should be encouraged because it gives ordinary people freedom to travel further. However, others think this leads to Environmental problem, so air travel should be more expensive in order to discourage people from having it. Discuss both views and give your own opinion.</w:t>
      </w:r>
    </w:p>
    <w:p w:rsidR="00E76F17" w:rsidRPr="00E76F17" w:rsidRDefault="00E76F17" w:rsidP="00E76F17">
      <w:r w:rsidRPr="00E76F17">
        <w:t>9. Everyone believes that it is important to protect the environment however seldom do those them. Why is it important to protect the environment by ourselves? What action should we do?</w:t>
      </w:r>
    </w:p>
    <w:p w:rsidR="00E76F17" w:rsidRPr="00E76F17" w:rsidRDefault="00E76F17" w:rsidP="00E76F17">
      <w:r w:rsidRPr="00E76F17">
        <w:t>10. Foreign tourist abroad should be charged more than local people when visiting the local historical and cultural tourist attractions. To what extent do you agree or disagree？</w:t>
      </w:r>
    </w:p>
    <w:p w:rsidR="00E76F17" w:rsidRPr="00E76F17" w:rsidRDefault="00E76F17" w:rsidP="00E76F17">
      <w:r w:rsidRPr="00E76F17">
        <w:t xml:space="preserve">11. Environmental problems are too big for individual countries and individual people to </w:t>
      </w:r>
      <w:r w:rsidRPr="00E76F17">
        <w:lastRenderedPageBreak/>
        <w:t>address. We have reached the stage where the only way to protect the environment is to address it at an international level. To what extent do you agree or disagree with this statement?</w:t>
      </w:r>
    </w:p>
    <w:p w:rsidR="00E76F17" w:rsidRPr="00E76F17" w:rsidRDefault="00E76F17" w:rsidP="00E76F17">
      <w:r w:rsidRPr="00E76F17">
        <w:t>12. Individual greed and selfishness have been the basis of the modern society. Some people think that we must return to the older and more traditional values of respect for the family and the local community in order to create a better world to live in. To what extent do you agree or disagree?</w:t>
      </w:r>
    </w:p>
    <w:p w:rsidR="00E76F17" w:rsidRPr="00E76F17" w:rsidRDefault="00E76F17" w:rsidP="00E76F17">
      <w:r w:rsidRPr="00E76F17">
        <w:t>13. Some people think that teachers should be responsible for teaching students to judge what is right and wrong so that they can behave well. Others say that teachers should only teach students academic subjects. Discuss both views and give your opinion.</w:t>
      </w:r>
    </w:p>
    <w:p w:rsidR="00E76F17" w:rsidRPr="00E76F17" w:rsidRDefault="00E76F17" w:rsidP="00E76F17">
      <w:r w:rsidRPr="00E76F17">
        <w:t>14. We can get knowledge from the news, but some people think we cannot trust the journalist. What do you think? What qualities do you think a successful journalist should have?</w:t>
      </w:r>
    </w:p>
    <w:p w:rsidR="00E76F17" w:rsidRPr="00E76F17" w:rsidRDefault="00E76F17" w:rsidP="00E76F17">
      <w:r w:rsidRPr="00E76F17">
        <w:t>15. In modern societies, it is possible for people to go shopping, work and communicate via the internet without face-to-face communication. Is it a positive or negative development?</w:t>
      </w:r>
    </w:p>
    <w:p w:rsidR="00E76F17" w:rsidRPr="00E76F17" w:rsidRDefault="00E76F17" w:rsidP="00E76F17">
      <w:r w:rsidRPr="00E76F17">
        <w:t>16. The restoration of old buildings in major cities in the world costs numerous governments' expenditures. This money should be used in new housing and road development. To what extent do you agree or disagree?</w:t>
      </w:r>
    </w:p>
    <w:p w:rsidR="00E76F17" w:rsidRPr="00E76F17" w:rsidRDefault="00E76F17" w:rsidP="00E76F17">
      <w:r w:rsidRPr="00E76F17">
        <w:t>17. In many countries today, people in big cities prefer to live alone or in small family units rather than large and extended family groups. Is this a positive or negative trend?</w:t>
      </w:r>
    </w:p>
    <w:p w:rsidR="00E76F17" w:rsidRPr="00E76F17" w:rsidRDefault="00E76F17" w:rsidP="00E76F17">
      <w:r w:rsidRPr="00E76F17">
        <w:t>18. In some countries governments pay the money for students' university fees，while in other countries, students pay for themselves. Do advantages of governments paying for the students outweigh its disadvantages？</w:t>
      </w:r>
    </w:p>
    <w:p w:rsidR="00E76F17" w:rsidRPr="00E76F17" w:rsidRDefault="00E76F17" w:rsidP="00E76F17">
      <w:r w:rsidRPr="00E76F17">
        <w:t>19. Some people think that in this modern world people are getting dependent on each other, while others think the modern world gets people more independent on each other. Discuss both views and give your own opinion.</w:t>
      </w:r>
    </w:p>
    <w:p w:rsidR="00E76F17" w:rsidRPr="00E76F17" w:rsidRDefault="00E76F17" w:rsidP="00E76F17">
      <w:r w:rsidRPr="00E76F17">
        <w:t>20. Some scientists think it is very soon that computers will be more intelligent than human. Some people think it is a positive development, while others think it is a negative development. Discuss both views and give your opinion.</w:t>
      </w:r>
    </w:p>
    <w:p w:rsidR="00E76F17" w:rsidRPr="00E76F17" w:rsidRDefault="00E76F17" w:rsidP="00E76F17">
      <w:r w:rsidRPr="00E76F17">
        <w:t>21. Some people think that work is the most important thing in people's life. Without the success of career, life will become meaningless. To what extent do you agree or disagree?</w:t>
      </w:r>
    </w:p>
    <w:p w:rsidR="00E76F17" w:rsidRPr="00E76F17" w:rsidRDefault="00E76F17" w:rsidP="00E76F17">
      <w:r w:rsidRPr="00E76F17">
        <w:t>22. Caring for children is important in any society. All parents should be required to take childcare courses. To what extent do you agree or disagree?</w:t>
      </w:r>
    </w:p>
    <w:p w:rsidR="00E76F17" w:rsidRPr="00E76F17" w:rsidRDefault="00E76F17" w:rsidP="00E76F17">
      <w:r w:rsidRPr="00E76F17">
        <w:t>23. Some people think young people should be free to choose his or her job，but other people think they should be realistic and think more about their future. Discuss both views and give your own opinion.</w:t>
      </w:r>
    </w:p>
    <w:p w:rsidR="00E76F17" w:rsidRPr="00E76F17" w:rsidRDefault="00E76F17" w:rsidP="00E76F17">
      <w:r w:rsidRPr="00E76F17">
        <w:t>24. Some people think all lawbreakers should be put into prison, while others believe that there are better alternatives. Discuss both views and give your own opinion.</w:t>
      </w:r>
    </w:p>
    <w:p w:rsidR="00E76F17" w:rsidRPr="00E76F17" w:rsidRDefault="00E76F17" w:rsidP="00E76F17">
      <w:r w:rsidRPr="00E76F17">
        <w:t>25. Interviews form the basic selecting procedure for most large companies. However, some people think an interview is not a reliable means of choosing who to employ and there are some other better methods of selection. To what extent do you agree or disagree?</w:t>
      </w:r>
    </w:p>
    <w:p w:rsidR="00622CC3" w:rsidRDefault="00622CC3">
      <w:pPr>
        <w:widowControl/>
        <w:jc w:val="left"/>
        <w:rPr>
          <w:ins w:id="1233" w:author="Wang Judith" w:date="2019-08-20T17:56:00Z"/>
        </w:rPr>
      </w:pPr>
      <w:ins w:id="1234" w:author="Wang Judith" w:date="2019-08-20T17:56:00Z">
        <w:r>
          <w:br w:type="page"/>
        </w:r>
      </w:ins>
    </w:p>
    <w:p w:rsidR="00622CC3" w:rsidRPr="00622CC3" w:rsidRDefault="00622CC3" w:rsidP="00622CC3">
      <w:r w:rsidRPr="00622CC3">
        <w:rPr>
          <w:b/>
          <w:bCs/>
        </w:rPr>
        <w:lastRenderedPageBreak/>
        <w:t>重点预习范围：</w:t>
      </w:r>
    </w:p>
    <w:p w:rsidR="00622CC3" w:rsidRDefault="00622CC3" w:rsidP="00622CC3">
      <w:pPr>
        <w:rPr>
          <w:ins w:id="1235" w:author="Wang Judith" w:date="2019-08-20T17:57:00Z"/>
        </w:rPr>
      </w:pPr>
      <w:r w:rsidRPr="00622CC3">
        <w:t>1 Some people think reading stories in books is better than watching TV or playing computer games for children. To what extent do you agree or disagree?</w:t>
      </w:r>
    </w:p>
    <w:p w:rsidR="00AC07F0" w:rsidRDefault="00B53634" w:rsidP="00622CC3">
      <w:pPr>
        <w:rPr>
          <w:ins w:id="1236" w:author="Wang Judith" w:date="2019-08-22T09:49:00Z"/>
        </w:rPr>
      </w:pPr>
      <w:ins w:id="1237" w:author="Wang Judith" w:date="2019-08-22T09:49:00Z">
        <w:r>
          <w:rPr>
            <w:rFonts w:hint="eastAsia"/>
          </w:rPr>
          <w:t>题型：单边选择</w:t>
        </w:r>
      </w:ins>
    </w:p>
    <w:p w:rsidR="00B53634" w:rsidRDefault="00B53634" w:rsidP="00622CC3">
      <w:pPr>
        <w:rPr>
          <w:ins w:id="1238" w:author="Wang Judith" w:date="2019-08-22T09:49:00Z"/>
        </w:rPr>
      </w:pPr>
      <w:ins w:id="1239" w:author="Wang Judith" w:date="2019-08-22T09:49:00Z">
        <w:r>
          <w:rPr>
            <w:rFonts w:hint="eastAsia"/>
          </w:rPr>
          <w:t>立场：同意</w:t>
        </w:r>
      </w:ins>
    </w:p>
    <w:p w:rsidR="00B53634" w:rsidRDefault="00B53634" w:rsidP="00622CC3">
      <w:pPr>
        <w:rPr>
          <w:ins w:id="1240" w:author="Wang Judith" w:date="2019-08-27T19:30:00Z"/>
        </w:rPr>
      </w:pPr>
    </w:p>
    <w:p w:rsidR="00B45421" w:rsidRDefault="00E9227E" w:rsidP="00622CC3">
      <w:pPr>
        <w:rPr>
          <w:ins w:id="1241" w:author="Wang Judith" w:date="2019-08-27T20:11:00Z"/>
        </w:rPr>
      </w:pPr>
      <w:ins w:id="1242" w:author="Wang Judith" w:date="2019-08-27T19:30:00Z">
        <w:r>
          <w:t xml:space="preserve">I </w:t>
        </w:r>
      </w:ins>
      <w:ins w:id="1243" w:author="Wang Judith" w:date="2019-08-27T20:06:00Z">
        <w:r w:rsidR="004A0969">
          <w:rPr>
            <w:rFonts w:hint="eastAsia"/>
          </w:rPr>
          <w:t>would</w:t>
        </w:r>
        <w:r w:rsidR="004A0969">
          <w:t xml:space="preserve"> prefer</w:t>
        </w:r>
      </w:ins>
      <w:ins w:id="1244" w:author="Wang Judith" w:date="2019-08-27T19:30:00Z">
        <w:r>
          <w:t xml:space="preserve"> reading </w:t>
        </w:r>
      </w:ins>
      <w:ins w:id="1245" w:author="Wang Judith" w:date="2019-08-27T19:31:00Z">
        <w:r>
          <w:t xml:space="preserve">stories in books </w:t>
        </w:r>
      </w:ins>
      <w:ins w:id="1246" w:author="Wang Judith" w:date="2019-08-27T20:07:00Z">
        <w:r w:rsidR="00BD35B2">
          <w:t xml:space="preserve">for all children instead of </w:t>
        </w:r>
      </w:ins>
      <w:ins w:id="1247" w:author="Wang Judith" w:date="2019-08-27T19:31:00Z">
        <w:r>
          <w:t>watching TV, or playing computer games</w:t>
        </w:r>
      </w:ins>
      <w:ins w:id="1248" w:author="Wang Judith" w:date="2019-08-27T20:07:00Z">
        <w:r w:rsidR="00BD35B2">
          <w:t xml:space="preserve"> at an early age</w:t>
        </w:r>
      </w:ins>
      <w:ins w:id="1249" w:author="Wang Judith" w:date="2019-08-27T19:31:00Z">
        <w:r>
          <w:t xml:space="preserve">. </w:t>
        </w:r>
      </w:ins>
      <w:ins w:id="1250" w:author="Wang Judith" w:date="2019-08-27T20:08:00Z">
        <w:r w:rsidR="00B45421">
          <w:t>I agree insofar as</w:t>
        </w:r>
      </w:ins>
      <w:ins w:id="1251" w:author="Wang Judith" w:date="2019-08-27T20:15:00Z">
        <w:r w:rsidR="00B45421">
          <w:t xml:space="preserve"> </w:t>
        </w:r>
      </w:ins>
    </w:p>
    <w:p w:rsidR="00F4796C" w:rsidRDefault="00F4796C" w:rsidP="00622CC3">
      <w:pPr>
        <w:rPr>
          <w:ins w:id="1252" w:author="Wang Judith" w:date="2019-09-01T18:51:00Z"/>
        </w:rPr>
      </w:pPr>
    </w:p>
    <w:p w:rsidR="00B53634" w:rsidRDefault="00A731E8" w:rsidP="00622CC3">
      <w:pPr>
        <w:rPr>
          <w:ins w:id="1253" w:author="Wang Judith" w:date="2019-08-22T09:52:00Z"/>
        </w:rPr>
      </w:pPr>
      <w:ins w:id="1254" w:author="Wang Judith" w:date="2019-09-01T18:57:00Z">
        <w:r>
          <w:rPr>
            <w:rFonts w:hint="eastAsia"/>
          </w:rPr>
          <w:t>看电视</w:t>
        </w:r>
        <w:r w:rsidR="00240E55">
          <w:rPr>
            <w:rFonts w:hint="eastAsia"/>
          </w:rPr>
          <w:t>、</w:t>
        </w:r>
        <w:r w:rsidR="00315E8F">
          <w:rPr>
            <w:rFonts w:hint="eastAsia"/>
          </w:rPr>
          <w:t>网络游戏</w:t>
        </w:r>
        <w:r w:rsidR="00832D1C">
          <w:rPr>
            <w:rFonts w:hint="eastAsia"/>
          </w:rPr>
          <w:t>：</w:t>
        </w:r>
      </w:ins>
      <w:ins w:id="1255" w:author="Wang Judith" w:date="2019-09-01T18:52:00Z">
        <w:r w:rsidR="00F4796C">
          <w:rPr>
            <w:rFonts w:hint="eastAsia"/>
          </w:rPr>
          <w:t>伤眼睛</w:t>
        </w:r>
      </w:ins>
      <w:ins w:id="1256" w:author="Wang Judith" w:date="2019-08-27T20:23:00Z">
        <w:r w:rsidR="00F4796C">
          <w:rPr>
            <w:rFonts w:hint="eastAsia"/>
          </w:rPr>
          <w:t>、网</w:t>
        </w:r>
        <w:r w:rsidR="00C1228F">
          <w:rPr>
            <w:rFonts w:hint="eastAsia"/>
          </w:rPr>
          <w:t>瘾</w:t>
        </w:r>
      </w:ins>
      <w:ins w:id="1257" w:author="Wang Judith" w:date="2019-09-01T18:52:00Z">
        <w:r w:rsidR="00F4796C">
          <w:rPr>
            <w:rFonts w:hint="eastAsia"/>
          </w:rPr>
          <w:t>、肥宅</w:t>
        </w:r>
        <w:r w:rsidR="001E37AB">
          <w:rPr>
            <w:rFonts w:hint="eastAsia"/>
          </w:rPr>
          <w:t>、亚健康</w:t>
        </w:r>
      </w:ins>
      <w:ins w:id="1258" w:author="Wang Judith" w:date="2019-08-22T09:51:00Z">
        <w:r w:rsidR="00B53634">
          <w:rPr>
            <w:rFonts w:hint="eastAsia"/>
          </w:rPr>
          <w:t>。</w:t>
        </w:r>
      </w:ins>
    </w:p>
    <w:p w:rsidR="00AC07F0" w:rsidRDefault="00B53634" w:rsidP="00622CC3">
      <w:pPr>
        <w:rPr>
          <w:ins w:id="1259" w:author="Wang Judith" w:date="2019-08-22T09:53:00Z"/>
        </w:rPr>
      </w:pPr>
      <w:ins w:id="1260" w:author="Wang Judith" w:date="2019-08-22T09:52:00Z">
        <w:r>
          <w:rPr>
            <w:rFonts w:hint="eastAsia"/>
          </w:rPr>
          <w:t>影响学习/缺少户外活动/</w:t>
        </w:r>
      </w:ins>
      <w:ins w:id="1261" w:author="Wang Judith" w:date="2019-08-22T09:53:00Z">
        <w:r>
          <w:rPr>
            <w:rFonts w:hint="eastAsia"/>
          </w:rPr>
          <w:t>缺乏社交活动</w:t>
        </w:r>
      </w:ins>
      <w:ins w:id="1262" w:author="Wang Judith" w:date="2019-08-27T20:21:00Z">
        <w:r w:rsidR="00C1228F">
          <w:t>/</w:t>
        </w:r>
        <w:r w:rsidR="00C1228F">
          <w:rPr>
            <w:rFonts w:hint="eastAsia"/>
          </w:rPr>
          <w:t>缺乏创新力的锻炼</w:t>
        </w:r>
      </w:ins>
    </w:p>
    <w:p w:rsidR="007468E4" w:rsidRDefault="00993ADB" w:rsidP="00622CC3">
      <w:pPr>
        <w:rPr>
          <w:ins w:id="1263" w:author="Wang Judith" w:date="2019-09-01T18:34:00Z"/>
        </w:rPr>
      </w:pPr>
      <w:ins w:id="1264" w:author="Wang Judith" w:date="2019-09-01T18:33:00Z">
        <w:r>
          <w:t xml:space="preserve">With </w:t>
        </w:r>
      </w:ins>
      <w:ins w:id="1265" w:author="Wang Judith" w:date="2019-09-01T18:32:00Z">
        <w:r w:rsidR="002E0A72" w:rsidRPr="002E0A72">
          <w:t xml:space="preserve">the burgeoning development of science and technology like television and computers have </w:t>
        </w:r>
      </w:ins>
      <w:ins w:id="1266" w:author="Wang Judith" w:date="2019-09-01T18:33:00Z">
        <w:r>
          <w:t>c</w:t>
        </w:r>
        <w:r w:rsidR="00041841">
          <w:t>reated many fantastic stories</w:t>
        </w:r>
      </w:ins>
      <w:ins w:id="1267" w:author="Wang Judith" w:date="2019-09-01T18:35:00Z">
        <w:r w:rsidR="0036028B">
          <w:t xml:space="preserve"> on screens</w:t>
        </w:r>
      </w:ins>
      <w:ins w:id="1268" w:author="Wang Judith" w:date="2019-09-01T18:34:00Z">
        <w:r w:rsidR="00041841">
          <w:t>,</w:t>
        </w:r>
      </w:ins>
      <w:ins w:id="1269" w:author="Wang Judith" w:date="2019-09-01T18:33:00Z">
        <w:r>
          <w:t xml:space="preserve"> </w:t>
        </w:r>
      </w:ins>
      <w:ins w:id="1270" w:author="Wang Judith" w:date="2019-09-01T18:32:00Z">
        <w:r w:rsidR="002E0A72" w:rsidRPr="002E0A72">
          <w:t>attract</w:t>
        </w:r>
      </w:ins>
      <w:ins w:id="1271" w:author="Wang Judith" w:date="2019-09-01T18:34:00Z">
        <w:r w:rsidR="00041841">
          <w:t>ing</w:t>
        </w:r>
      </w:ins>
      <w:ins w:id="1272" w:author="Wang Judith" w:date="2019-09-01T18:32:00Z">
        <w:r w:rsidR="002E0A72" w:rsidRPr="002E0A72">
          <w:t xml:space="preserve"> millions of children’s eyes</w:t>
        </w:r>
      </w:ins>
      <w:ins w:id="1273" w:author="Wang Judith" w:date="2019-09-01T18:34:00Z">
        <w:r>
          <w:t>.</w:t>
        </w:r>
        <w:r w:rsidR="007468E4">
          <w:t xml:space="preserve"> </w:t>
        </w:r>
      </w:ins>
      <w:ins w:id="1274" w:author="Wang Judith" w:date="2019-09-01T18:35:00Z">
        <w:r w:rsidR="0036028B">
          <w:t>However,</w:t>
        </w:r>
      </w:ins>
      <w:ins w:id="1275" w:author="Wang Judith" w:date="2019-09-01T19:07:00Z">
        <w:r w:rsidR="00875240">
          <w:t xml:space="preserve"> </w:t>
        </w:r>
      </w:ins>
      <w:ins w:id="1276" w:author="Wang Judith" w:date="2019-09-01T19:08:00Z">
        <w:r w:rsidR="00875240">
          <w:t>the overwhelming majority of people tend to use these inventions for entertainment, not</w:t>
        </w:r>
      </w:ins>
      <w:ins w:id="1277" w:author="Wang Judith" w:date="2019-09-01T19:09:00Z">
        <w:r w:rsidR="00596E29">
          <w:t xml:space="preserve"> for study, thus </w:t>
        </w:r>
      </w:ins>
      <w:ins w:id="1278" w:author="Wang Judith" w:date="2019-09-01T18:35:00Z">
        <w:r w:rsidR="00596E29">
          <w:t>it</w:t>
        </w:r>
      </w:ins>
      <w:ins w:id="1279" w:author="Wang Judith" w:date="2019-09-01T18:38:00Z">
        <w:r w:rsidR="0067013C">
          <w:t xml:space="preserve"> </w:t>
        </w:r>
      </w:ins>
      <w:ins w:id="1280" w:author="Wang Judith" w:date="2019-09-01T18:35:00Z">
        <w:r w:rsidR="0036028B">
          <w:t>bring</w:t>
        </w:r>
        <w:r w:rsidR="0067013C">
          <w:t>s</w:t>
        </w:r>
        <w:r w:rsidR="00C9463B">
          <w:t xml:space="preserve"> </w:t>
        </w:r>
      </w:ins>
      <w:ins w:id="1281" w:author="Wang Judith" w:date="2019-09-01T18:51:00Z">
        <w:r w:rsidR="00C9463B">
          <w:t>many</w:t>
        </w:r>
      </w:ins>
      <w:ins w:id="1282" w:author="Wang Judith" w:date="2019-09-01T18:35:00Z">
        <w:r w:rsidR="0036028B">
          <w:t xml:space="preserve"> problems. </w:t>
        </w:r>
      </w:ins>
      <w:ins w:id="1283" w:author="Wang Judith" w:date="2019-09-01T18:38:00Z">
        <w:r w:rsidR="00A5630E">
          <w:t>For instance</w:t>
        </w:r>
      </w:ins>
      <w:ins w:id="1284" w:author="Wang Judith" w:date="2019-09-01T18:35:00Z">
        <w:r w:rsidR="0067013C">
          <w:t xml:space="preserve">, </w:t>
        </w:r>
      </w:ins>
      <w:ins w:id="1285" w:author="Wang Judith" w:date="2019-09-01T18:36:00Z">
        <w:r w:rsidR="0067013C">
          <w:t>when children are addicted to electronic screen</w:t>
        </w:r>
      </w:ins>
      <w:ins w:id="1286" w:author="Wang Judith" w:date="2019-09-01T18:38:00Z">
        <w:r w:rsidR="001E67C9">
          <w:t xml:space="preserve"> </w:t>
        </w:r>
        <w:r w:rsidR="001E67C9" w:rsidRPr="001E67C9">
          <w:t>at an early age</w:t>
        </w:r>
      </w:ins>
      <w:ins w:id="1287" w:author="Wang Judith" w:date="2019-09-01T18:36:00Z">
        <w:r w:rsidR="00412B9B">
          <w:t>,</w:t>
        </w:r>
      </w:ins>
    </w:p>
    <w:p w:rsidR="007468E4" w:rsidRPr="0036028B" w:rsidRDefault="007468E4" w:rsidP="00622CC3">
      <w:pPr>
        <w:rPr>
          <w:ins w:id="1288" w:author="Wang Judith" w:date="2019-09-01T18:34:00Z"/>
        </w:rPr>
      </w:pPr>
    </w:p>
    <w:p w:rsidR="002E0A72" w:rsidRDefault="00127F46" w:rsidP="00622CC3">
      <w:pPr>
        <w:rPr>
          <w:ins w:id="1289" w:author="Wang Judith" w:date="2019-09-01T18:32:00Z"/>
        </w:rPr>
      </w:pPr>
      <w:ins w:id="1290" w:author="Wang Judith" w:date="2019-09-01T18:55:00Z">
        <w:r>
          <w:t xml:space="preserve">Consider </w:t>
        </w:r>
        <w:r w:rsidR="00875240">
          <w:t xml:space="preserve">these harmful </w:t>
        </w:r>
      </w:ins>
      <w:ins w:id="1291" w:author="Wang Judith" w:date="2019-09-01T19:07:00Z">
        <w:r w:rsidR="00875240">
          <w:rPr>
            <w:rFonts w:hint="eastAsia"/>
          </w:rPr>
          <w:t>influences</w:t>
        </w:r>
      </w:ins>
      <w:ins w:id="1292" w:author="Wang Judith" w:date="2019-09-01T18:55:00Z">
        <w:r>
          <w:t>, p</w:t>
        </w:r>
        <w:r w:rsidR="0017351D" w:rsidRPr="002E0A72">
          <w:t>arents</w:t>
        </w:r>
      </w:ins>
      <w:ins w:id="1293" w:author="Wang Judith" w:date="2019-09-01T18:32:00Z">
        <w:r w:rsidR="002E0A72" w:rsidRPr="002E0A72">
          <w:t xml:space="preserve"> and schools should </w:t>
        </w:r>
        <w:r w:rsidR="002E0A72" w:rsidRPr="002E0A72">
          <w:rPr>
            <w:rFonts w:hint="eastAsia"/>
          </w:rPr>
          <w:t>li</w:t>
        </w:r>
        <w:r w:rsidR="002E0A72" w:rsidRPr="002E0A72">
          <w:t>mit the time of watching TV and playing computer games, or even using the smart phones; otherwise, children might perform weakness on both intelligence and imagination.</w:t>
        </w:r>
      </w:ins>
    </w:p>
    <w:p w:rsidR="002E0A72" w:rsidRDefault="002E0A72" w:rsidP="00622CC3">
      <w:pPr>
        <w:rPr>
          <w:ins w:id="1294" w:author="Wang Judith" w:date="2019-09-01T18:33:00Z"/>
        </w:rPr>
      </w:pPr>
    </w:p>
    <w:p w:rsidR="002E0A72" w:rsidRDefault="002E0A72" w:rsidP="00622CC3">
      <w:pPr>
        <w:rPr>
          <w:ins w:id="1295" w:author="Wang Judith" w:date="2019-09-01T18:33:00Z"/>
        </w:rPr>
      </w:pPr>
    </w:p>
    <w:p w:rsidR="008A45EB" w:rsidRDefault="008A45EB" w:rsidP="00622CC3">
      <w:pPr>
        <w:rPr>
          <w:ins w:id="1296" w:author="Wang Judith" w:date="2019-09-01T18:58:00Z"/>
        </w:rPr>
      </w:pPr>
      <w:ins w:id="1297" w:author="Wang Judith" w:date="2019-09-01T18:58:00Z">
        <w:r>
          <w:rPr>
            <w:rFonts w:hint="eastAsia"/>
          </w:rPr>
          <w:t>阅读是受过教育的文化人的基本能力之一。</w:t>
        </w:r>
      </w:ins>
    </w:p>
    <w:p w:rsidR="006B733E" w:rsidRDefault="00DE7EBA" w:rsidP="00622CC3">
      <w:pPr>
        <w:rPr>
          <w:ins w:id="1298" w:author="Wang Judith" w:date="2019-08-22T09:54:00Z"/>
        </w:rPr>
      </w:pPr>
      <w:ins w:id="1299" w:author="Wang Judith" w:date="2019-09-01T19:06:00Z">
        <w:r>
          <w:rPr>
            <w:rFonts w:hint="eastAsia"/>
          </w:rPr>
          <w:t>增强</w:t>
        </w:r>
        <w:r w:rsidR="000E0145" w:rsidRPr="000E0145">
          <w:rPr>
            <w:rFonts w:hint="eastAsia"/>
          </w:rPr>
          <w:t>文字理解力</w:t>
        </w:r>
        <w:r w:rsidR="000E0145">
          <w:rPr>
            <w:rFonts w:hint="eastAsia"/>
          </w:rPr>
          <w:t>/</w:t>
        </w:r>
      </w:ins>
      <w:ins w:id="1300" w:author="Wang Judith" w:date="2019-09-01T18:59:00Z">
        <w:r w:rsidR="00E6274E">
          <w:rPr>
            <w:rFonts w:hint="eastAsia"/>
          </w:rPr>
          <w:t>激发</w:t>
        </w:r>
      </w:ins>
      <w:ins w:id="1301" w:author="Wang Judith" w:date="2019-08-22T09:54:00Z">
        <w:r w:rsidR="006B733E">
          <w:rPr>
            <w:rFonts w:hint="eastAsia"/>
          </w:rPr>
          <w:t>孩子的想象力/</w:t>
        </w:r>
      </w:ins>
      <w:ins w:id="1302" w:author="Wang Judith" w:date="2019-09-01T19:06:00Z">
        <w:r w:rsidR="00875240">
          <w:rPr>
            <w:rFonts w:hint="eastAsia"/>
          </w:rPr>
          <w:t>发展创新思维</w:t>
        </w:r>
      </w:ins>
    </w:p>
    <w:p w:rsidR="006B53BD" w:rsidRPr="006B53BD" w:rsidRDefault="006B53BD" w:rsidP="006B53BD">
      <w:pPr>
        <w:rPr>
          <w:ins w:id="1303" w:author="Wang Judith" w:date="2019-09-01T18:29:00Z"/>
        </w:rPr>
      </w:pPr>
      <w:ins w:id="1304" w:author="Wang Judith" w:date="2019-09-01T18:29:00Z">
        <w:r w:rsidRPr="006B53BD">
          <w:t>Universally acknowledged is that reading is always one of the most important abilities for today’s youth, which is able to enhance children’s imagination and intelligence. Two examples that aptly illustrate this point involve such benefits of reading books.</w:t>
        </w:r>
      </w:ins>
    </w:p>
    <w:p w:rsidR="00B53634" w:rsidDel="00270023" w:rsidRDefault="00270023" w:rsidP="00622CC3">
      <w:pPr>
        <w:rPr>
          <w:del w:id="1305" w:author="Wang Judith" w:date="2019-08-22T09:55:00Z"/>
        </w:rPr>
      </w:pPr>
      <w:ins w:id="1306" w:author="Wang Judith" w:date="2019-08-27T19:53:00Z">
        <w:r w:rsidRPr="00270023">
          <w:t xml:space="preserve">An even more striking example of how reading stories in books is needed involves the  </w:t>
        </w:r>
      </w:ins>
    </w:p>
    <w:p w:rsidR="00270023" w:rsidRDefault="00270023" w:rsidP="00622CC3">
      <w:pPr>
        <w:rPr>
          <w:ins w:id="1307" w:author="Wang Judith" w:date="2019-08-27T19:53:00Z"/>
        </w:rPr>
      </w:pPr>
    </w:p>
    <w:p w:rsidR="00270023" w:rsidRDefault="00270023" w:rsidP="00622CC3">
      <w:pPr>
        <w:rPr>
          <w:ins w:id="1308" w:author="Wang Judith" w:date="2019-08-27T19:53:00Z"/>
        </w:rPr>
      </w:pPr>
    </w:p>
    <w:p w:rsidR="00270023" w:rsidRPr="00622CC3" w:rsidRDefault="00270023" w:rsidP="00622CC3">
      <w:pPr>
        <w:rPr>
          <w:ins w:id="1309" w:author="Wang Judith" w:date="2019-08-27T19:53:00Z"/>
        </w:rPr>
      </w:pPr>
    </w:p>
    <w:p w:rsidR="00622CC3" w:rsidRDefault="00622CC3" w:rsidP="00622CC3">
      <w:pPr>
        <w:rPr>
          <w:ins w:id="1310" w:author="Wang Judith" w:date="2019-08-21T22:58:00Z"/>
        </w:rPr>
      </w:pPr>
      <w:r w:rsidRPr="00622CC3">
        <w:t>2 Interviews form the basic selecting procedure for most large companies. However, some people think an interview is not a reliable means of choosing who to employ and there are some other better methods of selection. To what extent do you agree or disagree?</w:t>
      </w:r>
    </w:p>
    <w:p w:rsidR="00AF4713" w:rsidRDefault="0097212C" w:rsidP="00622CC3">
      <w:pPr>
        <w:rPr>
          <w:ins w:id="1311" w:author="Wang Judith" w:date="2019-08-21T22:58:00Z"/>
        </w:rPr>
      </w:pPr>
      <w:ins w:id="1312" w:author="Wang Judith" w:date="2019-08-22T09:55:00Z">
        <w:r>
          <w:rPr>
            <w:rFonts w:hint="eastAsia"/>
          </w:rPr>
          <w:t>题型：单边选择</w:t>
        </w:r>
      </w:ins>
    </w:p>
    <w:p w:rsidR="00AF4713" w:rsidRDefault="00FE1332" w:rsidP="00622CC3">
      <w:pPr>
        <w:rPr>
          <w:ins w:id="1313" w:author="Wang Judith" w:date="2019-08-27T19:28:00Z"/>
        </w:rPr>
      </w:pPr>
      <w:ins w:id="1314" w:author="Wang Judith" w:date="2019-08-27T19:29:00Z">
        <w:r>
          <w:rPr>
            <w:rFonts w:hint="eastAsia"/>
          </w:rPr>
          <w:t>立场：同意</w:t>
        </w:r>
      </w:ins>
    </w:p>
    <w:p w:rsidR="00FE1332" w:rsidRDefault="00FE1332" w:rsidP="00622CC3">
      <w:pPr>
        <w:rPr>
          <w:ins w:id="1315" w:author="Wang Judith" w:date="2019-08-27T20:00:00Z"/>
        </w:rPr>
      </w:pPr>
    </w:p>
    <w:p w:rsidR="004247E0" w:rsidRDefault="004247E0" w:rsidP="00622CC3">
      <w:pPr>
        <w:rPr>
          <w:ins w:id="1316" w:author="Wang Judith" w:date="2019-08-27T20:01:00Z"/>
        </w:rPr>
      </w:pPr>
      <w:ins w:id="1317" w:author="Wang Judith" w:date="2019-08-27T20:02:00Z">
        <w:r>
          <w:rPr>
            <w:rFonts w:hint="eastAsia"/>
          </w:rPr>
          <w:t>是否可以保证</w:t>
        </w:r>
      </w:ins>
      <w:ins w:id="1318" w:author="Wang Judith" w:date="2019-08-27T20:01:00Z">
        <w:r>
          <w:rPr>
            <w:rFonts w:hint="eastAsia"/>
          </w:rPr>
          <w:t>采访的样本数据可靠性。</w:t>
        </w:r>
      </w:ins>
    </w:p>
    <w:p w:rsidR="004247E0" w:rsidRPr="004247E0" w:rsidRDefault="004247E0" w:rsidP="00622CC3">
      <w:pPr>
        <w:rPr>
          <w:ins w:id="1319" w:author="Wang Judith" w:date="2019-08-27T20:01:00Z"/>
        </w:rPr>
      </w:pPr>
    </w:p>
    <w:p w:rsidR="004247E0" w:rsidRDefault="004247E0" w:rsidP="00622CC3">
      <w:pPr>
        <w:rPr>
          <w:ins w:id="1320" w:author="Wang Judith" w:date="2019-08-27T20:01:00Z"/>
        </w:rPr>
      </w:pPr>
      <w:ins w:id="1321" w:author="Wang Judith" w:date="2019-08-27T20:01:00Z">
        <w:r>
          <w:rPr>
            <w:rFonts w:hint="eastAsia"/>
          </w:rPr>
          <w:t>采访只是获取数据样本，更重要的是分析数据背后的内在关联。</w:t>
        </w:r>
      </w:ins>
    </w:p>
    <w:p w:rsidR="004247E0" w:rsidRDefault="004247E0" w:rsidP="00622CC3">
      <w:pPr>
        <w:rPr>
          <w:ins w:id="1322" w:author="Wang Judith" w:date="2019-08-27T20:01:00Z"/>
        </w:rPr>
      </w:pPr>
    </w:p>
    <w:p w:rsidR="004247E0" w:rsidRDefault="004247E0" w:rsidP="00622CC3">
      <w:pPr>
        <w:rPr>
          <w:ins w:id="1323" w:author="Wang Judith" w:date="2019-08-27T20:02:00Z"/>
        </w:rPr>
      </w:pPr>
      <w:ins w:id="1324" w:author="Wang Judith" w:date="2019-08-27T20:02:00Z">
        <w:r>
          <w:rPr>
            <w:rFonts w:hint="eastAsia"/>
          </w:rPr>
          <w:t>多渠道数据融合</w:t>
        </w:r>
      </w:ins>
      <w:ins w:id="1325" w:author="Wang Judith" w:date="2019-08-27T20:03:00Z">
        <w:r>
          <w:rPr>
            <w:rFonts w:hint="eastAsia"/>
          </w:rPr>
          <w:t>，机器学习模拟演算雇佣结果。</w:t>
        </w:r>
      </w:ins>
    </w:p>
    <w:p w:rsidR="004247E0" w:rsidRPr="00622CC3" w:rsidRDefault="004247E0" w:rsidP="00622CC3"/>
    <w:p w:rsidR="00622CC3" w:rsidRDefault="00622CC3" w:rsidP="00622CC3">
      <w:pPr>
        <w:rPr>
          <w:ins w:id="1326" w:author="Wang Judith" w:date="2019-08-21T22:58:00Z"/>
        </w:rPr>
      </w:pPr>
      <w:r w:rsidRPr="00622CC3">
        <w:t>3 Nowadays, most people learn academic study at university, but others think we should learn vocational skills more, do you agree or disagree?</w:t>
      </w:r>
    </w:p>
    <w:p w:rsidR="00AF4713" w:rsidRDefault="00AF4713" w:rsidP="00622CC3">
      <w:pPr>
        <w:rPr>
          <w:ins w:id="1327" w:author="Wang Judith" w:date="2019-08-21T22:58:00Z"/>
        </w:rPr>
      </w:pPr>
    </w:p>
    <w:p w:rsidR="00AF4713" w:rsidRPr="00622CC3" w:rsidRDefault="00AF4713" w:rsidP="00622CC3"/>
    <w:p w:rsidR="00622CC3" w:rsidRDefault="00622CC3" w:rsidP="00622CC3">
      <w:pPr>
        <w:rPr>
          <w:ins w:id="1328" w:author="Wang Judith" w:date="2019-08-21T22:58:00Z"/>
        </w:rPr>
      </w:pPr>
      <w:r w:rsidRPr="00622CC3">
        <w:t>4 In some countries, the role of a mother differs in some ways from the role of a father. Why do you think these differences exist? How might parental roles develop in the future?</w:t>
      </w:r>
    </w:p>
    <w:p w:rsidR="00AF4713" w:rsidRDefault="0071049F" w:rsidP="00622CC3">
      <w:pPr>
        <w:rPr>
          <w:ins w:id="1329" w:author="Wang Judith" w:date="2019-08-28T07:34:00Z"/>
        </w:rPr>
      </w:pPr>
      <w:ins w:id="1330" w:author="Wang Judith" w:date="2019-08-28T07:34:00Z">
        <w:r>
          <w:rPr>
            <w:rFonts w:hint="eastAsia"/>
          </w:rPr>
          <w:t>题型：原因解释</w:t>
        </w:r>
      </w:ins>
    </w:p>
    <w:p w:rsidR="00AB0DA7" w:rsidRDefault="00AB0DA7" w:rsidP="00622CC3">
      <w:pPr>
        <w:rPr>
          <w:ins w:id="1331" w:author="Wang Judith" w:date="2019-08-21T22:58:00Z"/>
        </w:rPr>
      </w:pPr>
    </w:p>
    <w:p w:rsidR="00AF4713" w:rsidRPr="00622CC3" w:rsidRDefault="00AF4713" w:rsidP="00622CC3"/>
    <w:p w:rsidR="00622CC3" w:rsidRDefault="00622CC3" w:rsidP="00622CC3">
      <w:pPr>
        <w:rPr>
          <w:ins w:id="1332" w:author="Wang Judith" w:date="2019-08-21T22:58:00Z"/>
        </w:rPr>
      </w:pPr>
      <w:r w:rsidRPr="00622CC3">
        <w:t>5 The government should spend money in promoting sport and art in school, rather than sponsoring professional sports and art events in communities. To what extent do you agree or disagree?</w:t>
      </w:r>
    </w:p>
    <w:p w:rsidR="00AF4713" w:rsidRDefault="00AF4713" w:rsidP="00622CC3">
      <w:pPr>
        <w:rPr>
          <w:ins w:id="1333" w:author="Wang Judith" w:date="2019-08-21T22:58:00Z"/>
        </w:rPr>
      </w:pPr>
    </w:p>
    <w:p w:rsidR="00AF4713" w:rsidRPr="00622CC3" w:rsidRDefault="00AF4713" w:rsidP="00622CC3"/>
    <w:p w:rsidR="00622CC3" w:rsidRDefault="00622CC3" w:rsidP="00622CC3">
      <w:pPr>
        <w:rPr>
          <w:ins w:id="1334" w:author="Wang Judith" w:date="2019-08-21T22:59:00Z"/>
        </w:rPr>
      </w:pPr>
      <w:r w:rsidRPr="00622CC3">
        <w:t>6 Consumption of the world’s resources (such as oil, fresh water, etc.) is increasing at a dangerous rate. What are the causes of this increased consumption? What can people do to reduce it?</w:t>
      </w:r>
    </w:p>
    <w:p w:rsidR="00AF4713" w:rsidRDefault="00AF4713" w:rsidP="00622CC3">
      <w:pPr>
        <w:rPr>
          <w:ins w:id="1335" w:author="Wang Judith" w:date="2019-08-21T22:59:00Z"/>
        </w:rPr>
      </w:pPr>
    </w:p>
    <w:p w:rsidR="00AF4713" w:rsidRPr="00622CC3" w:rsidRDefault="00AF4713" w:rsidP="00622CC3"/>
    <w:p w:rsidR="00622CC3" w:rsidRDefault="00622CC3" w:rsidP="00622CC3">
      <w:pPr>
        <w:rPr>
          <w:ins w:id="1336" w:author="Wang Judith" w:date="2019-08-21T22:59:00Z"/>
        </w:rPr>
      </w:pPr>
      <w:r w:rsidRPr="00622CC3">
        <w:t>7 The best way to teach children to cooperate is through team sports at school. To what extent do you agree or disagree?</w:t>
      </w:r>
    </w:p>
    <w:p w:rsidR="00AF4713" w:rsidRDefault="00AF4713" w:rsidP="00622CC3">
      <w:pPr>
        <w:rPr>
          <w:ins w:id="1337" w:author="Wang Judith" w:date="2019-08-21T22:59:00Z"/>
        </w:rPr>
      </w:pPr>
    </w:p>
    <w:p w:rsidR="00AF4713" w:rsidRPr="00622CC3" w:rsidRDefault="00AF4713" w:rsidP="00622CC3"/>
    <w:p w:rsidR="00622CC3" w:rsidRDefault="00622CC3" w:rsidP="00622CC3">
      <w:pPr>
        <w:rPr>
          <w:ins w:id="1338" w:author="Wang Judith" w:date="2019-08-21T22:59:00Z"/>
        </w:rPr>
      </w:pPr>
      <w:r w:rsidRPr="00622CC3">
        <w:t>8 In some countries, secondary schools aim to provide a general education across a range of subjects. In others, children focus on a narrow range of subjects related to a particular career. Which do you think is appropriate in today’s world?</w:t>
      </w:r>
    </w:p>
    <w:p w:rsidR="00AF4713" w:rsidRDefault="00AF4713" w:rsidP="00622CC3">
      <w:pPr>
        <w:rPr>
          <w:ins w:id="1339" w:author="Wang Judith" w:date="2019-08-21T22:59:00Z"/>
        </w:rPr>
      </w:pPr>
    </w:p>
    <w:p w:rsidR="00AF4713" w:rsidRPr="00622CC3" w:rsidRDefault="00AF4713" w:rsidP="00622CC3"/>
    <w:p w:rsidR="00622CC3" w:rsidRDefault="00622CC3" w:rsidP="00622CC3">
      <w:pPr>
        <w:rPr>
          <w:ins w:id="1340" w:author="Wang Judith" w:date="2019-08-21T22:59:00Z"/>
        </w:rPr>
      </w:pPr>
      <w:r w:rsidRPr="00622CC3">
        <w:t>9 Some people think everyone should be a vegetarian, because we do not need to eat meat to have a healthy diet. To what extent do you agree or disagree?</w:t>
      </w:r>
    </w:p>
    <w:p w:rsidR="00AF4713" w:rsidRDefault="00AF4713" w:rsidP="00622CC3">
      <w:pPr>
        <w:rPr>
          <w:ins w:id="1341" w:author="Wang Judith" w:date="2019-08-21T22:59:00Z"/>
        </w:rPr>
      </w:pPr>
    </w:p>
    <w:p w:rsidR="00AF4713" w:rsidRPr="00622CC3" w:rsidRDefault="00AF4713" w:rsidP="00622CC3"/>
    <w:p w:rsidR="00622CC3" w:rsidRPr="00622CC3" w:rsidRDefault="00622CC3" w:rsidP="00622CC3">
      <w:r w:rsidRPr="00622CC3">
        <w:t>10 Students in school or university learn more from teachers than from other resources (e.g. Internet or TV), do you agree or disagree?</w:t>
      </w:r>
    </w:p>
    <w:p w:rsidR="00622CC3" w:rsidRPr="00622CC3" w:rsidRDefault="00622CC3" w:rsidP="00622CC3">
      <w:r w:rsidRPr="00622CC3">
        <w:t>11 Children should develop the ability to earn and manage money at a very young age. Do you agree or disagree?</w:t>
      </w:r>
    </w:p>
    <w:p w:rsidR="00622CC3" w:rsidRPr="00622CC3" w:rsidRDefault="00622CC3" w:rsidP="00622CC3">
      <w:r w:rsidRPr="00622CC3">
        <w:t>12 Some people say the government should give health care the first priority, some others believe there are more important priorities to spend the taxpayers' money. Discuss both views and give your opinion.</w:t>
      </w:r>
    </w:p>
    <w:p w:rsidR="00622CC3" w:rsidRPr="00622CC3" w:rsidRDefault="00622CC3" w:rsidP="00622CC3">
      <w:r w:rsidRPr="00622CC3">
        <w:t>13 It has been suggested that all young adults should be required to undertake a period of unpaid work helping people in the community. Would the drawbacks be greater than benefits to the community and the young adults themselves?</w:t>
      </w:r>
    </w:p>
    <w:p w:rsidR="00622CC3" w:rsidRPr="00622CC3" w:rsidRDefault="00622CC3" w:rsidP="00622CC3">
      <w:r w:rsidRPr="00622CC3">
        <w:t>14 Many people nowadays don’t feel safe either when they are at home or go out. What are the reasons? What can we do to solve this problem?</w:t>
      </w:r>
    </w:p>
    <w:p w:rsidR="00622CC3" w:rsidRPr="00622CC3" w:rsidRDefault="00622CC3" w:rsidP="00622CC3">
      <w:r w:rsidRPr="00622CC3">
        <w:t>15 Many countries believe that international tourism has harmful effects. Why do they think so? What can be done to change their views?</w:t>
      </w:r>
    </w:p>
    <w:p w:rsidR="00622CC3" w:rsidRPr="00622CC3" w:rsidRDefault="00622CC3" w:rsidP="00622CC3">
      <w:r w:rsidRPr="00622CC3">
        <w:lastRenderedPageBreak/>
        <w:t>16 Some people believe that in order to improve educational quality, we should encourage students to make comments or even criticism on their teachers, but others think it will lead to the loss of respect and discipline in the classroom. Discuss both views and give your own opinion.</w:t>
      </w:r>
    </w:p>
    <w:p w:rsidR="00622CC3" w:rsidRPr="00622CC3" w:rsidRDefault="00622CC3" w:rsidP="00622CC3">
      <w:r w:rsidRPr="00622CC3">
        <w:t>17 Developments in science and technology have caused environmental problems. Some people think that a simpler way of life will protect the environment, while others believe that science and technology can solve environmental problems. Discuss both views and give your own opinion.</w:t>
      </w:r>
    </w:p>
    <w:p w:rsidR="00622CC3" w:rsidRPr="00622CC3" w:rsidRDefault="00622CC3" w:rsidP="00622CC3">
      <w:r w:rsidRPr="00622CC3">
        <w:t>18 In some countries, more and more adults choose to continue to live with their parents after they graduate and have found jobs. Do the advantages of this trend outweigh its disadvantages?</w:t>
      </w:r>
    </w:p>
    <w:p w:rsidR="00622CC3" w:rsidRDefault="00622CC3" w:rsidP="00622CC3">
      <w:pPr>
        <w:rPr>
          <w:ins w:id="1342" w:author="Wang Judith" w:date="2019-08-21T23:01:00Z"/>
        </w:rPr>
      </w:pPr>
      <w:r w:rsidRPr="00622CC3">
        <w:t>19 Some people believe that young people who commit serious crimes should be punished in the same way as adults. To what extent do you agree or disagree?</w:t>
      </w:r>
    </w:p>
    <w:p w:rsidR="00362A2D" w:rsidRDefault="00362A2D" w:rsidP="00622CC3">
      <w:pPr>
        <w:rPr>
          <w:ins w:id="1343" w:author="Wang Judith" w:date="2019-08-21T23:01:00Z"/>
        </w:rPr>
      </w:pPr>
    </w:p>
    <w:p w:rsidR="00362A2D" w:rsidRDefault="00362A2D" w:rsidP="00622CC3">
      <w:pPr>
        <w:rPr>
          <w:ins w:id="1344" w:author="Wang Judith" w:date="2019-08-21T23:01:00Z"/>
        </w:rPr>
      </w:pPr>
    </w:p>
    <w:p w:rsidR="00362A2D" w:rsidRPr="00622CC3" w:rsidRDefault="00362A2D" w:rsidP="00622CC3"/>
    <w:p w:rsidR="00622CC3" w:rsidRDefault="00622CC3" w:rsidP="00622CC3">
      <w:pPr>
        <w:rPr>
          <w:ins w:id="1345" w:author="Wang Judith" w:date="2019-08-21T23:01:00Z"/>
        </w:rPr>
      </w:pPr>
      <w:r w:rsidRPr="00622CC3">
        <w:t>20 Some people think that only the best students should be rewarded. Others, however, think that it is more important to reward students who show improvements. Discuss both these views and give your own opinion.</w:t>
      </w:r>
    </w:p>
    <w:p w:rsidR="00362A2D" w:rsidRDefault="00362A2D" w:rsidP="00622CC3">
      <w:pPr>
        <w:rPr>
          <w:ins w:id="1346" w:author="Wang Judith" w:date="2019-08-21T23:01:00Z"/>
        </w:rPr>
      </w:pPr>
    </w:p>
    <w:p w:rsidR="00362A2D" w:rsidRPr="00622CC3" w:rsidRDefault="00362A2D" w:rsidP="00622CC3"/>
    <w:p w:rsidR="00622CC3" w:rsidRDefault="00622CC3" w:rsidP="00622CC3">
      <w:pPr>
        <w:rPr>
          <w:ins w:id="1347" w:author="Wang Judith" w:date="2019-08-21T23:01:00Z"/>
        </w:rPr>
      </w:pPr>
      <w:r w:rsidRPr="00622CC3">
        <w:t>21 Older people who need employment have to compete with younger people. What problem does this cause and what are the solutions？</w:t>
      </w:r>
    </w:p>
    <w:p w:rsidR="00362A2D" w:rsidRDefault="00362A2D" w:rsidP="00622CC3">
      <w:pPr>
        <w:rPr>
          <w:ins w:id="1348" w:author="Wang Judith" w:date="2019-08-21T23:01:00Z"/>
        </w:rPr>
      </w:pPr>
    </w:p>
    <w:p w:rsidR="00362A2D" w:rsidRPr="00622CC3" w:rsidRDefault="00362A2D" w:rsidP="00622CC3"/>
    <w:p w:rsidR="00622CC3" w:rsidRDefault="00622CC3" w:rsidP="00622CC3">
      <w:pPr>
        <w:rPr>
          <w:ins w:id="1349" w:author="Wang Judith" w:date="2019-08-21T23:01:00Z"/>
        </w:rPr>
      </w:pPr>
      <w:r w:rsidRPr="00622CC3">
        <w:t xml:space="preserve">22 Some people think that using </w:t>
      </w:r>
      <w:r w:rsidRPr="00D457F8">
        <w:rPr>
          <w:highlight w:val="yellow"/>
          <w:rPrChange w:id="1350" w:author="Wang Judith" w:date="2019-09-13T09:16:00Z">
            <w:rPr/>
          </w:rPrChange>
        </w:rPr>
        <w:t>mobile phones and computers</w:t>
      </w:r>
      <w:r w:rsidRPr="00622CC3">
        <w:t xml:space="preserve"> has a negative effect on young people's reading and writing skills. To what extent do you agree or disagree?</w:t>
      </w:r>
    </w:p>
    <w:p w:rsidR="00335F82" w:rsidRDefault="00D457F8" w:rsidP="00622CC3">
      <w:pPr>
        <w:rPr>
          <w:ins w:id="1351" w:author="Wang Judith" w:date="2019-09-13T09:19:00Z"/>
        </w:rPr>
      </w:pPr>
      <w:ins w:id="1352" w:author="Wang Judith" w:date="2019-09-13T09:16:00Z">
        <w:r>
          <w:rPr>
            <w:rFonts w:hint="eastAsia"/>
          </w:rPr>
          <w:t>题型：单边选择</w:t>
        </w:r>
      </w:ins>
    </w:p>
    <w:p w:rsidR="00335F82" w:rsidRDefault="00335F82" w:rsidP="00622CC3">
      <w:pPr>
        <w:rPr>
          <w:ins w:id="1353" w:author="Wang Judith" w:date="2019-09-13T09:19:00Z"/>
        </w:rPr>
      </w:pPr>
    </w:p>
    <w:p w:rsidR="00D457F8" w:rsidRDefault="00335F82" w:rsidP="00622CC3">
      <w:pPr>
        <w:rPr>
          <w:ins w:id="1354" w:author="Wang Judith" w:date="2019-08-21T23:01:00Z"/>
        </w:rPr>
      </w:pPr>
      <w:ins w:id="1355" w:author="Wang Judith" w:date="2019-09-13T09:19:00Z">
        <w:r>
          <w:t>P</w:t>
        </w:r>
        <w:r>
          <w:rPr>
            <w:rFonts w:hint="eastAsia"/>
          </w:rPr>
          <w:t>eop</w:t>
        </w:r>
        <w:r>
          <w:t>le f</w:t>
        </w:r>
      </w:ins>
      <w:ins w:id="1356" w:author="Wang Judith" w:date="2019-09-13T09:20:00Z">
        <w:r>
          <w:t>eel that</w:t>
        </w:r>
      </w:ins>
      <w:ins w:id="1357" w:author="Wang Judith" w:date="2019-09-13T09:17:00Z">
        <w:r w:rsidR="00D457F8">
          <w:t xml:space="preserve"> </w:t>
        </w:r>
      </w:ins>
      <w:ins w:id="1358" w:author="Wang Judith" w:date="2019-09-13T09:18:00Z">
        <w:r>
          <w:t xml:space="preserve">using such electronic products like mobile phone and computers has </w:t>
        </w:r>
      </w:ins>
      <w:ins w:id="1359" w:author="Wang Judith" w:date="2019-09-13T09:19:00Z">
        <w:r>
          <w:t>a negative effect on young people’s reading and writing skills</w:t>
        </w:r>
      </w:ins>
      <w:ins w:id="1360" w:author="Wang Judith" w:date="2019-09-13T09:20:00Z">
        <w:r>
          <w:t>; still others think it</w:t>
        </w:r>
      </w:ins>
      <w:ins w:id="1361" w:author="Wang Judith" w:date="2019-09-13T09:21:00Z">
        <w:r>
          <w:t xml:space="preserve">s benefits far outweighs the problems </w:t>
        </w:r>
      </w:ins>
      <w:ins w:id="1362" w:author="Wang Judith" w:date="2019-09-13T09:20:00Z">
        <w:r>
          <w:t>and that is also my point.</w:t>
        </w:r>
      </w:ins>
    </w:p>
    <w:p w:rsidR="00362A2D" w:rsidRPr="00622CC3" w:rsidRDefault="00362A2D" w:rsidP="00622CC3"/>
    <w:p w:rsidR="00622CC3" w:rsidRDefault="00622CC3" w:rsidP="00622CC3">
      <w:pPr>
        <w:rPr>
          <w:ins w:id="1363" w:author="Wang Judith" w:date="2019-09-13T09:16:00Z"/>
        </w:rPr>
      </w:pPr>
      <w:r w:rsidRPr="00622CC3">
        <w:t xml:space="preserve">23 Some people believe famous people's support towards international aid organizations draws attention to problems, while others think </w:t>
      </w:r>
      <w:r w:rsidRPr="0041454B">
        <w:rPr>
          <w:highlight w:val="yellow"/>
          <w:rPrChange w:id="1364" w:author="Wang Judith" w:date="2019-09-13T09:08:00Z">
            <w:rPr/>
          </w:rPrChange>
        </w:rPr>
        <w:t>celebrities</w:t>
      </w:r>
      <w:r w:rsidRPr="00622CC3">
        <w:t xml:space="preserve"> make the problems less important. Discuss both views and give your opinion.　</w:t>
      </w:r>
    </w:p>
    <w:p w:rsidR="00D457F8" w:rsidRDefault="00D457F8" w:rsidP="00622CC3">
      <w:pPr>
        <w:rPr>
          <w:ins w:id="1365" w:author="Wang Judith" w:date="2019-09-13T09:16:00Z"/>
        </w:rPr>
      </w:pPr>
      <w:ins w:id="1366" w:author="Wang Judith" w:date="2019-09-13T09:16:00Z">
        <w:r>
          <w:rPr>
            <w:rFonts w:hint="eastAsia"/>
          </w:rPr>
          <w:t>题型：双边讨论</w:t>
        </w:r>
      </w:ins>
    </w:p>
    <w:p w:rsidR="00D457F8" w:rsidRDefault="00D457F8" w:rsidP="00622CC3">
      <w:pPr>
        <w:rPr>
          <w:ins w:id="1367" w:author="Wang Judith" w:date="2019-09-13T09:16:00Z"/>
        </w:rPr>
      </w:pPr>
    </w:p>
    <w:p w:rsidR="00D457F8" w:rsidRPr="00622CC3" w:rsidRDefault="00D457F8" w:rsidP="00622CC3"/>
    <w:p w:rsidR="00622CC3" w:rsidRDefault="00622CC3" w:rsidP="00622CC3">
      <w:pPr>
        <w:rPr>
          <w:ins w:id="1368" w:author="Wang Judith" w:date="2019-09-13T09:07:00Z"/>
        </w:rPr>
      </w:pPr>
      <w:r w:rsidRPr="00622CC3">
        <w:t xml:space="preserve">24 Some working parents believe </w:t>
      </w:r>
      <w:r w:rsidRPr="0041454B">
        <w:rPr>
          <w:highlight w:val="yellow"/>
          <w:rPrChange w:id="1369" w:author="Wang Judith" w:date="2019-09-13T09:09:00Z">
            <w:rPr/>
          </w:rPrChange>
        </w:rPr>
        <w:t>childcare</w:t>
      </w:r>
      <w:r w:rsidRPr="00622CC3">
        <w:t xml:space="preserve"> centers can provide the best care for children, while others think family members like grandparents can do it better. Discuss both views and give your opinion.</w:t>
      </w:r>
    </w:p>
    <w:p w:rsidR="0041454B" w:rsidRDefault="0041454B" w:rsidP="00622CC3">
      <w:pPr>
        <w:rPr>
          <w:ins w:id="1370" w:author="Wang Judith" w:date="2019-09-13T09:07:00Z"/>
        </w:rPr>
      </w:pPr>
      <w:ins w:id="1371" w:author="Wang Judith" w:date="2019-09-13T09:07:00Z">
        <w:r>
          <w:rPr>
            <w:rFonts w:hint="eastAsia"/>
          </w:rPr>
          <w:t>题型：双边讨论</w:t>
        </w:r>
      </w:ins>
    </w:p>
    <w:p w:rsidR="0041454B" w:rsidRDefault="0041454B" w:rsidP="00622CC3">
      <w:pPr>
        <w:rPr>
          <w:ins w:id="1372" w:author="Wang Judith" w:date="2019-09-13T09:09:00Z"/>
        </w:rPr>
      </w:pPr>
    </w:p>
    <w:p w:rsidR="0041454B" w:rsidRDefault="0041454B" w:rsidP="00622CC3">
      <w:pPr>
        <w:rPr>
          <w:ins w:id="1373" w:author="Wang Judith" w:date="2019-09-13T09:10:00Z"/>
        </w:rPr>
      </w:pPr>
      <w:ins w:id="1374" w:author="Wang Judith" w:date="2019-09-13T09:10:00Z">
        <w:r>
          <w:rPr>
            <w:rFonts w:hint="eastAsia"/>
          </w:rPr>
          <w:lastRenderedPageBreak/>
          <w:t>儿童保育中心。</w:t>
        </w:r>
      </w:ins>
    </w:p>
    <w:p w:rsidR="0041454B" w:rsidRDefault="0041454B" w:rsidP="00622CC3">
      <w:pPr>
        <w:rPr>
          <w:ins w:id="1375" w:author="Wang Judith" w:date="2019-09-13T09:11:00Z"/>
        </w:rPr>
      </w:pPr>
      <w:ins w:id="1376" w:author="Wang Judith" w:date="2019-09-13T09:11:00Z">
        <w:r>
          <w:rPr>
            <w:rFonts w:hint="eastAsia"/>
          </w:rPr>
          <w:t>优势：方便/认识很多同龄的小朋友</w:t>
        </w:r>
      </w:ins>
    </w:p>
    <w:p w:rsidR="0041454B" w:rsidRDefault="0041454B" w:rsidP="00622CC3">
      <w:pPr>
        <w:rPr>
          <w:ins w:id="1377" w:author="Wang Judith" w:date="2019-09-13T09:11:00Z"/>
        </w:rPr>
      </w:pPr>
      <w:ins w:id="1378" w:author="Wang Judith" w:date="2019-09-13T09:11:00Z">
        <w:r>
          <w:rPr>
            <w:rFonts w:hint="eastAsia"/>
          </w:rPr>
          <w:t>劣势：机构的认证</w:t>
        </w:r>
      </w:ins>
      <w:ins w:id="1379" w:author="Wang Judith" w:date="2019-09-13T09:12:00Z">
        <w:r>
          <w:rPr>
            <w:rFonts w:hint="eastAsia"/>
          </w:rPr>
          <w:t>需要仔细审核/（食品）安全、</w:t>
        </w:r>
      </w:ins>
      <w:ins w:id="1380" w:author="Wang Judith" w:date="2019-09-13T09:13:00Z">
        <w:r>
          <w:rPr>
            <w:rFonts w:hint="eastAsia"/>
          </w:rPr>
          <w:t>虐童事件等问题</w:t>
        </w:r>
      </w:ins>
    </w:p>
    <w:p w:rsidR="0041454B" w:rsidRDefault="0041454B" w:rsidP="00622CC3">
      <w:pPr>
        <w:rPr>
          <w:ins w:id="1381" w:author="Wang Judith" w:date="2019-09-13T09:10:00Z"/>
        </w:rPr>
      </w:pPr>
    </w:p>
    <w:p w:rsidR="0041454B" w:rsidRDefault="0041454B" w:rsidP="00622CC3">
      <w:pPr>
        <w:rPr>
          <w:ins w:id="1382" w:author="Wang Judith" w:date="2019-09-13T09:10:00Z"/>
        </w:rPr>
      </w:pPr>
      <w:ins w:id="1383" w:author="Wang Judith" w:date="2019-09-13T09:10:00Z">
        <w:r>
          <w:rPr>
            <w:rFonts w:hint="eastAsia"/>
          </w:rPr>
          <w:t>祖父母。</w:t>
        </w:r>
      </w:ins>
      <w:ins w:id="1384" w:author="Wang Judith" w:date="2019-09-13T09:14:00Z">
        <w:r>
          <w:t>F</w:t>
        </w:r>
        <w:r>
          <w:rPr>
            <w:rFonts w:hint="eastAsia"/>
          </w:rPr>
          <w:t>amily</w:t>
        </w:r>
        <w:r>
          <w:t xml:space="preserve"> </w:t>
        </w:r>
        <w:r>
          <w:rPr>
            <w:rFonts w:hint="eastAsia"/>
          </w:rPr>
          <w:t>bond</w:t>
        </w:r>
      </w:ins>
    </w:p>
    <w:p w:rsidR="0041454B" w:rsidRDefault="0041454B" w:rsidP="00622CC3">
      <w:pPr>
        <w:rPr>
          <w:ins w:id="1385" w:author="Wang Judith" w:date="2019-09-13T09:15:00Z"/>
        </w:rPr>
      </w:pPr>
      <w:ins w:id="1386" w:author="Wang Judith" w:date="2019-09-13T09:13:00Z">
        <w:r>
          <w:rPr>
            <w:rFonts w:hint="eastAsia"/>
          </w:rPr>
          <w:t>对小孩子的行为</w:t>
        </w:r>
      </w:ins>
      <w:ins w:id="1387" w:author="Wang Judith" w:date="2019-09-13T09:14:00Z">
        <w:r>
          <w:rPr>
            <w:rFonts w:hint="eastAsia"/>
          </w:rPr>
          <w:t>影响因人而异，但是总体来说，小孩子能够得到更多的关心和爱护</w:t>
        </w:r>
      </w:ins>
      <w:ins w:id="1388" w:author="Wang Judith" w:date="2019-09-13T09:15:00Z">
        <w:r>
          <w:rPr>
            <w:rFonts w:hint="eastAsia"/>
          </w:rPr>
          <w:t>。增进亲</w:t>
        </w:r>
        <w:r w:rsidR="008D5F19">
          <w:rPr>
            <w:rFonts w:hint="eastAsia"/>
          </w:rPr>
          <w:t>情纽带，今后也可以了解更多关于父母的事情。</w:t>
        </w:r>
      </w:ins>
    </w:p>
    <w:p w:rsidR="00D457F8" w:rsidRDefault="00D457F8" w:rsidP="00622CC3">
      <w:pPr>
        <w:rPr>
          <w:ins w:id="1389" w:author="Wang Judith" w:date="2019-09-13T09:10:00Z"/>
        </w:rPr>
      </w:pPr>
    </w:p>
    <w:p w:rsidR="0041454B" w:rsidRDefault="0041454B" w:rsidP="00622CC3">
      <w:pPr>
        <w:rPr>
          <w:ins w:id="1390" w:author="Wang Judith" w:date="2019-09-13T09:07:00Z"/>
        </w:rPr>
      </w:pPr>
      <w:ins w:id="1391" w:author="Wang Judith" w:date="2019-09-13T09:10:00Z">
        <w:r>
          <w:rPr>
            <w:rFonts w:hint="eastAsia"/>
          </w:rPr>
          <w:t>个人观点：家人的陪伴比机构</w:t>
        </w:r>
      </w:ins>
      <w:ins w:id="1392" w:author="Wang Judith" w:date="2019-09-13T09:11:00Z">
        <w:r>
          <w:rPr>
            <w:rFonts w:hint="eastAsia"/>
          </w:rPr>
          <w:t>要好。</w:t>
        </w:r>
      </w:ins>
    </w:p>
    <w:p w:rsidR="0041454B" w:rsidRPr="00622CC3" w:rsidRDefault="0041454B" w:rsidP="00622CC3"/>
    <w:p w:rsidR="00622CC3" w:rsidRDefault="00622CC3" w:rsidP="00622CC3">
      <w:pPr>
        <w:rPr>
          <w:ins w:id="1393" w:author="Wang Judith" w:date="2019-09-13T08:48:00Z"/>
        </w:rPr>
      </w:pPr>
      <w:r w:rsidRPr="00622CC3">
        <w:t xml:space="preserve">25 Most of leaders and directors of organizations are </w:t>
      </w:r>
      <w:r w:rsidRPr="0041454B">
        <w:rPr>
          <w:highlight w:val="yellow"/>
          <w:rPrChange w:id="1394" w:author="Wang Judith" w:date="2019-09-13T09:08:00Z">
            <w:rPr/>
          </w:rPrChange>
        </w:rPr>
        <w:t>older people</w:t>
      </w:r>
      <w:r w:rsidRPr="00622CC3">
        <w:t xml:space="preserve">. Some people think it is better to have </w:t>
      </w:r>
      <w:r w:rsidRPr="0041454B">
        <w:rPr>
          <w:highlight w:val="yellow"/>
          <w:rPrChange w:id="1395" w:author="Wang Judith" w:date="2019-09-13T09:08:00Z">
            <w:rPr/>
          </w:rPrChange>
        </w:rPr>
        <w:t>young people</w:t>
      </w:r>
      <w:r w:rsidRPr="00622CC3">
        <w:t xml:space="preserve"> for these positions. To what extent do you agree or disagree?</w:t>
      </w:r>
    </w:p>
    <w:p w:rsidR="00AC3C4F" w:rsidRDefault="00FE3E0F" w:rsidP="00622CC3">
      <w:pPr>
        <w:rPr>
          <w:ins w:id="1396" w:author="Wang Judith" w:date="2019-09-13T08:49:00Z"/>
        </w:rPr>
      </w:pPr>
      <w:ins w:id="1397" w:author="Wang Judith" w:date="2019-09-13T08:49:00Z">
        <w:r>
          <w:rPr>
            <w:rFonts w:hint="eastAsia"/>
          </w:rPr>
          <w:t>题型：单边选择</w:t>
        </w:r>
      </w:ins>
    </w:p>
    <w:p w:rsidR="00FE3E0F" w:rsidRDefault="00FE3E0F" w:rsidP="00622CC3">
      <w:pPr>
        <w:rPr>
          <w:ins w:id="1398" w:author="Wang Judith" w:date="2019-09-13T08:49:00Z"/>
        </w:rPr>
      </w:pPr>
      <w:ins w:id="1399" w:author="Wang Judith" w:date="2019-09-13T08:49:00Z">
        <w:r>
          <w:rPr>
            <w:rFonts w:hint="eastAsia"/>
          </w:rPr>
          <w:t>立场：同意</w:t>
        </w:r>
      </w:ins>
    </w:p>
    <w:p w:rsidR="00FE3E0F" w:rsidRDefault="00675C8E" w:rsidP="00622CC3">
      <w:pPr>
        <w:rPr>
          <w:ins w:id="1400" w:author="Wang Judith" w:date="2019-09-13T09:00:00Z"/>
        </w:rPr>
      </w:pPr>
      <w:ins w:id="1401" w:author="Wang Judith" w:date="2019-09-13T08:55:00Z">
        <w:r>
          <w:t xml:space="preserve">It is a fact that </w:t>
        </w:r>
      </w:ins>
      <w:ins w:id="1402" w:author="Wang Judith" w:date="2019-09-13T08:56:00Z">
        <w:r>
          <w:t xml:space="preserve">nowadays </w:t>
        </w:r>
      </w:ins>
      <w:ins w:id="1403" w:author="Wang Judith" w:date="2019-09-13T08:55:00Z">
        <w:r>
          <w:t xml:space="preserve">the majority of leaders and directors of organization </w:t>
        </w:r>
      </w:ins>
      <w:ins w:id="1404" w:author="Wang Judith" w:date="2019-09-13T08:56:00Z">
        <w:r w:rsidRPr="00675C8E">
          <w:t xml:space="preserve">around the world </w:t>
        </w:r>
      </w:ins>
      <w:ins w:id="1405" w:author="Wang Judith" w:date="2019-09-13T08:55:00Z">
        <w:r>
          <w:t>are older people</w:t>
        </w:r>
      </w:ins>
      <w:ins w:id="1406" w:author="Wang Judith" w:date="2019-09-13T08:56:00Z">
        <w:r>
          <w:t>.</w:t>
        </w:r>
      </w:ins>
      <w:ins w:id="1407" w:author="Wang Judith" w:date="2019-09-13T08:57:00Z">
        <w:r>
          <w:t xml:space="preserve"> </w:t>
        </w:r>
      </w:ins>
    </w:p>
    <w:p w:rsidR="00675C8E" w:rsidRDefault="00675C8E" w:rsidP="00622CC3">
      <w:pPr>
        <w:rPr>
          <w:ins w:id="1408" w:author="Wang Judith" w:date="2019-09-13T08:54:00Z"/>
        </w:rPr>
      </w:pPr>
      <w:ins w:id="1409" w:author="Wang Judith" w:date="2019-09-13T09:01:00Z">
        <w:r>
          <w:t xml:space="preserve">I would prefer young people should </w:t>
        </w:r>
      </w:ins>
      <w:ins w:id="1410" w:author="Wang Judith" w:date="2019-09-13T09:02:00Z">
        <w:r>
          <w:t>have enough chances to b</w:t>
        </w:r>
      </w:ins>
      <w:ins w:id="1411" w:author="Wang Judith" w:date="2019-09-13T09:03:00Z">
        <w:r>
          <w:t xml:space="preserve">ecome leaders </w:t>
        </w:r>
      </w:ins>
      <w:ins w:id="1412" w:author="Wang Judith" w:date="2019-09-13T09:04:00Z">
        <w:r>
          <w:t>or directors of organ</w:t>
        </w:r>
      </w:ins>
      <w:ins w:id="1413" w:author="Wang Judith" w:date="2019-09-13T09:05:00Z">
        <w:r>
          <w:t xml:space="preserve">izations instead of </w:t>
        </w:r>
        <w:r w:rsidR="002936AB">
          <w:t xml:space="preserve">most </w:t>
        </w:r>
      </w:ins>
      <w:ins w:id="1414" w:author="Wang Judith" w:date="2019-09-13T09:07:00Z">
        <w:r w:rsidR="002936AB">
          <w:t xml:space="preserve">of </w:t>
        </w:r>
      </w:ins>
      <w:ins w:id="1415" w:author="Wang Judith" w:date="2019-09-13T09:06:00Z">
        <w:r w:rsidR="002936AB">
          <w:t xml:space="preserve">such positions are </w:t>
        </w:r>
      </w:ins>
      <w:ins w:id="1416" w:author="Wang Judith" w:date="2019-09-13T09:07:00Z">
        <w:r w:rsidR="002936AB">
          <w:t>merely older people.</w:t>
        </w:r>
      </w:ins>
    </w:p>
    <w:p w:rsidR="00E14ABE" w:rsidRDefault="00E14ABE" w:rsidP="00622CC3">
      <w:pPr>
        <w:rPr>
          <w:ins w:id="1417" w:author="Wang Judith" w:date="2019-09-13T08:49:00Z"/>
        </w:rPr>
      </w:pPr>
    </w:p>
    <w:p w:rsidR="00FE3E0F" w:rsidRDefault="00FE3E0F" w:rsidP="00622CC3">
      <w:pPr>
        <w:rPr>
          <w:ins w:id="1418" w:author="Wang Judith" w:date="2019-09-13T08:50:00Z"/>
        </w:rPr>
      </w:pPr>
      <w:ins w:id="1419" w:author="Wang Judith" w:date="2019-09-13T08:49:00Z">
        <w:r>
          <w:rPr>
            <w:rFonts w:hint="eastAsia"/>
          </w:rPr>
          <w:t>年老的人当领导</w:t>
        </w:r>
      </w:ins>
      <w:ins w:id="1420" w:author="Wang Judith" w:date="2019-09-13T08:50:00Z">
        <w:r>
          <w:rPr>
            <w:rFonts w:hint="eastAsia"/>
          </w:rPr>
          <w:t>。</w:t>
        </w:r>
      </w:ins>
    </w:p>
    <w:p w:rsidR="00FE3E0F" w:rsidRDefault="00FE3E0F" w:rsidP="00622CC3">
      <w:pPr>
        <w:rPr>
          <w:ins w:id="1421" w:author="Wang Judith" w:date="2019-09-13T08:51:00Z"/>
        </w:rPr>
      </w:pPr>
      <w:ins w:id="1422" w:author="Wang Judith" w:date="2019-09-13T08:49:00Z">
        <w:r>
          <w:rPr>
            <w:rFonts w:hint="eastAsia"/>
          </w:rPr>
          <w:t>优势</w:t>
        </w:r>
      </w:ins>
      <w:ins w:id="1423" w:author="Wang Judith" w:date="2019-09-13T08:50:00Z">
        <w:r>
          <w:rPr>
            <w:rFonts w:hint="eastAsia"/>
          </w:rPr>
          <w:t>：</w:t>
        </w:r>
        <w:r w:rsidR="00E14ABE">
          <w:rPr>
            <w:rFonts w:hint="eastAsia"/>
          </w:rPr>
          <w:t>经验丰富/人脉广</w:t>
        </w:r>
      </w:ins>
      <w:ins w:id="1424" w:author="Wang Judith" w:date="2019-09-13T08:51:00Z">
        <w:r w:rsidR="00E14ABE">
          <w:rPr>
            <w:rFonts w:hint="eastAsia"/>
          </w:rPr>
          <w:t>/受思维的</w:t>
        </w:r>
      </w:ins>
      <w:ins w:id="1425" w:author="Wang Judith" w:date="2019-09-13T08:52:00Z">
        <w:r w:rsidR="00E14ABE">
          <w:rPr>
            <w:rFonts w:hint="eastAsia"/>
          </w:rPr>
          <w:t>局限、谨慎</w:t>
        </w:r>
      </w:ins>
    </w:p>
    <w:p w:rsidR="00E14ABE" w:rsidRDefault="00E14ABE" w:rsidP="00622CC3">
      <w:pPr>
        <w:rPr>
          <w:ins w:id="1426" w:author="Wang Judith" w:date="2019-09-13T08:51:00Z"/>
        </w:rPr>
      </w:pPr>
    </w:p>
    <w:p w:rsidR="00E14ABE" w:rsidRDefault="00E14ABE" w:rsidP="00622CC3">
      <w:pPr>
        <w:rPr>
          <w:ins w:id="1427" w:author="Wang Judith" w:date="2019-09-13T08:51:00Z"/>
        </w:rPr>
      </w:pPr>
      <w:ins w:id="1428" w:author="Wang Judith" w:date="2019-09-13T08:51:00Z">
        <w:r>
          <w:rPr>
            <w:rFonts w:hint="eastAsia"/>
          </w:rPr>
          <w:t>年轻人当领导。</w:t>
        </w:r>
      </w:ins>
    </w:p>
    <w:p w:rsidR="00E14ABE" w:rsidRDefault="00E14ABE" w:rsidP="00622CC3">
      <w:pPr>
        <w:rPr>
          <w:ins w:id="1429" w:author="Wang Judith" w:date="2019-09-13T08:53:00Z"/>
        </w:rPr>
      </w:pPr>
      <w:ins w:id="1430" w:author="Wang Judith" w:date="2019-09-13T08:51:00Z">
        <w:r>
          <w:rPr>
            <w:rFonts w:hint="eastAsia"/>
          </w:rPr>
          <w:t>优势：</w:t>
        </w:r>
      </w:ins>
      <w:ins w:id="1431" w:author="Wang Judith" w:date="2019-09-13T08:52:00Z">
        <w:r>
          <w:rPr>
            <w:rFonts w:hint="eastAsia"/>
          </w:rPr>
          <w:t>对新事物的接受度高/胆大、创新/</w:t>
        </w:r>
      </w:ins>
      <w:ins w:id="1432" w:author="Wang Judith" w:date="2019-09-13T08:54:00Z">
        <w:r>
          <w:rPr>
            <w:rFonts w:hint="eastAsia"/>
          </w:rPr>
          <w:t>精力充沛 /传承</w:t>
        </w:r>
      </w:ins>
    </w:p>
    <w:p w:rsidR="00FE3E0F" w:rsidRPr="00622CC3" w:rsidDel="00E14ABE" w:rsidRDefault="00FE3E0F" w:rsidP="00622CC3">
      <w:pPr>
        <w:rPr>
          <w:del w:id="1433" w:author="Wang Judith" w:date="2019-09-13T08:53:00Z"/>
        </w:rPr>
      </w:pPr>
    </w:p>
    <w:p w:rsidR="00622CC3" w:rsidRPr="00622CC3" w:rsidRDefault="00622CC3" w:rsidP="00622CC3">
      <w:r w:rsidRPr="00622CC3">
        <w:t> </w:t>
      </w:r>
    </w:p>
    <w:p w:rsidR="00622CC3" w:rsidRPr="00622CC3" w:rsidRDefault="00622CC3" w:rsidP="00622CC3">
      <w:r w:rsidRPr="00622CC3">
        <w:rPr>
          <w:b/>
          <w:bCs/>
        </w:rPr>
        <w:t>次重点预习范围：</w:t>
      </w:r>
    </w:p>
    <w:p w:rsidR="00622CC3" w:rsidRPr="00622CC3" w:rsidRDefault="00622CC3" w:rsidP="00622CC3">
      <w:r w:rsidRPr="00622CC3">
        <w:t>1 Some people believe that the best way to build a happier society is to ensure that there are only small differences between the richest and the poorest members. To what extent do you agree or disagree?</w:t>
      </w:r>
    </w:p>
    <w:p w:rsidR="00622CC3" w:rsidRPr="00622CC3" w:rsidRDefault="00622CC3" w:rsidP="00622CC3">
      <w:r w:rsidRPr="00622CC3">
        <w:t>2 Some people think it is more important to plant more trees in open area in towns and cities than provide more housing. To what extent do you agree or disagree?</w:t>
      </w:r>
    </w:p>
    <w:p w:rsidR="00622CC3" w:rsidRPr="00622CC3" w:rsidRDefault="00622CC3" w:rsidP="00622CC3">
      <w:r w:rsidRPr="00622CC3">
        <w:t>3 News media are important in modern society. Why are they so important? Are their influences generally positive or negative?</w:t>
      </w:r>
    </w:p>
    <w:p w:rsidR="00622CC3" w:rsidRPr="00622CC3" w:rsidRDefault="00622CC3" w:rsidP="00622CC3">
      <w:r w:rsidRPr="00622CC3">
        <w:t>4 Some people believe that rich countries should provide poorer countries with other types of help rather than financial aid. To what extent do you agree or disagree? </w:t>
      </w:r>
    </w:p>
    <w:p w:rsidR="00622CC3" w:rsidRPr="00622CC3" w:rsidRDefault="00622CC3" w:rsidP="00622CC3">
      <w:r w:rsidRPr="00622CC3">
        <w:t>5 Online shopping is now replacing shopping in the store. Do you think it is a positive or negative development?</w:t>
      </w:r>
    </w:p>
    <w:p w:rsidR="00622CC3" w:rsidRPr="00622CC3" w:rsidRDefault="00622CC3" w:rsidP="00622CC3">
      <w:r w:rsidRPr="00622CC3">
        <w:t>6 Most of the urgent problems can only be solved with international cooperation.  To what extent do you agree or disagree？</w:t>
      </w:r>
    </w:p>
    <w:p w:rsidR="00622CC3" w:rsidRPr="00622CC3" w:rsidRDefault="00622CC3" w:rsidP="00622CC3">
      <w:r w:rsidRPr="00622CC3">
        <w:t>7 Space travel has been possible for some time and some people believe that space tourism could be developed in the future. Do you think it is a positive or negative development？</w:t>
      </w:r>
    </w:p>
    <w:p w:rsidR="00622CC3" w:rsidRPr="00622CC3" w:rsidRDefault="00622CC3" w:rsidP="00622CC3">
      <w:r w:rsidRPr="00622CC3">
        <w:t>8 Many museums and historical sites are mainly visited by tourists and not local people. Why is the case? What can be done to attract local people?</w:t>
      </w:r>
    </w:p>
    <w:p w:rsidR="00622CC3" w:rsidRPr="00622CC3" w:rsidRDefault="00622CC3" w:rsidP="00622CC3">
      <w:r w:rsidRPr="00622CC3">
        <w:t xml:space="preserve">9 Some people think that success in life comes from hard work and determination, while </w:t>
      </w:r>
      <w:r w:rsidRPr="00622CC3">
        <w:lastRenderedPageBreak/>
        <w:t>others think that there are more important factors such as money and appearance. Discuss both views and give your opinion.</w:t>
      </w:r>
    </w:p>
    <w:p w:rsidR="00622CC3" w:rsidRPr="00622CC3" w:rsidRDefault="00622CC3" w:rsidP="00622CC3">
      <w:r w:rsidRPr="00622CC3">
        <w:t>10 Today, fashion is becoming more and more important in choosing clothes. What are the reasons? Do you think the trend positive or negative?</w:t>
      </w:r>
    </w:p>
    <w:p w:rsidR="00622CC3" w:rsidRPr="00622CC3" w:rsidRDefault="00622CC3" w:rsidP="00622CC3">
      <w:r w:rsidRPr="00622CC3">
        <w:t>11 Some people think job satisfaction is more important than job security, while others believe that having a permanent job is better than enjoying the job. Discuss both views and give your own opinion.</w:t>
      </w:r>
    </w:p>
    <w:p w:rsidR="00622CC3" w:rsidRPr="00622CC3" w:rsidRDefault="00622CC3" w:rsidP="00622CC3">
      <w:r w:rsidRPr="00622CC3">
        <w:t>12 Some people think most crimes are the result of circumstances like poverty and other social problems. Others believe that they are caused by people who are bad in nature. Discuss both views and give your opinion.</w:t>
      </w:r>
    </w:p>
    <w:p w:rsidR="00622CC3" w:rsidRPr="00622CC3" w:rsidRDefault="00622CC3" w:rsidP="00622CC3">
      <w:r w:rsidRPr="00622CC3">
        <w:t>13 It is not necessary for people to travel to other places to learn about the culture. We can learn as much as from books, films, and the Internet. To what extent do you agree or disagree?</w:t>
      </w:r>
    </w:p>
    <w:p w:rsidR="00622CC3" w:rsidRPr="00622CC3" w:rsidRDefault="00622CC3" w:rsidP="00622CC3">
      <w:r w:rsidRPr="00622CC3">
        <w:t>14 The government has the duty to ensure that its citizens have a healthy diet, while others believe this is individuals' responsibility. Discuss both views and give your opinion.</w:t>
      </w:r>
    </w:p>
    <w:p w:rsidR="00622CC3" w:rsidRPr="00622CC3" w:rsidRDefault="00622CC3" w:rsidP="00622CC3">
      <w:r w:rsidRPr="00622CC3">
        <w:t>15 Some people think adults should learn practical skills by themselves, while others think they should learn from teachers in the classroom. Discuss both views and give your own opinion.</w:t>
      </w:r>
    </w:p>
    <w:p w:rsidR="00622CC3" w:rsidRPr="00622CC3" w:rsidRDefault="00622CC3" w:rsidP="00622CC3">
      <w:r w:rsidRPr="00622CC3">
        <w:t>16 In many countries today, both men and women need to work full time. Therefore, some people think men and women should share household tasks equally (eg. cleaning and looking after children). To what extent do you agree or disagree?</w:t>
      </w:r>
    </w:p>
    <w:p w:rsidR="00622CC3" w:rsidRPr="00622CC3" w:rsidRDefault="00622CC3" w:rsidP="00622CC3">
      <w:r w:rsidRPr="00622CC3">
        <w:t>17 Some people think that all young people should be required to have a full-time education until they are at least 18 years old. To what extent do you agree or disagree？</w:t>
      </w:r>
    </w:p>
    <w:p w:rsidR="00622CC3" w:rsidRPr="00622CC3" w:rsidRDefault="00622CC3" w:rsidP="00622CC3">
      <w:r w:rsidRPr="00622CC3">
        <w:t>18 More and more people want to buy famous brands of clothes, cars and other items. What are the reasons? Do you think it is a positive or negative development?</w:t>
      </w:r>
    </w:p>
    <w:p w:rsidR="00622CC3" w:rsidRPr="00622CC3" w:rsidRDefault="00622CC3" w:rsidP="00622CC3">
      <w:r w:rsidRPr="00622CC3">
        <w:t>19 Across the world today, the use of many languages has been declining. Only a few languages have been increasingly used. Is this a positive or negative development?</w:t>
      </w:r>
    </w:p>
    <w:p w:rsidR="00622CC3" w:rsidRPr="00622CC3" w:rsidRDefault="00622CC3" w:rsidP="00622CC3">
      <w:r w:rsidRPr="00622CC3">
        <w:t>20 A rise in the standard of living in a country seems to benefit cities more than rural areas. What problems might those differences cause? How can these problems be reduced?</w:t>
      </w:r>
    </w:p>
    <w:p w:rsidR="00622CC3" w:rsidRPr="00622CC3" w:rsidRDefault="00622CC3" w:rsidP="00622CC3">
      <w:r w:rsidRPr="00622CC3">
        <w:t>21 Many parents these days work in other countries, taking their families with them. Do you think the advantages of the development outweigh its disadvantages?</w:t>
      </w:r>
    </w:p>
    <w:p w:rsidR="00622CC3" w:rsidRPr="00622CC3" w:rsidRDefault="00622CC3" w:rsidP="00622CC3">
      <w:r w:rsidRPr="00622CC3">
        <w:t>22 Some people think they have the right to use as much fresh water as they want, while others believe governments should strictly control the use of fresh water as it is a limited resource. Discuss both views and give your own opinion.</w:t>
      </w:r>
    </w:p>
    <w:p w:rsidR="00622CC3" w:rsidRPr="00622CC3" w:rsidRDefault="00622CC3" w:rsidP="00622CC3">
      <w:r w:rsidRPr="00622CC3">
        <w:t>23 Nuclear energy is better than other sources of energy to meet the increasing need. To what extent do you agree or disagree?</w:t>
      </w:r>
    </w:p>
    <w:p w:rsidR="00622CC3" w:rsidRPr="00622CC3" w:rsidRDefault="00622CC3" w:rsidP="00622CC3">
      <w:r w:rsidRPr="00622CC3">
        <w:t>24 Some scientists think it is very soon that computers will be more intelligent than a human. Some people think it is a positive development, while others think it is a negative development. Discuss both views and give your opinion.</w:t>
      </w:r>
    </w:p>
    <w:p w:rsidR="00622CC3" w:rsidRPr="00622CC3" w:rsidRDefault="00622CC3" w:rsidP="00622CC3">
      <w:r w:rsidRPr="00622CC3">
        <w:t>25 The restoration of old buildings in major cities in the world costs numerous governments' expenditures. This money should be used in new housing and road development. To what extent do you agree or disagree?</w:t>
      </w:r>
    </w:p>
    <w:p w:rsidR="00A940DE" w:rsidRDefault="00A940DE"/>
    <w:sectPr w:rsidR="00A94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085" w:rsidRDefault="002F2085" w:rsidP="004D49A6">
      <w:r>
        <w:separator/>
      </w:r>
    </w:p>
  </w:endnote>
  <w:endnote w:type="continuationSeparator" w:id="0">
    <w:p w:rsidR="002F2085" w:rsidRDefault="002F2085" w:rsidP="004D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085" w:rsidRDefault="002F2085" w:rsidP="004D49A6">
      <w:r>
        <w:separator/>
      </w:r>
    </w:p>
  </w:footnote>
  <w:footnote w:type="continuationSeparator" w:id="0">
    <w:p w:rsidR="002F2085" w:rsidRDefault="002F2085" w:rsidP="004D4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7E22"/>
    <w:multiLevelType w:val="hybridMultilevel"/>
    <w:tmpl w:val="639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NDK3sDQzNjA2M7NU0lEKTi0uzszPAykwrAUAMrVmaywAAAA="/>
  </w:docVars>
  <w:rsids>
    <w:rsidRoot w:val="00102489"/>
    <w:rsid w:val="00006CB0"/>
    <w:rsid w:val="00007798"/>
    <w:rsid w:val="00007DD2"/>
    <w:rsid w:val="000110E3"/>
    <w:rsid w:val="00017829"/>
    <w:rsid w:val="00022A36"/>
    <w:rsid w:val="00024382"/>
    <w:rsid w:val="00027A6B"/>
    <w:rsid w:val="000338F4"/>
    <w:rsid w:val="00034D0C"/>
    <w:rsid w:val="00035D77"/>
    <w:rsid w:val="00040EE2"/>
    <w:rsid w:val="00041841"/>
    <w:rsid w:val="000448EE"/>
    <w:rsid w:val="00047E9F"/>
    <w:rsid w:val="00056A82"/>
    <w:rsid w:val="00057642"/>
    <w:rsid w:val="00060BA6"/>
    <w:rsid w:val="00071998"/>
    <w:rsid w:val="00073ED6"/>
    <w:rsid w:val="0007563B"/>
    <w:rsid w:val="00075D63"/>
    <w:rsid w:val="00081DC6"/>
    <w:rsid w:val="000848A8"/>
    <w:rsid w:val="00086B1F"/>
    <w:rsid w:val="00090352"/>
    <w:rsid w:val="00090CC1"/>
    <w:rsid w:val="00092FBB"/>
    <w:rsid w:val="00093334"/>
    <w:rsid w:val="000956AC"/>
    <w:rsid w:val="000A7341"/>
    <w:rsid w:val="000B0C64"/>
    <w:rsid w:val="000B1ACD"/>
    <w:rsid w:val="000B5C49"/>
    <w:rsid w:val="000C0371"/>
    <w:rsid w:val="000C31B8"/>
    <w:rsid w:val="000D3D36"/>
    <w:rsid w:val="000D4407"/>
    <w:rsid w:val="000E0145"/>
    <w:rsid w:val="000E391F"/>
    <w:rsid w:val="000E7E60"/>
    <w:rsid w:val="000F1ACA"/>
    <w:rsid w:val="000F23FC"/>
    <w:rsid w:val="000F2E4F"/>
    <w:rsid w:val="000F6597"/>
    <w:rsid w:val="00102489"/>
    <w:rsid w:val="00106E77"/>
    <w:rsid w:val="0011228E"/>
    <w:rsid w:val="001141F8"/>
    <w:rsid w:val="001142FD"/>
    <w:rsid w:val="001154F8"/>
    <w:rsid w:val="00117B1E"/>
    <w:rsid w:val="00120E50"/>
    <w:rsid w:val="001236B2"/>
    <w:rsid w:val="00124622"/>
    <w:rsid w:val="00126B15"/>
    <w:rsid w:val="00127960"/>
    <w:rsid w:val="00127F46"/>
    <w:rsid w:val="001406C7"/>
    <w:rsid w:val="00145B15"/>
    <w:rsid w:val="001532C9"/>
    <w:rsid w:val="00155706"/>
    <w:rsid w:val="00160BEB"/>
    <w:rsid w:val="0016537A"/>
    <w:rsid w:val="001656BB"/>
    <w:rsid w:val="00166201"/>
    <w:rsid w:val="00171B55"/>
    <w:rsid w:val="0017351D"/>
    <w:rsid w:val="00175545"/>
    <w:rsid w:val="00176691"/>
    <w:rsid w:val="00176B91"/>
    <w:rsid w:val="001868EE"/>
    <w:rsid w:val="00194D15"/>
    <w:rsid w:val="00195387"/>
    <w:rsid w:val="00196C16"/>
    <w:rsid w:val="00197E31"/>
    <w:rsid w:val="001A2A0B"/>
    <w:rsid w:val="001B1BED"/>
    <w:rsid w:val="001B2C23"/>
    <w:rsid w:val="001B4E47"/>
    <w:rsid w:val="001B6352"/>
    <w:rsid w:val="001B7A6F"/>
    <w:rsid w:val="001C049E"/>
    <w:rsid w:val="001C30F5"/>
    <w:rsid w:val="001C7294"/>
    <w:rsid w:val="001C76BC"/>
    <w:rsid w:val="001C7F06"/>
    <w:rsid w:val="001D43A6"/>
    <w:rsid w:val="001D7407"/>
    <w:rsid w:val="001E0CF6"/>
    <w:rsid w:val="001E37AB"/>
    <w:rsid w:val="001E67C9"/>
    <w:rsid w:val="001E7E60"/>
    <w:rsid w:val="001F0226"/>
    <w:rsid w:val="001F18F8"/>
    <w:rsid w:val="001F5747"/>
    <w:rsid w:val="001F5857"/>
    <w:rsid w:val="002027E2"/>
    <w:rsid w:val="0021301A"/>
    <w:rsid w:val="00221DF8"/>
    <w:rsid w:val="00222015"/>
    <w:rsid w:val="00225E87"/>
    <w:rsid w:val="00240E55"/>
    <w:rsid w:val="00242CAF"/>
    <w:rsid w:val="00246398"/>
    <w:rsid w:val="00250BC3"/>
    <w:rsid w:val="00251219"/>
    <w:rsid w:val="00252110"/>
    <w:rsid w:val="00254E7E"/>
    <w:rsid w:val="002553C9"/>
    <w:rsid w:val="0025687A"/>
    <w:rsid w:val="00256A86"/>
    <w:rsid w:val="00262B40"/>
    <w:rsid w:val="002666F8"/>
    <w:rsid w:val="00266705"/>
    <w:rsid w:val="00270023"/>
    <w:rsid w:val="00272D49"/>
    <w:rsid w:val="00276696"/>
    <w:rsid w:val="002821E1"/>
    <w:rsid w:val="0029220B"/>
    <w:rsid w:val="00293104"/>
    <w:rsid w:val="002936AB"/>
    <w:rsid w:val="002962A7"/>
    <w:rsid w:val="002A0204"/>
    <w:rsid w:val="002A12DC"/>
    <w:rsid w:val="002A1E55"/>
    <w:rsid w:val="002B1180"/>
    <w:rsid w:val="002B2D3E"/>
    <w:rsid w:val="002B303F"/>
    <w:rsid w:val="002C1696"/>
    <w:rsid w:val="002C398E"/>
    <w:rsid w:val="002C719B"/>
    <w:rsid w:val="002D0C28"/>
    <w:rsid w:val="002D4E0E"/>
    <w:rsid w:val="002E0A72"/>
    <w:rsid w:val="002E1792"/>
    <w:rsid w:val="002E2A8F"/>
    <w:rsid w:val="002E491A"/>
    <w:rsid w:val="002F2085"/>
    <w:rsid w:val="002F422B"/>
    <w:rsid w:val="002F45DC"/>
    <w:rsid w:val="002F4E47"/>
    <w:rsid w:val="002F574E"/>
    <w:rsid w:val="00301DC7"/>
    <w:rsid w:val="00302C31"/>
    <w:rsid w:val="00315E8F"/>
    <w:rsid w:val="0031703F"/>
    <w:rsid w:val="00325BB5"/>
    <w:rsid w:val="003305E8"/>
    <w:rsid w:val="00335944"/>
    <w:rsid w:val="00335F82"/>
    <w:rsid w:val="00337FA1"/>
    <w:rsid w:val="00341FF3"/>
    <w:rsid w:val="00347ACB"/>
    <w:rsid w:val="00351A2E"/>
    <w:rsid w:val="003525A7"/>
    <w:rsid w:val="0035429B"/>
    <w:rsid w:val="0035496F"/>
    <w:rsid w:val="00355E35"/>
    <w:rsid w:val="00357DB6"/>
    <w:rsid w:val="0036028B"/>
    <w:rsid w:val="00362A2D"/>
    <w:rsid w:val="00366CD8"/>
    <w:rsid w:val="00367F7E"/>
    <w:rsid w:val="0037251A"/>
    <w:rsid w:val="003734EA"/>
    <w:rsid w:val="00373994"/>
    <w:rsid w:val="003769ED"/>
    <w:rsid w:val="00377D6A"/>
    <w:rsid w:val="003844EF"/>
    <w:rsid w:val="0038557E"/>
    <w:rsid w:val="003916D9"/>
    <w:rsid w:val="003A1164"/>
    <w:rsid w:val="003A42B2"/>
    <w:rsid w:val="003A6AD9"/>
    <w:rsid w:val="003A6D71"/>
    <w:rsid w:val="003A7ECC"/>
    <w:rsid w:val="003B033C"/>
    <w:rsid w:val="003B10C5"/>
    <w:rsid w:val="003B1DAF"/>
    <w:rsid w:val="003B24E1"/>
    <w:rsid w:val="003B36CE"/>
    <w:rsid w:val="003B7B2D"/>
    <w:rsid w:val="003C0839"/>
    <w:rsid w:val="003C52E5"/>
    <w:rsid w:val="003C6CAC"/>
    <w:rsid w:val="003D295A"/>
    <w:rsid w:val="003D5E85"/>
    <w:rsid w:val="003E494E"/>
    <w:rsid w:val="003E6F2F"/>
    <w:rsid w:val="003F4601"/>
    <w:rsid w:val="00400BB2"/>
    <w:rsid w:val="00403D89"/>
    <w:rsid w:val="00407B5A"/>
    <w:rsid w:val="0041170A"/>
    <w:rsid w:val="00411D86"/>
    <w:rsid w:val="00412703"/>
    <w:rsid w:val="00412B9B"/>
    <w:rsid w:val="0041454B"/>
    <w:rsid w:val="00416138"/>
    <w:rsid w:val="004247E0"/>
    <w:rsid w:val="0042590C"/>
    <w:rsid w:val="004347B4"/>
    <w:rsid w:val="004438EF"/>
    <w:rsid w:val="004440B9"/>
    <w:rsid w:val="0045243A"/>
    <w:rsid w:val="004527F9"/>
    <w:rsid w:val="004548EA"/>
    <w:rsid w:val="00455DCF"/>
    <w:rsid w:val="00457BC7"/>
    <w:rsid w:val="00474D81"/>
    <w:rsid w:val="00481D6F"/>
    <w:rsid w:val="00482DD7"/>
    <w:rsid w:val="00484110"/>
    <w:rsid w:val="004961DC"/>
    <w:rsid w:val="004972E2"/>
    <w:rsid w:val="004A0969"/>
    <w:rsid w:val="004A0A90"/>
    <w:rsid w:val="004A108C"/>
    <w:rsid w:val="004A30E5"/>
    <w:rsid w:val="004A31C2"/>
    <w:rsid w:val="004A34CB"/>
    <w:rsid w:val="004A6935"/>
    <w:rsid w:val="004B22A5"/>
    <w:rsid w:val="004B4FB9"/>
    <w:rsid w:val="004B5BD5"/>
    <w:rsid w:val="004B7563"/>
    <w:rsid w:val="004C2341"/>
    <w:rsid w:val="004C745D"/>
    <w:rsid w:val="004D49A6"/>
    <w:rsid w:val="004D649B"/>
    <w:rsid w:val="004D78C4"/>
    <w:rsid w:val="004E3E22"/>
    <w:rsid w:val="004E4B87"/>
    <w:rsid w:val="004F018A"/>
    <w:rsid w:val="004F2737"/>
    <w:rsid w:val="004F67F3"/>
    <w:rsid w:val="00504965"/>
    <w:rsid w:val="005049E9"/>
    <w:rsid w:val="0050565D"/>
    <w:rsid w:val="00506DCB"/>
    <w:rsid w:val="005102A1"/>
    <w:rsid w:val="00513C26"/>
    <w:rsid w:val="00515689"/>
    <w:rsid w:val="0051654C"/>
    <w:rsid w:val="00517A3D"/>
    <w:rsid w:val="00517B0D"/>
    <w:rsid w:val="00522858"/>
    <w:rsid w:val="0052684F"/>
    <w:rsid w:val="00526BE0"/>
    <w:rsid w:val="00531D1E"/>
    <w:rsid w:val="00533F38"/>
    <w:rsid w:val="0053621C"/>
    <w:rsid w:val="00536E95"/>
    <w:rsid w:val="00540E77"/>
    <w:rsid w:val="00541D0A"/>
    <w:rsid w:val="005422FB"/>
    <w:rsid w:val="005425EA"/>
    <w:rsid w:val="00542E81"/>
    <w:rsid w:val="00545DE9"/>
    <w:rsid w:val="00567694"/>
    <w:rsid w:val="005718A3"/>
    <w:rsid w:val="005777C9"/>
    <w:rsid w:val="00596E29"/>
    <w:rsid w:val="005A00F0"/>
    <w:rsid w:val="005A1943"/>
    <w:rsid w:val="005A3494"/>
    <w:rsid w:val="005B039E"/>
    <w:rsid w:val="005C24F8"/>
    <w:rsid w:val="005C5F38"/>
    <w:rsid w:val="005C6846"/>
    <w:rsid w:val="005D34AF"/>
    <w:rsid w:val="005D6FF7"/>
    <w:rsid w:val="005D777E"/>
    <w:rsid w:val="005F1BD3"/>
    <w:rsid w:val="005F4ADB"/>
    <w:rsid w:val="005F6576"/>
    <w:rsid w:val="0060061E"/>
    <w:rsid w:val="00600AE6"/>
    <w:rsid w:val="0060127C"/>
    <w:rsid w:val="00606199"/>
    <w:rsid w:val="006150B7"/>
    <w:rsid w:val="00622700"/>
    <w:rsid w:val="00622CC3"/>
    <w:rsid w:val="00624E21"/>
    <w:rsid w:val="00634AE0"/>
    <w:rsid w:val="00634D17"/>
    <w:rsid w:val="0063601F"/>
    <w:rsid w:val="00643A84"/>
    <w:rsid w:val="0064526C"/>
    <w:rsid w:val="00650BA8"/>
    <w:rsid w:val="00651CF4"/>
    <w:rsid w:val="00656DAC"/>
    <w:rsid w:val="00657CAD"/>
    <w:rsid w:val="0066345A"/>
    <w:rsid w:val="00665877"/>
    <w:rsid w:val="0067013C"/>
    <w:rsid w:val="00672A2A"/>
    <w:rsid w:val="00674F35"/>
    <w:rsid w:val="006753AD"/>
    <w:rsid w:val="00675C8E"/>
    <w:rsid w:val="00681342"/>
    <w:rsid w:val="006826F7"/>
    <w:rsid w:val="006837AC"/>
    <w:rsid w:val="0069116E"/>
    <w:rsid w:val="0069399C"/>
    <w:rsid w:val="006952DD"/>
    <w:rsid w:val="00695B5B"/>
    <w:rsid w:val="006A0691"/>
    <w:rsid w:val="006A0A08"/>
    <w:rsid w:val="006A1BB9"/>
    <w:rsid w:val="006A499B"/>
    <w:rsid w:val="006A5A69"/>
    <w:rsid w:val="006B4F97"/>
    <w:rsid w:val="006B53BD"/>
    <w:rsid w:val="006B54AD"/>
    <w:rsid w:val="006B5BE2"/>
    <w:rsid w:val="006B620A"/>
    <w:rsid w:val="006B733E"/>
    <w:rsid w:val="006B7E5A"/>
    <w:rsid w:val="006C0E94"/>
    <w:rsid w:val="006D0FD4"/>
    <w:rsid w:val="006D6BC2"/>
    <w:rsid w:val="006D7066"/>
    <w:rsid w:val="006D726D"/>
    <w:rsid w:val="006D7E05"/>
    <w:rsid w:val="006F3094"/>
    <w:rsid w:val="00700A6B"/>
    <w:rsid w:val="007020B6"/>
    <w:rsid w:val="0071049F"/>
    <w:rsid w:val="0071251A"/>
    <w:rsid w:val="007154B3"/>
    <w:rsid w:val="00716D67"/>
    <w:rsid w:val="00722D70"/>
    <w:rsid w:val="007231B2"/>
    <w:rsid w:val="007239B4"/>
    <w:rsid w:val="00725153"/>
    <w:rsid w:val="00730D0F"/>
    <w:rsid w:val="00735D09"/>
    <w:rsid w:val="007378D0"/>
    <w:rsid w:val="00744FD5"/>
    <w:rsid w:val="007468E4"/>
    <w:rsid w:val="0075601B"/>
    <w:rsid w:val="0076526F"/>
    <w:rsid w:val="00767A15"/>
    <w:rsid w:val="00777E32"/>
    <w:rsid w:val="007A4CE3"/>
    <w:rsid w:val="007A5B7D"/>
    <w:rsid w:val="007A7B9F"/>
    <w:rsid w:val="007B05E1"/>
    <w:rsid w:val="007B25D9"/>
    <w:rsid w:val="007B761D"/>
    <w:rsid w:val="007C2E1E"/>
    <w:rsid w:val="007C546D"/>
    <w:rsid w:val="007C6FFC"/>
    <w:rsid w:val="007D0E38"/>
    <w:rsid w:val="007D5B8D"/>
    <w:rsid w:val="007D794D"/>
    <w:rsid w:val="007E576D"/>
    <w:rsid w:val="007F0EFB"/>
    <w:rsid w:val="007F1210"/>
    <w:rsid w:val="007F23CD"/>
    <w:rsid w:val="007F5880"/>
    <w:rsid w:val="007F65FC"/>
    <w:rsid w:val="008029A0"/>
    <w:rsid w:val="0080795C"/>
    <w:rsid w:val="008131B9"/>
    <w:rsid w:val="008200D5"/>
    <w:rsid w:val="00821099"/>
    <w:rsid w:val="0082321D"/>
    <w:rsid w:val="00825981"/>
    <w:rsid w:val="0082610C"/>
    <w:rsid w:val="00832D1C"/>
    <w:rsid w:val="0083634E"/>
    <w:rsid w:val="00845951"/>
    <w:rsid w:val="00845AD4"/>
    <w:rsid w:val="008463B4"/>
    <w:rsid w:val="008466B0"/>
    <w:rsid w:val="008468E0"/>
    <w:rsid w:val="00857887"/>
    <w:rsid w:val="00866267"/>
    <w:rsid w:val="0086655E"/>
    <w:rsid w:val="008726C0"/>
    <w:rsid w:val="00875240"/>
    <w:rsid w:val="00884756"/>
    <w:rsid w:val="00886837"/>
    <w:rsid w:val="008A2035"/>
    <w:rsid w:val="008A2BA7"/>
    <w:rsid w:val="008A41B9"/>
    <w:rsid w:val="008A45EB"/>
    <w:rsid w:val="008A63CB"/>
    <w:rsid w:val="008B5DAB"/>
    <w:rsid w:val="008B6ADE"/>
    <w:rsid w:val="008C210B"/>
    <w:rsid w:val="008C3005"/>
    <w:rsid w:val="008C4900"/>
    <w:rsid w:val="008C4A68"/>
    <w:rsid w:val="008C4CFC"/>
    <w:rsid w:val="008C64EA"/>
    <w:rsid w:val="008C772D"/>
    <w:rsid w:val="008D5F19"/>
    <w:rsid w:val="008E1B12"/>
    <w:rsid w:val="008E22E0"/>
    <w:rsid w:val="008E2392"/>
    <w:rsid w:val="008E2853"/>
    <w:rsid w:val="008E34F7"/>
    <w:rsid w:val="008E4B73"/>
    <w:rsid w:val="008E5212"/>
    <w:rsid w:val="008E748A"/>
    <w:rsid w:val="008F0E26"/>
    <w:rsid w:val="008F278F"/>
    <w:rsid w:val="008F2B0D"/>
    <w:rsid w:val="008F2DA3"/>
    <w:rsid w:val="008F637E"/>
    <w:rsid w:val="009010B6"/>
    <w:rsid w:val="00903825"/>
    <w:rsid w:val="00905978"/>
    <w:rsid w:val="00906892"/>
    <w:rsid w:val="009173BB"/>
    <w:rsid w:val="00920CEA"/>
    <w:rsid w:val="00923623"/>
    <w:rsid w:val="00931BCC"/>
    <w:rsid w:val="00933CB8"/>
    <w:rsid w:val="00941AB2"/>
    <w:rsid w:val="00952696"/>
    <w:rsid w:val="0095664D"/>
    <w:rsid w:val="0096334A"/>
    <w:rsid w:val="0097212C"/>
    <w:rsid w:val="009723E7"/>
    <w:rsid w:val="009734DA"/>
    <w:rsid w:val="00973610"/>
    <w:rsid w:val="00990069"/>
    <w:rsid w:val="00990762"/>
    <w:rsid w:val="00993ADB"/>
    <w:rsid w:val="009A2452"/>
    <w:rsid w:val="009A409D"/>
    <w:rsid w:val="009B26C3"/>
    <w:rsid w:val="009B4839"/>
    <w:rsid w:val="009B4B55"/>
    <w:rsid w:val="009B7874"/>
    <w:rsid w:val="009C0044"/>
    <w:rsid w:val="009C0C3E"/>
    <w:rsid w:val="009C0F57"/>
    <w:rsid w:val="009C50BE"/>
    <w:rsid w:val="009C7694"/>
    <w:rsid w:val="009D3235"/>
    <w:rsid w:val="009E4248"/>
    <w:rsid w:val="009F7EBD"/>
    <w:rsid w:val="00A014EE"/>
    <w:rsid w:val="00A06260"/>
    <w:rsid w:val="00A24691"/>
    <w:rsid w:val="00A25978"/>
    <w:rsid w:val="00A307B0"/>
    <w:rsid w:val="00A434FA"/>
    <w:rsid w:val="00A45400"/>
    <w:rsid w:val="00A5630E"/>
    <w:rsid w:val="00A60F69"/>
    <w:rsid w:val="00A6534C"/>
    <w:rsid w:val="00A65A19"/>
    <w:rsid w:val="00A662AB"/>
    <w:rsid w:val="00A66E8D"/>
    <w:rsid w:val="00A66FA7"/>
    <w:rsid w:val="00A67F95"/>
    <w:rsid w:val="00A7258D"/>
    <w:rsid w:val="00A731E8"/>
    <w:rsid w:val="00A73501"/>
    <w:rsid w:val="00A73ABF"/>
    <w:rsid w:val="00A770B4"/>
    <w:rsid w:val="00A874DB"/>
    <w:rsid w:val="00A92D57"/>
    <w:rsid w:val="00A940DE"/>
    <w:rsid w:val="00A9670D"/>
    <w:rsid w:val="00A971C7"/>
    <w:rsid w:val="00A97B59"/>
    <w:rsid w:val="00AA0876"/>
    <w:rsid w:val="00AA64EF"/>
    <w:rsid w:val="00AB078A"/>
    <w:rsid w:val="00AB0DA7"/>
    <w:rsid w:val="00AB6202"/>
    <w:rsid w:val="00AB6264"/>
    <w:rsid w:val="00AC07F0"/>
    <w:rsid w:val="00AC3C4F"/>
    <w:rsid w:val="00AD1C97"/>
    <w:rsid w:val="00AE1E8D"/>
    <w:rsid w:val="00AE5698"/>
    <w:rsid w:val="00AF4713"/>
    <w:rsid w:val="00B0190D"/>
    <w:rsid w:val="00B03B79"/>
    <w:rsid w:val="00B067CA"/>
    <w:rsid w:val="00B1167E"/>
    <w:rsid w:val="00B12F45"/>
    <w:rsid w:val="00B14FC0"/>
    <w:rsid w:val="00B262C0"/>
    <w:rsid w:val="00B273E7"/>
    <w:rsid w:val="00B33A21"/>
    <w:rsid w:val="00B44E66"/>
    <w:rsid w:val="00B45421"/>
    <w:rsid w:val="00B46793"/>
    <w:rsid w:val="00B47082"/>
    <w:rsid w:val="00B51D80"/>
    <w:rsid w:val="00B53634"/>
    <w:rsid w:val="00B621AF"/>
    <w:rsid w:val="00B662C5"/>
    <w:rsid w:val="00B66B87"/>
    <w:rsid w:val="00B74417"/>
    <w:rsid w:val="00B83AF5"/>
    <w:rsid w:val="00B8777C"/>
    <w:rsid w:val="00B91A56"/>
    <w:rsid w:val="00B952A4"/>
    <w:rsid w:val="00BB2EED"/>
    <w:rsid w:val="00BB354F"/>
    <w:rsid w:val="00BB68B9"/>
    <w:rsid w:val="00BB6A12"/>
    <w:rsid w:val="00BB7D86"/>
    <w:rsid w:val="00BC6057"/>
    <w:rsid w:val="00BC6418"/>
    <w:rsid w:val="00BC6E2E"/>
    <w:rsid w:val="00BD35B2"/>
    <w:rsid w:val="00BD4C5C"/>
    <w:rsid w:val="00BE2DCE"/>
    <w:rsid w:val="00BE41FC"/>
    <w:rsid w:val="00BE52FC"/>
    <w:rsid w:val="00BE56A1"/>
    <w:rsid w:val="00BF4CC3"/>
    <w:rsid w:val="00BF73E7"/>
    <w:rsid w:val="00C1228F"/>
    <w:rsid w:val="00C12B21"/>
    <w:rsid w:val="00C170A4"/>
    <w:rsid w:val="00C23741"/>
    <w:rsid w:val="00C265E5"/>
    <w:rsid w:val="00C31D8A"/>
    <w:rsid w:val="00C365D6"/>
    <w:rsid w:val="00C36C1F"/>
    <w:rsid w:val="00C40031"/>
    <w:rsid w:val="00C40ECF"/>
    <w:rsid w:val="00C44935"/>
    <w:rsid w:val="00C46E05"/>
    <w:rsid w:val="00C53F22"/>
    <w:rsid w:val="00C54AF6"/>
    <w:rsid w:val="00C5725B"/>
    <w:rsid w:val="00C60543"/>
    <w:rsid w:val="00C64B5C"/>
    <w:rsid w:val="00C67000"/>
    <w:rsid w:val="00C74272"/>
    <w:rsid w:val="00C847BA"/>
    <w:rsid w:val="00C86362"/>
    <w:rsid w:val="00C915A8"/>
    <w:rsid w:val="00C92C04"/>
    <w:rsid w:val="00C941B1"/>
    <w:rsid w:val="00C9463B"/>
    <w:rsid w:val="00CA200B"/>
    <w:rsid w:val="00CA3465"/>
    <w:rsid w:val="00CA49EA"/>
    <w:rsid w:val="00CA55B4"/>
    <w:rsid w:val="00CA5611"/>
    <w:rsid w:val="00CB02FE"/>
    <w:rsid w:val="00CD0416"/>
    <w:rsid w:val="00CD25B9"/>
    <w:rsid w:val="00CD4628"/>
    <w:rsid w:val="00CD4BB4"/>
    <w:rsid w:val="00CE0569"/>
    <w:rsid w:val="00CE144A"/>
    <w:rsid w:val="00CE2ADE"/>
    <w:rsid w:val="00D01B31"/>
    <w:rsid w:val="00D0574A"/>
    <w:rsid w:val="00D0711F"/>
    <w:rsid w:val="00D119FF"/>
    <w:rsid w:val="00D208D0"/>
    <w:rsid w:val="00D23BC0"/>
    <w:rsid w:val="00D240CD"/>
    <w:rsid w:val="00D243ED"/>
    <w:rsid w:val="00D26D85"/>
    <w:rsid w:val="00D41C5A"/>
    <w:rsid w:val="00D42795"/>
    <w:rsid w:val="00D438F7"/>
    <w:rsid w:val="00D43A72"/>
    <w:rsid w:val="00D4411C"/>
    <w:rsid w:val="00D457F8"/>
    <w:rsid w:val="00D45CFC"/>
    <w:rsid w:val="00D50622"/>
    <w:rsid w:val="00D51DE1"/>
    <w:rsid w:val="00D522EF"/>
    <w:rsid w:val="00D5296E"/>
    <w:rsid w:val="00D52CFB"/>
    <w:rsid w:val="00D5723B"/>
    <w:rsid w:val="00D57F2E"/>
    <w:rsid w:val="00D640B0"/>
    <w:rsid w:val="00D64CD6"/>
    <w:rsid w:val="00D7077D"/>
    <w:rsid w:val="00D718EF"/>
    <w:rsid w:val="00D723BE"/>
    <w:rsid w:val="00D729BB"/>
    <w:rsid w:val="00D72F10"/>
    <w:rsid w:val="00D74BCF"/>
    <w:rsid w:val="00D8010B"/>
    <w:rsid w:val="00D8148C"/>
    <w:rsid w:val="00D86C94"/>
    <w:rsid w:val="00D93AFB"/>
    <w:rsid w:val="00D97154"/>
    <w:rsid w:val="00DA205C"/>
    <w:rsid w:val="00DA27DA"/>
    <w:rsid w:val="00DA6102"/>
    <w:rsid w:val="00DA7242"/>
    <w:rsid w:val="00DB124A"/>
    <w:rsid w:val="00DB18AD"/>
    <w:rsid w:val="00DB5713"/>
    <w:rsid w:val="00DC7615"/>
    <w:rsid w:val="00DD024B"/>
    <w:rsid w:val="00DD51C1"/>
    <w:rsid w:val="00DD64C3"/>
    <w:rsid w:val="00DE2D9D"/>
    <w:rsid w:val="00DE3425"/>
    <w:rsid w:val="00DE51A7"/>
    <w:rsid w:val="00DE7EBA"/>
    <w:rsid w:val="00DF3D00"/>
    <w:rsid w:val="00DF4C24"/>
    <w:rsid w:val="00DF6D4A"/>
    <w:rsid w:val="00E0456F"/>
    <w:rsid w:val="00E04917"/>
    <w:rsid w:val="00E10605"/>
    <w:rsid w:val="00E135C0"/>
    <w:rsid w:val="00E13BBA"/>
    <w:rsid w:val="00E14236"/>
    <w:rsid w:val="00E142C6"/>
    <w:rsid w:val="00E14ABE"/>
    <w:rsid w:val="00E17D01"/>
    <w:rsid w:val="00E21B73"/>
    <w:rsid w:val="00E2426E"/>
    <w:rsid w:val="00E33613"/>
    <w:rsid w:val="00E35792"/>
    <w:rsid w:val="00E36D54"/>
    <w:rsid w:val="00E37B9D"/>
    <w:rsid w:val="00E400E6"/>
    <w:rsid w:val="00E4169B"/>
    <w:rsid w:val="00E43620"/>
    <w:rsid w:val="00E539AF"/>
    <w:rsid w:val="00E541F1"/>
    <w:rsid w:val="00E545A7"/>
    <w:rsid w:val="00E57D57"/>
    <w:rsid w:val="00E57F47"/>
    <w:rsid w:val="00E6274E"/>
    <w:rsid w:val="00E627B6"/>
    <w:rsid w:val="00E62FC8"/>
    <w:rsid w:val="00E63BDC"/>
    <w:rsid w:val="00E76F17"/>
    <w:rsid w:val="00E819B8"/>
    <w:rsid w:val="00E85958"/>
    <w:rsid w:val="00E9227E"/>
    <w:rsid w:val="00E947FA"/>
    <w:rsid w:val="00EA433D"/>
    <w:rsid w:val="00EA5881"/>
    <w:rsid w:val="00EA5D41"/>
    <w:rsid w:val="00EA6226"/>
    <w:rsid w:val="00EA6239"/>
    <w:rsid w:val="00EA656C"/>
    <w:rsid w:val="00EB36E5"/>
    <w:rsid w:val="00EC12C4"/>
    <w:rsid w:val="00EC2685"/>
    <w:rsid w:val="00EC2FD3"/>
    <w:rsid w:val="00EC5ABA"/>
    <w:rsid w:val="00EC7682"/>
    <w:rsid w:val="00ED02CF"/>
    <w:rsid w:val="00ED050F"/>
    <w:rsid w:val="00ED0D3E"/>
    <w:rsid w:val="00ED1A64"/>
    <w:rsid w:val="00ED27A6"/>
    <w:rsid w:val="00ED28F8"/>
    <w:rsid w:val="00ED62C3"/>
    <w:rsid w:val="00EE1E82"/>
    <w:rsid w:val="00EE5DA6"/>
    <w:rsid w:val="00EF03F9"/>
    <w:rsid w:val="00EF3100"/>
    <w:rsid w:val="00EF3E6D"/>
    <w:rsid w:val="00EF6831"/>
    <w:rsid w:val="00F028C0"/>
    <w:rsid w:val="00F04CC3"/>
    <w:rsid w:val="00F06330"/>
    <w:rsid w:val="00F07709"/>
    <w:rsid w:val="00F13C06"/>
    <w:rsid w:val="00F1759F"/>
    <w:rsid w:val="00F20EFE"/>
    <w:rsid w:val="00F27786"/>
    <w:rsid w:val="00F27FEF"/>
    <w:rsid w:val="00F30BBD"/>
    <w:rsid w:val="00F33E17"/>
    <w:rsid w:val="00F37C08"/>
    <w:rsid w:val="00F44A92"/>
    <w:rsid w:val="00F4796C"/>
    <w:rsid w:val="00F479C3"/>
    <w:rsid w:val="00F50FE2"/>
    <w:rsid w:val="00F56D56"/>
    <w:rsid w:val="00F61595"/>
    <w:rsid w:val="00F63A8F"/>
    <w:rsid w:val="00F64270"/>
    <w:rsid w:val="00F67A7B"/>
    <w:rsid w:val="00F72C9D"/>
    <w:rsid w:val="00F763C8"/>
    <w:rsid w:val="00F76B6A"/>
    <w:rsid w:val="00F83B12"/>
    <w:rsid w:val="00F84EC3"/>
    <w:rsid w:val="00F85294"/>
    <w:rsid w:val="00F87090"/>
    <w:rsid w:val="00F9266F"/>
    <w:rsid w:val="00F94710"/>
    <w:rsid w:val="00F96F8E"/>
    <w:rsid w:val="00FA2C4E"/>
    <w:rsid w:val="00FA69D2"/>
    <w:rsid w:val="00FB01D6"/>
    <w:rsid w:val="00FB5064"/>
    <w:rsid w:val="00FC220B"/>
    <w:rsid w:val="00FC3BE6"/>
    <w:rsid w:val="00FC40D2"/>
    <w:rsid w:val="00FC47D0"/>
    <w:rsid w:val="00FC4C87"/>
    <w:rsid w:val="00FD2A1E"/>
    <w:rsid w:val="00FD4B9B"/>
    <w:rsid w:val="00FD6316"/>
    <w:rsid w:val="00FD6462"/>
    <w:rsid w:val="00FE1332"/>
    <w:rsid w:val="00FE18D6"/>
    <w:rsid w:val="00FE3406"/>
    <w:rsid w:val="00FE3E0F"/>
    <w:rsid w:val="00FE549B"/>
    <w:rsid w:val="00FE5A6B"/>
    <w:rsid w:val="00FF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C5B8ED-6489-434A-B65E-6EB6680D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6F17"/>
    <w:rPr>
      <w:sz w:val="18"/>
      <w:szCs w:val="18"/>
    </w:rPr>
  </w:style>
  <w:style w:type="character" w:customStyle="1" w:styleId="a4">
    <w:name w:val="批注框文本 字符"/>
    <w:basedOn w:val="a0"/>
    <w:link w:val="a3"/>
    <w:uiPriority w:val="99"/>
    <w:semiHidden/>
    <w:rsid w:val="00E76F17"/>
    <w:rPr>
      <w:sz w:val="18"/>
      <w:szCs w:val="18"/>
    </w:rPr>
  </w:style>
  <w:style w:type="paragraph" w:styleId="a5">
    <w:name w:val="header"/>
    <w:basedOn w:val="a"/>
    <w:link w:val="a6"/>
    <w:uiPriority w:val="99"/>
    <w:unhideWhenUsed/>
    <w:rsid w:val="004D49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49A6"/>
    <w:rPr>
      <w:sz w:val="18"/>
      <w:szCs w:val="18"/>
    </w:rPr>
  </w:style>
  <w:style w:type="paragraph" w:styleId="a7">
    <w:name w:val="footer"/>
    <w:basedOn w:val="a"/>
    <w:link w:val="a8"/>
    <w:uiPriority w:val="99"/>
    <w:unhideWhenUsed/>
    <w:rsid w:val="004D49A6"/>
    <w:pPr>
      <w:tabs>
        <w:tab w:val="center" w:pos="4153"/>
        <w:tab w:val="right" w:pos="8306"/>
      </w:tabs>
      <w:snapToGrid w:val="0"/>
      <w:jc w:val="left"/>
    </w:pPr>
    <w:rPr>
      <w:sz w:val="18"/>
      <w:szCs w:val="18"/>
    </w:rPr>
  </w:style>
  <w:style w:type="character" w:customStyle="1" w:styleId="a8">
    <w:name w:val="页脚 字符"/>
    <w:basedOn w:val="a0"/>
    <w:link w:val="a7"/>
    <w:uiPriority w:val="99"/>
    <w:rsid w:val="004D49A6"/>
    <w:rPr>
      <w:sz w:val="18"/>
      <w:szCs w:val="18"/>
    </w:rPr>
  </w:style>
  <w:style w:type="paragraph" w:styleId="a9">
    <w:name w:val="List Paragraph"/>
    <w:basedOn w:val="a"/>
    <w:uiPriority w:val="34"/>
    <w:qFormat/>
    <w:rsid w:val="00302C31"/>
    <w:pPr>
      <w:ind w:firstLineChars="200" w:firstLine="420"/>
    </w:pPr>
  </w:style>
  <w:style w:type="character" w:styleId="aa">
    <w:name w:val="annotation reference"/>
    <w:basedOn w:val="a0"/>
    <w:uiPriority w:val="99"/>
    <w:semiHidden/>
    <w:unhideWhenUsed/>
    <w:rsid w:val="002C719B"/>
    <w:rPr>
      <w:sz w:val="21"/>
      <w:szCs w:val="21"/>
    </w:rPr>
  </w:style>
  <w:style w:type="paragraph" w:styleId="ab">
    <w:name w:val="annotation text"/>
    <w:basedOn w:val="a"/>
    <w:link w:val="ac"/>
    <w:uiPriority w:val="99"/>
    <w:semiHidden/>
    <w:unhideWhenUsed/>
    <w:rsid w:val="002C719B"/>
    <w:pPr>
      <w:jc w:val="left"/>
    </w:pPr>
  </w:style>
  <w:style w:type="character" w:customStyle="1" w:styleId="ac">
    <w:name w:val="批注文字 字符"/>
    <w:basedOn w:val="a0"/>
    <w:link w:val="ab"/>
    <w:uiPriority w:val="99"/>
    <w:semiHidden/>
    <w:rsid w:val="002C719B"/>
  </w:style>
  <w:style w:type="paragraph" w:styleId="ad">
    <w:name w:val="annotation subject"/>
    <w:basedOn w:val="ab"/>
    <w:next w:val="ab"/>
    <w:link w:val="ae"/>
    <w:uiPriority w:val="99"/>
    <w:semiHidden/>
    <w:unhideWhenUsed/>
    <w:rsid w:val="002C719B"/>
    <w:rPr>
      <w:b/>
      <w:bCs/>
    </w:rPr>
  </w:style>
  <w:style w:type="character" w:customStyle="1" w:styleId="ae">
    <w:name w:val="批注主题 字符"/>
    <w:basedOn w:val="ac"/>
    <w:link w:val="ad"/>
    <w:uiPriority w:val="99"/>
    <w:semiHidden/>
    <w:rsid w:val="002C7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8984">
      <w:bodyDiv w:val="1"/>
      <w:marLeft w:val="0"/>
      <w:marRight w:val="0"/>
      <w:marTop w:val="0"/>
      <w:marBottom w:val="0"/>
      <w:divBdr>
        <w:top w:val="none" w:sz="0" w:space="0" w:color="auto"/>
        <w:left w:val="none" w:sz="0" w:space="0" w:color="auto"/>
        <w:bottom w:val="none" w:sz="0" w:space="0" w:color="auto"/>
        <w:right w:val="none" w:sz="0" w:space="0" w:color="auto"/>
      </w:divBdr>
    </w:div>
    <w:div w:id="293829718">
      <w:bodyDiv w:val="1"/>
      <w:marLeft w:val="0"/>
      <w:marRight w:val="0"/>
      <w:marTop w:val="0"/>
      <w:marBottom w:val="0"/>
      <w:divBdr>
        <w:top w:val="none" w:sz="0" w:space="0" w:color="auto"/>
        <w:left w:val="none" w:sz="0" w:space="0" w:color="auto"/>
        <w:bottom w:val="none" w:sz="0" w:space="0" w:color="auto"/>
        <w:right w:val="none" w:sz="0" w:space="0" w:color="auto"/>
      </w:divBdr>
    </w:div>
    <w:div w:id="635572716">
      <w:bodyDiv w:val="1"/>
      <w:marLeft w:val="0"/>
      <w:marRight w:val="0"/>
      <w:marTop w:val="0"/>
      <w:marBottom w:val="0"/>
      <w:divBdr>
        <w:top w:val="none" w:sz="0" w:space="0" w:color="auto"/>
        <w:left w:val="none" w:sz="0" w:space="0" w:color="auto"/>
        <w:bottom w:val="none" w:sz="0" w:space="0" w:color="auto"/>
        <w:right w:val="none" w:sz="0" w:space="0" w:color="auto"/>
      </w:divBdr>
    </w:div>
    <w:div w:id="1628000401">
      <w:bodyDiv w:val="1"/>
      <w:marLeft w:val="0"/>
      <w:marRight w:val="0"/>
      <w:marTop w:val="0"/>
      <w:marBottom w:val="0"/>
      <w:divBdr>
        <w:top w:val="none" w:sz="0" w:space="0" w:color="auto"/>
        <w:left w:val="none" w:sz="0" w:space="0" w:color="auto"/>
        <w:bottom w:val="none" w:sz="0" w:space="0" w:color="auto"/>
        <w:right w:val="none" w:sz="0" w:space="0" w:color="auto"/>
      </w:divBdr>
    </w:div>
    <w:div w:id="1938445813">
      <w:bodyDiv w:val="1"/>
      <w:marLeft w:val="0"/>
      <w:marRight w:val="0"/>
      <w:marTop w:val="0"/>
      <w:marBottom w:val="0"/>
      <w:divBdr>
        <w:top w:val="none" w:sz="0" w:space="0" w:color="auto"/>
        <w:left w:val="none" w:sz="0" w:space="0" w:color="auto"/>
        <w:bottom w:val="none" w:sz="0" w:space="0" w:color="auto"/>
        <w:right w:val="none" w:sz="0" w:space="0" w:color="auto"/>
      </w:divBdr>
    </w:div>
    <w:div w:id="19965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19711</TotalTime>
  <Pages>17</Pages>
  <Words>5070</Words>
  <Characters>28901</Characters>
  <Application>Microsoft Office Word</Application>
  <DocSecurity>0</DocSecurity>
  <Lines>240</Lines>
  <Paragraphs>67</Paragraphs>
  <ScaleCrop>false</ScaleCrop>
  <Company>CQU</Company>
  <LinksUpToDate>false</LinksUpToDate>
  <CharactersWithSpaces>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579</cp:revision>
  <dcterms:created xsi:type="dcterms:W3CDTF">2019-07-20T01:45:00Z</dcterms:created>
  <dcterms:modified xsi:type="dcterms:W3CDTF">2019-10-15T12:03:00Z</dcterms:modified>
</cp:coreProperties>
</file>