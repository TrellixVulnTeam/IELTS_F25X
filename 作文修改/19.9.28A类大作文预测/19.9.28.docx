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413" w:rsidRPr="008D0413" w:rsidRDefault="008D0413" w:rsidP="008D0413">
      <w:r w:rsidRPr="008D0413">
        <w:rPr>
          <w:b/>
          <w:bCs/>
        </w:rPr>
        <w:t>A类大作文</w:t>
      </w:r>
    </w:p>
    <w:p w:rsidR="008D0413" w:rsidRPr="008D0413" w:rsidRDefault="008D0413" w:rsidP="008D0413">
      <w:r w:rsidRPr="008D0413">
        <w:rPr>
          <w:b/>
          <w:bCs/>
        </w:rPr>
        <w:t>重点预习范围：</w:t>
      </w:r>
    </w:p>
    <w:p w:rsidR="008D0413" w:rsidRDefault="008D0413" w:rsidP="008D0413">
      <w:pPr>
        <w:rPr>
          <w:ins w:id="0" w:author="Wang Judith" w:date="2019-09-16T10:37:00Z"/>
        </w:rPr>
      </w:pPr>
      <w:r w:rsidRPr="008D0413">
        <w:t xml:space="preserve">1 Some people think </w:t>
      </w:r>
      <w:r w:rsidRPr="00656D5F">
        <w:rPr>
          <w:highlight w:val="yellow"/>
          <w:rPrChange w:id="1" w:author="Wang Judith" w:date="2019-09-16T10:49:00Z">
            <w:rPr/>
          </w:rPrChange>
        </w:rPr>
        <w:t>young people</w:t>
      </w:r>
      <w:r w:rsidRPr="008D0413">
        <w:t xml:space="preserve"> are not suitable for important positions in the </w:t>
      </w:r>
      <w:r w:rsidRPr="00CA328C">
        <w:rPr>
          <w:highlight w:val="yellow"/>
          <w:rPrChange w:id="2" w:author="Wang Judith" w:date="2019-09-16T10:38:00Z">
            <w:rPr/>
          </w:rPrChange>
        </w:rPr>
        <w:t>government</w:t>
      </w:r>
      <w:r w:rsidRPr="008D0413">
        <w:t>，while other people think it is a good idea for young people to take on these positions. Discuss both views and give your own opinion.</w:t>
      </w:r>
    </w:p>
    <w:p w:rsidR="008D0413" w:rsidRDefault="008D0413" w:rsidP="008D0413">
      <w:pPr>
        <w:rPr>
          <w:ins w:id="3" w:author="Wang Judith" w:date="2019-09-16T10:38:00Z"/>
        </w:rPr>
      </w:pPr>
      <w:ins w:id="4" w:author="Wang Judith" w:date="2019-09-16T10:38:00Z">
        <w:r>
          <w:rPr>
            <w:rFonts w:hint="eastAsia"/>
          </w:rPr>
          <w:t>题型：</w:t>
        </w:r>
        <w:r w:rsidR="00CA328C">
          <w:rPr>
            <w:rFonts w:hint="eastAsia"/>
          </w:rPr>
          <w:t>双边讨论</w:t>
        </w:r>
      </w:ins>
      <w:ins w:id="5" w:author="Wang Judith" w:date="2019-09-16T10:49:00Z">
        <w:r w:rsidR="00656D5F">
          <w:rPr>
            <w:rFonts w:hint="eastAsia"/>
          </w:rPr>
          <w:t xml:space="preserve"> </w:t>
        </w:r>
        <w:r w:rsidR="00656D5F">
          <w:sym w:font="Wingdings" w:char="F0E0"/>
        </w:r>
        <w:r w:rsidR="00656D5F">
          <w:t xml:space="preserve"> </w:t>
        </w:r>
        <w:proofErr w:type="gramStart"/>
        <w:r w:rsidR="00656D5F">
          <w:rPr>
            <w:rFonts w:hint="eastAsia"/>
          </w:rPr>
          <w:t>定结构</w:t>
        </w:r>
        <w:proofErr w:type="gramEnd"/>
        <w:r w:rsidR="00656D5F">
          <w:rPr>
            <w:rFonts w:hint="eastAsia"/>
          </w:rPr>
          <w:t>框架</w:t>
        </w:r>
      </w:ins>
    </w:p>
    <w:p w:rsidR="00CA328C" w:rsidRDefault="00CA328C" w:rsidP="008D0413">
      <w:pPr>
        <w:rPr>
          <w:ins w:id="6" w:author="Wang Judith" w:date="2019-09-16T10:50:00Z"/>
        </w:rPr>
      </w:pPr>
      <w:ins w:id="7" w:author="Wang Judith" w:date="2019-09-16T10:38:00Z">
        <w:r>
          <w:rPr>
            <w:rFonts w:hint="eastAsia"/>
          </w:rPr>
          <w:t>主题关键词：</w:t>
        </w:r>
      </w:ins>
      <w:ins w:id="8" w:author="Wang Judith" w:date="2019-09-16T10:49:00Z">
        <w:r w:rsidR="00656D5F">
          <w:rPr>
            <w:rFonts w:hint="eastAsia"/>
          </w:rPr>
          <w:t>young</w:t>
        </w:r>
        <w:r w:rsidR="00656D5F">
          <w:t xml:space="preserve"> peo</w:t>
        </w:r>
      </w:ins>
      <w:ins w:id="9" w:author="Wang Judith" w:date="2019-09-16T10:50:00Z">
        <w:r w:rsidR="00656D5F">
          <w:t xml:space="preserve">ple\government </w:t>
        </w:r>
        <w:r w:rsidR="00656D5F">
          <w:sym w:font="Wingdings" w:char="F0E0"/>
        </w:r>
        <w:r w:rsidR="00656D5F">
          <w:t xml:space="preserve"> </w:t>
        </w:r>
        <w:r w:rsidR="00656D5F">
          <w:rPr>
            <w:rFonts w:hint="eastAsia"/>
          </w:rPr>
          <w:t>语料素材\例子</w:t>
        </w:r>
      </w:ins>
    </w:p>
    <w:p w:rsidR="003042E1" w:rsidRDefault="003042E1" w:rsidP="008D0413">
      <w:pPr>
        <w:rPr>
          <w:ins w:id="10" w:author="Wang Judith" w:date="2019-09-16T11:07:00Z"/>
        </w:rPr>
      </w:pPr>
    </w:p>
    <w:p w:rsidR="004B0867" w:rsidRDefault="004B0867" w:rsidP="008D0413">
      <w:pPr>
        <w:rPr>
          <w:ins w:id="11" w:author="Wang Judith" w:date="2019-09-16T10:59:00Z"/>
        </w:rPr>
      </w:pPr>
      <w:ins w:id="12" w:author="Wang Judith" w:date="2019-09-16T10:53:00Z">
        <w:r>
          <w:rPr>
            <w:rFonts w:hint="eastAsia"/>
          </w:rPr>
          <w:t>Current</w:t>
        </w:r>
        <w:r>
          <w:t xml:space="preserve">ly, there has been a general debate over </w:t>
        </w:r>
      </w:ins>
      <w:ins w:id="13" w:author="Wang Judith" w:date="2019-09-16T10:54:00Z">
        <w:r>
          <w:t xml:space="preserve">young people in terms of </w:t>
        </w:r>
      </w:ins>
      <w:ins w:id="14" w:author="Wang Judith" w:date="2019-09-16T10:53:00Z">
        <w:r>
          <w:t>important positions in the government</w:t>
        </w:r>
      </w:ins>
      <w:ins w:id="15" w:author="Wang Judith" w:date="2019-09-16T10:54:00Z">
        <w:r>
          <w:t>. Some feel that it is not</w:t>
        </w:r>
      </w:ins>
      <w:ins w:id="16" w:author="Wang Judith" w:date="2019-09-16T10:58:00Z">
        <w:r>
          <w:t xml:space="preserve"> a</w:t>
        </w:r>
      </w:ins>
      <w:ins w:id="17" w:author="Wang Judith" w:date="2019-09-16T10:55:00Z">
        <w:r>
          <w:t xml:space="preserve"> </w:t>
        </w:r>
      </w:ins>
      <w:ins w:id="18" w:author="Wang Judith" w:date="2019-09-16T10:58:00Z">
        <w:r>
          <w:t xml:space="preserve">good idea </w:t>
        </w:r>
      </w:ins>
      <w:ins w:id="19" w:author="Wang Judith" w:date="2019-09-16T10:55:00Z">
        <w:r>
          <w:t>for young people to take on important position</w:t>
        </w:r>
      </w:ins>
      <w:ins w:id="20" w:author="Wang Judith" w:date="2019-09-16T10:56:00Z">
        <w:r>
          <w:t>s</w:t>
        </w:r>
      </w:ins>
      <w:ins w:id="21" w:author="Wang Judith" w:date="2019-09-16T10:55:00Z">
        <w:r>
          <w:t xml:space="preserve"> in the government; still others believe </w:t>
        </w:r>
      </w:ins>
      <w:ins w:id="22" w:author="Wang Judith" w:date="2019-09-16T10:56:00Z">
        <w:r>
          <w:t xml:space="preserve">that young people </w:t>
        </w:r>
      </w:ins>
      <w:ins w:id="23" w:author="Wang Judith" w:date="2019-09-16T10:58:00Z">
        <w:r>
          <w:t xml:space="preserve">are suitable for </w:t>
        </w:r>
      </w:ins>
      <w:ins w:id="24" w:author="Wang Judith" w:date="2019-09-16T10:56:00Z">
        <w:r>
          <w:t>these positions</w:t>
        </w:r>
      </w:ins>
      <w:ins w:id="25" w:author="Wang Judith" w:date="2019-09-16T10:59:00Z">
        <w:r w:rsidR="00534354">
          <w:t xml:space="preserve">. </w:t>
        </w:r>
      </w:ins>
    </w:p>
    <w:p w:rsidR="00534354" w:rsidRDefault="00534354" w:rsidP="008D0413">
      <w:pPr>
        <w:rPr>
          <w:ins w:id="26" w:author="Wang Judith" w:date="2019-09-16T10:59:00Z"/>
        </w:rPr>
      </w:pPr>
    </w:p>
    <w:p w:rsidR="00C41B22" w:rsidRDefault="00C41B22" w:rsidP="008D0413">
      <w:pPr>
        <w:rPr>
          <w:ins w:id="27" w:author="Wang Judith" w:date="2019-09-16T10:57:00Z"/>
        </w:rPr>
      </w:pPr>
      <w:ins w:id="28" w:author="Wang Judith" w:date="2019-09-16T10:59:00Z">
        <w:r>
          <w:t xml:space="preserve">Those who claim that young people are not suitable for important positions in the government may think that </w:t>
        </w:r>
      </w:ins>
    </w:p>
    <w:p w:rsidR="004B0867" w:rsidRDefault="004B0867" w:rsidP="008D0413">
      <w:pPr>
        <w:rPr>
          <w:ins w:id="29" w:author="Wang Judith" w:date="2019-09-16T10:57:00Z"/>
        </w:rPr>
      </w:pPr>
    </w:p>
    <w:p w:rsidR="004B0867" w:rsidRDefault="003C6C58" w:rsidP="008D0413">
      <w:pPr>
        <w:rPr>
          <w:ins w:id="30" w:author="Wang Judith" w:date="2019-09-16T11:00:00Z"/>
        </w:rPr>
      </w:pPr>
      <w:ins w:id="31" w:author="Wang Judith" w:date="2019-09-16T11:06:00Z">
        <w:r>
          <w:rPr>
            <w:rFonts w:hint="eastAsia"/>
          </w:rPr>
          <w:t>N</w:t>
        </w:r>
        <w:r w:rsidR="001E6C7D">
          <w:t>e</w:t>
        </w:r>
        <w:r>
          <w:t xml:space="preserve">vertheless, </w:t>
        </w:r>
      </w:ins>
    </w:p>
    <w:p w:rsidR="003C6C58" w:rsidRDefault="003C6C58" w:rsidP="008D0413">
      <w:pPr>
        <w:rPr>
          <w:ins w:id="32" w:author="Wang Judith" w:date="2019-09-16T10:50:00Z"/>
          <w:rFonts w:hint="eastAsia"/>
        </w:rPr>
      </w:pPr>
    </w:p>
    <w:p w:rsidR="00656D5F" w:rsidRDefault="00656D5F" w:rsidP="008D0413">
      <w:pPr>
        <w:rPr>
          <w:ins w:id="33" w:author="Wang Judith" w:date="2019-09-16T11:06:00Z"/>
        </w:rPr>
      </w:pPr>
      <w:ins w:id="34" w:author="Wang Judith" w:date="2019-09-16T10:50:00Z">
        <w:r>
          <w:rPr>
            <w:rFonts w:hint="eastAsia"/>
          </w:rPr>
          <w:t>个人</w:t>
        </w:r>
      </w:ins>
      <w:ins w:id="35" w:author="Wang Judith" w:date="2019-09-16T10:51:00Z">
        <w:r>
          <w:rPr>
            <w:rFonts w:hint="eastAsia"/>
          </w:rPr>
          <w:t>观点</w:t>
        </w:r>
        <w:r w:rsidR="005E4817">
          <w:rPr>
            <w:rFonts w:hint="eastAsia"/>
          </w:rPr>
          <w:t>：年龄或资历并不是胜任政府重要职位的决定性因素。更多的要考虑</w:t>
        </w:r>
      </w:ins>
      <w:ins w:id="36" w:author="Wang Judith" w:date="2019-09-16T10:52:00Z">
        <w:r w:rsidR="005E4817">
          <w:rPr>
            <w:rFonts w:hint="eastAsia"/>
          </w:rPr>
          <w:t>个人的能力，如领导力、影响力等，是否可以胜任这个职位。</w:t>
        </w:r>
      </w:ins>
    </w:p>
    <w:p w:rsidR="00294AAB" w:rsidRDefault="00294AAB" w:rsidP="008D0413">
      <w:pPr>
        <w:rPr>
          <w:ins w:id="37" w:author="Wang Judith" w:date="2019-09-16T10:37:00Z"/>
          <w:rFonts w:hint="eastAsia"/>
        </w:rPr>
      </w:pPr>
      <w:ins w:id="38" w:author="Wang Judith" w:date="2019-09-16T11:06:00Z">
        <w:r>
          <w:rPr>
            <w:rFonts w:hint="eastAsia"/>
          </w:rPr>
          <w:t>M</w:t>
        </w:r>
        <w:r>
          <w:t xml:space="preserve">y point of view is that </w:t>
        </w:r>
      </w:ins>
    </w:p>
    <w:p w:rsidR="008D0413" w:rsidRPr="008D0413" w:rsidRDefault="008D0413" w:rsidP="008D0413"/>
    <w:p w:rsidR="008D0413" w:rsidRDefault="008D0413" w:rsidP="008D0413">
      <w:pPr>
        <w:rPr>
          <w:ins w:id="39" w:author="Wang Judith" w:date="2019-09-16T11:07:00Z"/>
        </w:rPr>
      </w:pPr>
      <w:r w:rsidRPr="008D0413">
        <w:t xml:space="preserve">2 People think that </w:t>
      </w:r>
      <w:r w:rsidRPr="00211CD0">
        <w:rPr>
          <w:highlight w:val="yellow"/>
          <w:rPrChange w:id="40" w:author="Wang Judith" w:date="2019-09-16T11:07:00Z">
            <w:rPr/>
          </w:rPrChange>
        </w:rPr>
        <w:t>old buildings</w:t>
      </w:r>
      <w:r w:rsidRPr="008D0413">
        <w:t xml:space="preserve"> should be knocked down and give way to </w:t>
      </w:r>
      <w:r w:rsidRPr="00211CD0">
        <w:rPr>
          <w:highlight w:val="yellow"/>
          <w:rPrChange w:id="41" w:author="Wang Judith" w:date="2019-09-16T11:07:00Z">
            <w:rPr/>
          </w:rPrChange>
        </w:rPr>
        <w:t>modern buildings</w:t>
      </w:r>
      <w:r w:rsidRPr="008D0413">
        <w:t>. To what extent do you agree or disagree?</w:t>
      </w:r>
    </w:p>
    <w:p w:rsidR="00211CD0" w:rsidRDefault="00211CD0" w:rsidP="008D0413">
      <w:pPr>
        <w:rPr>
          <w:ins w:id="42" w:author="Wang Judith" w:date="2019-09-16T11:07:00Z"/>
        </w:rPr>
      </w:pPr>
      <w:ins w:id="43" w:author="Wang Judith" w:date="2019-09-16T11:07:00Z">
        <w:r>
          <w:rPr>
            <w:rFonts w:hint="eastAsia"/>
          </w:rPr>
          <w:t>题型：单边选择</w:t>
        </w:r>
      </w:ins>
      <w:ins w:id="44" w:author="Wang Judith" w:date="2019-09-16T11:09:00Z">
        <w:r w:rsidR="00B777C3">
          <w:rPr>
            <w:rFonts w:hint="eastAsia"/>
          </w:rPr>
          <w:t xml:space="preserve"> </w:t>
        </w:r>
        <w:r w:rsidR="00B777C3">
          <w:sym w:font="Wingdings" w:char="F0E0"/>
        </w:r>
        <w:r w:rsidR="00B777C3">
          <w:t xml:space="preserve"> </w:t>
        </w:r>
        <w:proofErr w:type="gramStart"/>
        <w:r w:rsidR="00B777C3">
          <w:rPr>
            <w:rFonts w:hint="eastAsia"/>
          </w:rPr>
          <w:t>定结构</w:t>
        </w:r>
        <w:proofErr w:type="gramEnd"/>
        <w:r w:rsidR="00B777C3">
          <w:rPr>
            <w:rFonts w:hint="eastAsia"/>
          </w:rPr>
          <w:t>框架</w:t>
        </w:r>
      </w:ins>
    </w:p>
    <w:p w:rsidR="00211CD0" w:rsidRDefault="00211CD0" w:rsidP="008D0413">
      <w:pPr>
        <w:rPr>
          <w:ins w:id="45" w:author="Wang Judith" w:date="2019-09-16T11:07:00Z"/>
          <w:rFonts w:hint="eastAsia"/>
        </w:rPr>
      </w:pPr>
      <w:ins w:id="46" w:author="Wang Judith" w:date="2019-09-16T11:07:00Z">
        <w:r>
          <w:rPr>
            <w:rFonts w:hint="eastAsia"/>
          </w:rPr>
          <w:t>主题关键词：</w:t>
        </w:r>
        <w:proofErr w:type="gramStart"/>
        <w:r>
          <w:rPr>
            <w:rFonts w:hint="eastAsia"/>
          </w:rPr>
          <w:t>o</w:t>
        </w:r>
        <w:r>
          <w:t>ld</w:t>
        </w:r>
        <w:proofErr w:type="gramEnd"/>
        <w:r>
          <w:t xml:space="preserve"> building</w:t>
        </w:r>
      </w:ins>
      <w:ins w:id="47" w:author="Wang Judith" w:date="2019-09-16T11:08:00Z">
        <w:r>
          <w:t xml:space="preserve">s </w:t>
        </w:r>
        <w:proofErr w:type="spellStart"/>
        <w:r>
          <w:t>v.s</w:t>
        </w:r>
        <w:proofErr w:type="spellEnd"/>
        <w:r>
          <w:t>. modern buildings</w:t>
        </w:r>
      </w:ins>
      <w:ins w:id="48" w:author="Wang Judith" w:date="2019-09-16T11:09:00Z">
        <w:r w:rsidR="000A6F4D">
          <w:t xml:space="preserve"> </w:t>
        </w:r>
        <w:r w:rsidR="000A6F4D">
          <w:sym w:font="Wingdings" w:char="F0E0"/>
        </w:r>
        <w:r w:rsidR="000A6F4D">
          <w:t xml:space="preserve"> </w:t>
        </w:r>
      </w:ins>
      <w:ins w:id="49" w:author="Wang Judith" w:date="2019-09-16T11:10:00Z">
        <w:r w:rsidR="00F4790E">
          <w:rPr>
            <w:rFonts w:hint="eastAsia"/>
          </w:rPr>
          <w:t>cultures</w:t>
        </w:r>
        <w:r w:rsidR="00F4790E">
          <w:t>\history</w:t>
        </w:r>
        <w:r w:rsidR="008004A4">
          <w:t>\</w:t>
        </w:r>
      </w:ins>
    </w:p>
    <w:p w:rsidR="00211CD0" w:rsidRDefault="00D13DEA" w:rsidP="008D0413">
      <w:pPr>
        <w:rPr>
          <w:ins w:id="50" w:author="Wang Judith" w:date="2019-09-16T11:08:00Z"/>
        </w:rPr>
      </w:pPr>
      <w:ins w:id="51" w:author="Wang Judith" w:date="2019-09-16T11:08:00Z">
        <w:r>
          <w:rPr>
            <w:rFonts w:hint="eastAsia"/>
          </w:rPr>
          <w:t>立场：不同意</w:t>
        </w:r>
      </w:ins>
    </w:p>
    <w:p w:rsidR="003C377E" w:rsidRDefault="003C377E" w:rsidP="008D0413">
      <w:pPr>
        <w:rPr>
          <w:ins w:id="52" w:author="Wang Judith" w:date="2019-09-16T11:08:00Z"/>
          <w:rFonts w:hint="eastAsia"/>
        </w:rPr>
      </w:pPr>
    </w:p>
    <w:p w:rsidR="003C377E" w:rsidRDefault="003C377E" w:rsidP="008D0413">
      <w:pPr>
        <w:rPr>
          <w:ins w:id="53" w:author="Wang Judith" w:date="2019-09-16T11:08:00Z"/>
        </w:rPr>
      </w:pPr>
      <w:ins w:id="54" w:author="Wang Judith" w:date="2019-09-16T11:08:00Z">
        <w:r>
          <w:rPr>
            <w:rFonts w:hint="eastAsia"/>
          </w:rPr>
          <w:t>理由1：</w:t>
        </w:r>
      </w:ins>
      <w:ins w:id="55" w:author="Wang Judith" w:date="2019-09-16T11:13:00Z">
        <w:r w:rsidR="00927347">
          <w:rPr>
            <w:rFonts w:hint="eastAsia"/>
          </w:rPr>
          <w:t>具有审美价值</w:t>
        </w:r>
      </w:ins>
      <w:ins w:id="56" w:author="Wang Judith" w:date="2019-09-16T11:14:00Z">
        <w:r w:rsidR="00580F69">
          <w:rPr>
            <w:rFonts w:hint="eastAsia"/>
          </w:rPr>
          <w:t>。</w:t>
        </w:r>
      </w:ins>
    </w:p>
    <w:p w:rsidR="003C377E" w:rsidRPr="009B5FC7" w:rsidRDefault="003C377E" w:rsidP="008D0413">
      <w:pPr>
        <w:rPr>
          <w:ins w:id="57" w:author="Wang Judith" w:date="2019-09-16T11:08:00Z"/>
        </w:rPr>
      </w:pPr>
    </w:p>
    <w:p w:rsidR="00D13DEA" w:rsidRDefault="00D13DEA" w:rsidP="008D0413">
      <w:pPr>
        <w:rPr>
          <w:ins w:id="58" w:author="Wang Judith" w:date="2019-09-16T11:08:00Z"/>
        </w:rPr>
      </w:pPr>
      <w:ins w:id="59" w:author="Wang Judith" w:date="2019-09-16T11:08:00Z">
        <w:r>
          <w:rPr>
            <w:rFonts w:hint="eastAsia"/>
          </w:rPr>
          <w:t>理由2：</w:t>
        </w:r>
      </w:ins>
      <w:ins w:id="60" w:author="Wang Judith" w:date="2019-09-16T11:13:00Z">
        <w:r w:rsidR="009B5FC7">
          <w:rPr>
            <w:rFonts w:hint="eastAsia"/>
          </w:rPr>
          <w:t>是历史文化的象征，有助于历史研究、</w:t>
        </w:r>
        <w:proofErr w:type="gramStart"/>
        <w:r w:rsidR="009B5FC7">
          <w:rPr>
            <w:rFonts w:hint="eastAsia"/>
          </w:rPr>
          <w:t>追本朔源</w:t>
        </w:r>
        <w:proofErr w:type="gramEnd"/>
        <w:r w:rsidR="009B5FC7">
          <w:rPr>
            <w:rFonts w:hint="eastAsia"/>
          </w:rPr>
          <w:t>。</w:t>
        </w:r>
      </w:ins>
    </w:p>
    <w:p w:rsidR="00D13DEA" w:rsidRDefault="00D13DEA" w:rsidP="008D0413">
      <w:pPr>
        <w:rPr>
          <w:ins w:id="61" w:author="Wang Judith" w:date="2019-09-16T11:08:00Z"/>
        </w:rPr>
      </w:pPr>
    </w:p>
    <w:p w:rsidR="00D13DEA" w:rsidRDefault="00D13DEA" w:rsidP="008D0413">
      <w:pPr>
        <w:rPr>
          <w:ins w:id="62" w:author="Wang Judith" w:date="2019-09-16T11:08:00Z"/>
          <w:rFonts w:hint="eastAsia"/>
        </w:rPr>
      </w:pPr>
      <w:ins w:id="63" w:author="Wang Judith" w:date="2019-09-16T11:08:00Z">
        <w:r>
          <w:rPr>
            <w:rFonts w:hint="eastAsia"/>
          </w:rPr>
          <w:t xml:space="preserve">个人立场： </w:t>
        </w:r>
      </w:ins>
      <w:ins w:id="64" w:author="Wang Judith" w:date="2019-09-16T11:09:00Z">
        <w:r w:rsidR="000A6F4D">
          <w:rPr>
            <w:rFonts w:hint="eastAsia"/>
          </w:rPr>
          <w:t>古建筑物是历史文化的</w:t>
        </w:r>
      </w:ins>
      <w:ins w:id="65" w:author="Wang Judith" w:date="2019-09-16T11:11:00Z">
        <w:r w:rsidR="00A351B0">
          <w:rPr>
            <w:rFonts w:hint="eastAsia"/>
          </w:rPr>
          <w:t>象征，具有</w:t>
        </w:r>
        <w:r w:rsidR="00FA2244">
          <w:rPr>
            <w:rFonts w:hint="eastAsia"/>
          </w:rPr>
          <w:t>审美和</w:t>
        </w:r>
        <w:r w:rsidR="00A351B0">
          <w:rPr>
            <w:rFonts w:hint="eastAsia"/>
          </w:rPr>
          <w:t>研究价值。</w:t>
        </w:r>
      </w:ins>
    </w:p>
    <w:p w:rsidR="00D13DEA" w:rsidRPr="008D0413" w:rsidRDefault="00D13DEA" w:rsidP="008D0413">
      <w:pPr>
        <w:rPr>
          <w:rFonts w:hint="eastAsia"/>
        </w:rPr>
      </w:pPr>
      <w:bookmarkStart w:id="66" w:name="_GoBack"/>
      <w:bookmarkEnd w:id="66"/>
    </w:p>
    <w:p w:rsidR="008D0413" w:rsidRPr="008D0413" w:rsidRDefault="008D0413" w:rsidP="008D0413">
      <w:r w:rsidRPr="008D0413">
        <w:t xml:space="preserve">3 Some people believe governments should spend money in saving languages of few </w:t>
      </w:r>
      <w:proofErr w:type="gramStart"/>
      <w:r w:rsidRPr="008D0413">
        <w:t>speakers</w:t>
      </w:r>
      <w:proofErr w:type="gramEnd"/>
      <w:r w:rsidRPr="008D0413">
        <w:t xml:space="preserve"> from dying out completely. Others think this is a waste of financial resources. Discuss both views and give your opinion.</w:t>
      </w:r>
    </w:p>
    <w:p w:rsidR="008D0413" w:rsidRPr="008D0413" w:rsidRDefault="008D0413" w:rsidP="008D0413">
      <w:r w:rsidRPr="008D0413">
        <w:t>4 Some people think that social networking sites have a huge negative impact on both individual and society. To what extent do you agree or disagree?</w:t>
      </w:r>
    </w:p>
    <w:p w:rsidR="008D0413" w:rsidRPr="008D0413" w:rsidRDefault="008D0413" w:rsidP="008D0413">
      <w:r w:rsidRPr="008D0413">
        <w:t>5 It is not necessary for people to travel to other places to learn about the culture. We can learn as much as from books, films, and the Internet. To what extent do you agree or disagree?</w:t>
      </w:r>
    </w:p>
    <w:p w:rsidR="008D0413" w:rsidRPr="008D0413" w:rsidRDefault="008D0413" w:rsidP="008D0413">
      <w:r w:rsidRPr="008D0413">
        <w:t>6 An interesting number of people today change their career and place of residence several times during their life. Is this a positive or negative development? </w:t>
      </w:r>
    </w:p>
    <w:p w:rsidR="008D0413" w:rsidRPr="008D0413" w:rsidRDefault="008D0413" w:rsidP="008D0413">
      <w:r w:rsidRPr="008D0413">
        <w:t xml:space="preserve">7 In recent years, pressure on school and university students have been increasing and they </w:t>
      </w:r>
      <w:r w:rsidRPr="008D0413">
        <w:lastRenderedPageBreak/>
        <w:t>are pushed to work very hard from a young age. Do you think this is a positive or negative development?</w:t>
      </w:r>
    </w:p>
    <w:p w:rsidR="008D0413" w:rsidRPr="008D0413" w:rsidRDefault="008D0413" w:rsidP="008D0413">
      <w:r w:rsidRPr="008D0413">
        <w:t>8 Responsible tourists could preserve both the local culture and environment. Some people think it is impossible to be a responsible tourist. To what extent do you agree or disagree?</w:t>
      </w:r>
    </w:p>
    <w:p w:rsidR="008D0413" w:rsidRPr="008D0413" w:rsidRDefault="008D0413" w:rsidP="008D0413">
      <w:r w:rsidRPr="008D0413">
        <w:t>9 Some people think living in big cities is bad for people's health. To what extent do you agree or disagree?</w:t>
      </w:r>
    </w:p>
    <w:p w:rsidR="008D0413" w:rsidRPr="008D0413" w:rsidRDefault="008D0413" w:rsidP="008D0413">
      <w:r w:rsidRPr="008D0413">
        <w:t>10 Today, newspapers and televisions are giving detailed descriptions of crimes. Some people believe such a practice will cause bad consequences and thus media should be restricted. To what extent do you agree or disagree?</w:t>
      </w:r>
    </w:p>
    <w:p w:rsidR="008D0413" w:rsidRPr="008D0413" w:rsidRDefault="008D0413" w:rsidP="008D0413">
      <w:r w:rsidRPr="008D0413">
        <w:t>11 Some people believe that young people who commit serious crimes should be punished in the same way as adults. To what extent do you agree or disagree?</w:t>
      </w:r>
    </w:p>
    <w:p w:rsidR="008D0413" w:rsidRPr="008D0413" w:rsidRDefault="008D0413" w:rsidP="008D0413">
      <w:r w:rsidRPr="008D0413">
        <w:t>12 Some people think advertisements may have positive economic effects whereas others think there are negative social effects because individuals are not satisfied with who they are and what they have. Discuss both views and give your own opinion.</w:t>
      </w:r>
    </w:p>
    <w:p w:rsidR="008D0413" w:rsidRPr="008D0413" w:rsidRDefault="008D0413" w:rsidP="008D0413">
      <w:r w:rsidRPr="008D0413">
        <w:t>13 In the past, people stored knowledge in books. Nowadays people store knowledge on the internet. Do you think the advantages outweigh the disadvantages?</w:t>
      </w:r>
    </w:p>
    <w:p w:rsidR="008D0413" w:rsidRPr="008D0413" w:rsidRDefault="008D0413" w:rsidP="008D0413">
      <w:r w:rsidRPr="008D0413">
        <w:t>14 The best way for the government to solve traffic congestion is to provide free public transport 24 hours a day and 7 days a week. To what extent do you agree or disagree?</w:t>
      </w:r>
    </w:p>
    <w:p w:rsidR="008D0413" w:rsidRPr="008D0413" w:rsidRDefault="008D0413" w:rsidP="008D0413">
      <w:r w:rsidRPr="008D0413">
        <w:t>15 Some people think they have the right to use as much freshwater as they want, while others believe governments should strictly control the use of freshwater as it is a limited resource. Discuss both views and give your own opinion.</w:t>
      </w:r>
    </w:p>
    <w:p w:rsidR="008D0413" w:rsidRPr="008D0413" w:rsidRDefault="008D0413" w:rsidP="008D0413">
      <w:r w:rsidRPr="008D0413">
        <w:t>16 Some people think that with the increasing use of mobile phones and computers, people lose the ability to communicate face to face. To what extent do you agree or disagree?</w:t>
      </w:r>
    </w:p>
    <w:p w:rsidR="008D0413" w:rsidRPr="008D0413" w:rsidRDefault="008D0413" w:rsidP="008D0413">
      <w:r w:rsidRPr="008D0413">
        <w:t>17 Many customs and traditional ways of behavior are no longer relevant to modern life and not worth keeping. Do you agree or disagree?</w:t>
      </w:r>
    </w:p>
    <w:p w:rsidR="008D0413" w:rsidRPr="008D0413" w:rsidRDefault="008D0413" w:rsidP="008D0413">
      <w:r w:rsidRPr="008D0413">
        <w:t>18 Some people say it is more important to plant trees in towns and cities than to build housing. Do you agree or disagree?</w:t>
      </w:r>
    </w:p>
    <w:p w:rsidR="008D0413" w:rsidRPr="008D0413" w:rsidRDefault="008D0413" w:rsidP="008D0413">
      <w:r w:rsidRPr="008D0413">
        <w:t>19 Some people think that instead of preventing climate change, we need to find a way to live with it. Do you agree or disagree?</w:t>
      </w:r>
    </w:p>
    <w:p w:rsidR="008D0413" w:rsidRPr="008D0413" w:rsidRDefault="008D0413" w:rsidP="008D0413">
      <w:r w:rsidRPr="008D0413">
        <w:t>20 There are many advertisements directed at children, such as snacks, toys, and other goods. Parents argue that children are under pressure. Advertisers claim that advertisements provide useful information. Discuss both views and give your opinion.</w:t>
      </w:r>
    </w:p>
    <w:p w:rsidR="008D0413" w:rsidRPr="008D0413" w:rsidRDefault="008D0413" w:rsidP="008D0413">
      <w:r w:rsidRPr="008D0413">
        <w:t>21 New parents should attend parenting courses to bring up their children well. To what extent do you agree or disagree?</w:t>
      </w:r>
    </w:p>
    <w:p w:rsidR="008D0413" w:rsidRPr="008D0413" w:rsidRDefault="008D0413" w:rsidP="008D0413">
      <w:r w:rsidRPr="008D0413">
        <w:t>22 People’s shopping habits depend more on the age group they belong to than any other factor. To what extent do you agree or disagree?</w:t>
      </w:r>
    </w:p>
    <w:p w:rsidR="008D0413" w:rsidRPr="008D0413" w:rsidRDefault="008D0413" w:rsidP="008D0413">
      <w:r w:rsidRPr="008D0413">
        <w:t>23 In the modern world, it is no longer necessary to use animals for food or use animal products, for instance, clothing and medicines. To what extent do you agree or disagree?</w:t>
      </w:r>
    </w:p>
    <w:p w:rsidR="008D0413" w:rsidRPr="008D0413" w:rsidRDefault="008D0413" w:rsidP="008D0413">
      <w:r w:rsidRPr="008D0413">
        <w:t>24 In some cities, governments have tried to reduce traffic. For instance, they imposed a congestion tax during rush hour. Do you think this development is positive or negative?</w:t>
      </w:r>
    </w:p>
    <w:p w:rsidR="008D0413" w:rsidRPr="008D0413" w:rsidRDefault="008D0413" w:rsidP="008D0413">
      <w:r w:rsidRPr="008D0413">
        <w:t>25 The news media have become more influential in people’s lives, some people think it’s a negative development. To what extent do you agree or disagree?</w:t>
      </w:r>
    </w:p>
    <w:p w:rsidR="008D0413" w:rsidRPr="008D0413" w:rsidRDefault="008D0413" w:rsidP="008D0413">
      <w:r w:rsidRPr="008D0413">
        <w:rPr>
          <w:b/>
          <w:bCs/>
        </w:rPr>
        <w:t>次重点预习范围：</w:t>
      </w:r>
    </w:p>
    <w:p w:rsidR="008D0413" w:rsidRPr="008D0413" w:rsidRDefault="008D0413" w:rsidP="008D0413">
      <w:r w:rsidRPr="008D0413">
        <w:t xml:space="preserve">1 Some people prefer to have temporary jobs, which means they only work a few months in </w:t>
      </w:r>
      <w:r w:rsidRPr="008D0413">
        <w:lastRenderedPageBreak/>
        <w:t>a year and use the rest of the time to do what they want. What is your opinion?</w:t>
      </w:r>
    </w:p>
    <w:p w:rsidR="008D0413" w:rsidRPr="008D0413" w:rsidRDefault="008D0413" w:rsidP="008D0413">
      <w:r w:rsidRPr="008D0413">
        <w:t>2 Countries with a long average working time are more economically successful than those countries which do not have a long working time. To what extent do you agree or disagree?</w:t>
      </w:r>
    </w:p>
    <w:p w:rsidR="008D0413" w:rsidRPr="008D0413" w:rsidRDefault="008D0413" w:rsidP="008D0413">
      <w:r w:rsidRPr="008D0413">
        <w:t>3 Some people think that environmental problems are too big for individuals to solve. Others, however, believe that these problems cannot be solved if individuals do not take actions. Discuss both views and give your own opinion.</w:t>
      </w:r>
    </w:p>
    <w:p w:rsidR="008D0413" w:rsidRPr="008D0413" w:rsidRDefault="008D0413" w:rsidP="008D0413">
      <w:r w:rsidRPr="008D0413">
        <w:t>4 With the increasing demand for energy sources of oil and gas, people should look for sources of oil and gas in remote and untouched natural places. Do the advantages outweigh the disadvantages of damaging such areas？</w:t>
      </w:r>
    </w:p>
    <w:p w:rsidR="008D0413" w:rsidRPr="008D0413" w:rsidRDefault="008D0413" w:rsidP="008D0413">
      <w:r w:rsidRPr="008D0413">
        <w:t>5 Developments in science and technology have caused environmental problems. Some people think that a simpler way of life will protect the environment, while others believe that science and technology can solve environmental problems. Discuss both views and give your own opinion.</w:t>
      </w:r>
    </w:p>
    <w:p w:rsidR="008D0413" w:rsidRPr="008D0413" w:rsidRDefault="008D0413" w:rsidP="008D0413">
      <w:r w:rsidRPr="008D0413">
        <w:t>6 Many animal species in the world are becoming extinct nowadays. Some people say that countries and individuals should protect these animals from dying out, while others say we should concentrate more on problems of human beings. Discuss both views and give your opinion.</w:t>
      </w:r>
    </w:p>
    <w:p w:rsidR="008D0413" w:rsidRPr="008D0413" w:rsidRDefault="008D0413" w:rsidP="008D0413">
      <w:r w:rsidRPr="008D0413">
        <w:t>7 Some people think that language should be taught in small classes, while other people think the number of students in a language class does not matter. Discuss both views and give your opinion. </w:t>
      </w:r>
    </w:p>
    <w:p w:rsidR="008D0413" w:rsidRPr="008D0413" w:rsidRDefault="008D0413" w:rsidP="008D0413">
      <w:r w:rsidRPr="008D0413">
        <w:t>8 The spread of multinational companies and the increase of globalization produces positive effects for everyone. To what extent do you agree or disagree?</w:t>
      </w:r>
    </w:p>
    <w:p w:rsidR="008D0413" w:rsidRPr="008D0413" w:rsidRDefault="008D0413" w:rsidP="008D0413">
      <w:r w:rsidRPr="008D0413">
        <w:t>9 Some people think that success in life comes from hard work and determination, while others think that there are more important factors such as money and appearance. Discuss both views and give your opinion.</w:t>
      </w:r>
    </w:p>
    <w:p w:rsidR="008D0413" w:rsidRPr="008D0413" w:rsidRDefault="008D0413" w:rsidP="008D0413">
      <w:r w:rsidRPr="008D0413">
        <w:t>10 Universities and colleges are now offering qualifications through distance learning from the Internet rather than teachers in the classroom. Do you think the advantages of this development outweigh the disadvantages?</w:t>
      </w:r>
    </w:p>
    <w:p w:rsidR="008D0413" w:rsidRPr="008D0413" w:rsidRDefault="008D0413" w:rsidP="008D0413">
      <w:r w:rsidRPr="008D0413">
        <w:t>11 Online shopping is now replacing shopping in the store. Do you think it is a positive or negative development?</w:t>
      </w:r>
    </w:p>
    <w:p w:rsidR="008D0413" w:rsidRPr="008D0413" w:rsidRDefault="008D0413" w:rsidP="008D0413">
      <w:r w:rsidRPr="008D0413">
        <w:t>12 In some countries, many young people choose to work or travel for a year between finishing high school and starting university studies. Discuss the advantages and disadvantages.</w:t>
      </w:r>
    </w:p>
    <w:p w:rsidR="008D0413" w:rsidRPr="008D0413" w:rsidRDefault="008D0413" w:rsidP="008D0413">
      <w:r w:rsidRPr="008D0413">
        <w:t>13 Many museums and historical sites are mainly visited by tourists and not local people. Why is the case? What can be done to attract local people?</w:t>
      </w:r>
    </w:p>
    <w:p w:rsidR="008D0413" w:rsidRPr="008D0413" w:rsidRDefault="008D0413" w:rsidP="008D0413">
      <w:r w:rsidRPr="008D0413">
        <w:t>14 Developing countries require help offered by international organizations to ensure healthy and sustainable development. Some people think that financial aid is important. Others believe that practical aid and advice is more important. Discuss both these views and give your own opinion.</w:t>
      </w:r>
    </w:p>
    <w:p w:rsidR="008D0413" w:rsidRPr="008D0413" w:rsidRDefault="008D0413" w:rsidP="008D0413">
      <w:r w:rsidRPr="008D0413">
        <w:t>15 Many countries believe that international tourism has harmful effects. Why do they think so? What can be done to change their views?</w:t>
      </w:r>
    </w:p>
    <w:p w:rsidR="008D0413" w:rsidRPr="008D0413" w:rsidRDefault="008D0413" w:rsidP="008D0413">
      <w:r w:rsidRPr="008D0413">
        <w:t>16 People are surrounded by many kinds of advertising which can influence their life. Do the positive effects of this trend outweigh the negative effects?</w:t>
      </w:r>
    </w:p>
    <w:p w:rsidR="008D0413" w:rsidRPr="008D0413" w:rsidRDefault="008D0413" w:rsidP="008D0413">
      <w:r w:rsidRPr="008D0413">
        <w:t xml:space="preserve">17 Some people think governments should spend money in looking for life on other planets, </w:t>
      </w:r>
      <w:r w:rsidRPr="008D0413">
        <w:lastRenderedPageBreak/>
        <w:t>while others think that there are many unsolved problems on earth. Discuss both views and give your opinion.</w:t>
      </w:r>
    </w:p>
    <w:p w:rsidR="008D0413" w:rsidRPr="008D0413" w:rsidRDefault="008D0413" w:rsidP="008D0413">
      <w:r w:rsidRPr="008D0413">
        <w:t>18 The government should spend money in promoting sport and art in school, rather than sponsoring professional sports and art events in communities. To what extent do you agree or disagree?</w:t>
      </w:r>
    </w:p>
    <w:p w:rsidR="008D0413" w:rsidRPr="008D0413" w:rsidRDefault="008D0413" w:rsidP="008D0413">
      <w:r w:rsidRPr="008D0413">
        <w:t>19 Some people think everyone should be a vegetarian because we do not need to eat meat to have a healthy diet. To what extent do you agree or disagree?</w:t>
      </w:r>
    </w:p>
    <w:p w:rsidR="008D0413" w:rsidRPr="008D0413" w:rsidRDefault="008D0413" w:rsidP="008D0413">
      <w:r w:rsidRPr="008D0413">
        <w:t>20 The increase in food production owes much to fertilizers and better machinery, but some people think that it has a negative impact on human health and community. To what extent do you agree or disagree?</w:t>
      </w:r>
    </w:p>
    <w:p w:rsidR="008D0413" w:rsidRPr="008D0413" w:rsidRDefault="008D0413" w:rsidP="008D0413">
      <w:r w:rsidRPr="008D0413">
        <w:t>21 Some people believe that parents have a great influence on the children’s growth but influences from the outside play a more important role. Do you agree or disagree?</w:t>
      </w:r>
    </w:p>
    <w:p w:rsidR="008D0413" w:rsidRPr="008D0413" w:rsidRDefault="008D0413" w:rsidP="008D0413">
      <w:r w:rsidRPr="008D0413">
        <w:t>22 Some people think that social skills are as important as academic qualifications. To what extent do you agree or disagree?</w:t>
      </w:r>
    </w:p>
    <w:p w:rsidR="008D0413" w:rsidRPr="008D0413" w:rsidRDefault="008D0413" w:rsidP="008D0413">
      <w:r w:rsidRPr="008D0413">
        <w:t>23 In some countries around the world men and women are having babies late in life. What are the reasons? What are the effects on society and the family?</w:t>
      </w:r>
    </w:p>
    <w:p w:rsidR="008D0413" w:rsidRPr="008D0413" w:rsidRDefault="008D0413" w:rsidP="008D0413">
      <w:r w:rsidRPr="008D0413">
        <w:t>24 The movement of people from agricultural areas to cities to work can cause serious problems in both places. What are the serious problems? What measures can be used to solve these problems?</w:t>
      </w:r>
    </w:p>
    <w:p w:rsidR="008D0413" w:rsidRPr="008D0413" w:rsidRDefault="008D0413" w:rsidP="008D0413">
      <w:r w:rsidRPr="008D0413">
        <w:t>25 Surveys show that people are living longer in many countries. But increased life expectancy has many implications for aging individuals and for society as a whole. What are the possible effects of longer living for individuals and society?</w:t>
      </w:r>
    </w:p>
    <w:p w:rsidR="009F5A85" w:rsidRPr="008D0413" w:rsidRDefault="00580F69"/>
    <w:sectPr w:rsidR="009F5A85" w:rsidRPr="008D0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B"/>
    <w:rsid w:val="000A6F4D"/>
    <w:rsid w:val="001E6C7D"/>
    <w:rsid w:val="00211CD0"/>
    <w:rsid w:val="00294AAB"/>
    <w:rsid w:val="003042E1"/>
    <w:rsid w:val="003C377E"/>
    <w:rsid w:val="003C6C58"/>
    <w:rsid w:val="004B0867"/>
    <w:rsid w:val="00534354"/>
    <w:rsid w:val="00540E77"/>
    <w:rsid w:val="00580F69"/>
    <w:rsid w:val="005E4817"/>
    <w:rsid w:val="00656D5F"/>
    <w:rsid w:val="006A0A08"/>
    <w:rsid w:val="007B3783"/>
    <w:rsid w:val="008004A4"/>
    <w:rsid w:val="008D0413"/>
    <w:rsid w:val="00927347"/>
    <w:rsid w:val="0099539E"/>
    <w:rsid w:val="009B5FC7"/>
    <w:rsid w:val="00A351B0"/>
    <w:rsid w:val="00AF078B"/>
    <w:rsid w:val="00B777C3"/>
    <w:rsid w:val="00C41B22"/>
    <w:rsid w:val="00C51168"/>
    <w:rsid w:val="00CA328C"/>
    <w:rsid w:val="00D13DEA"/>
    <w:rsid w:val="00E02F0A"/>
    <w:rsid w:val="00EA7BF6"/>
    <w:rsid w:val="00F4790E"/>
    <w:rsid w:val="00FA2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DC24"/>
  <w15:chartTrackingRefBased/>
  <w15:docId w15:val="{76EEA143-0187-4903-89AD-F1062310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328C"/>
    <w:rPr>
      <w:sz w:val="18"/>
      <w:szCs w:val="18"/>
    </w:rPr>
  </w:style>
  <w:style w:type="character" w:customStyle="1" w:styleId="a4">
    <w:name w:val="批注框文本 字符"/>
    <w:basedOn w:val="a0"/>
    <w:link w:val="a3"/>
    <w:uiPriority w:val="99"/>
    <w:semiHidden/>
    <w:rsid w:val="00CA32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7775">
      <w:bodyDiv w:val="1"/>
      <w:marLeft w:val="0"/>
      <w:marRight w:val="0"/>
      <w:marTop w:val="0"/>
      <w:marBottom w:val="0"/>
      <w:divBdr>
        <w:top w:val="none" w:sz="0" w:space="0" w:color="auto"/>
        <w:left w:val="none" w:sz="0" w:space="0" w:color="auto"/>
        <w:bottom w:val="none" w:sz="0" w:space="0" w:color="auto"/>
        <w:right w:val="none" w:sz="0" w:space="0" w:color="auto"/>
      </w:divBdr>
    </w:div>
    <w:div w:id="153414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1472</Words>
  <Characters>8392</Characters>
  <Application>Microsoft Office Word</Application>
  <DocSecurity>0</DocSecurity>
  <Lines>69</Lines>
  <Paragraphs>19</Paragraphs>
  <ScaleCrop>false</ScaleCrop>
  <Company>CQU</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29</cp:revision>
  <dcterms:created xsi:type="dcterms:W3CDTF">2019-09-16T02:37:00Z</dcterms:created>
  <dcterms:modified xsi:type="dcterms:W3CDTF">2019-09-16T03:14:00Z</dcterms:modified>
</cp:coreProperties>
</file>