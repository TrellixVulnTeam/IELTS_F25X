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D38B" w14:textId="77777777" w:rsidR="006C6D1F" w:rsidRPr="006C6D1F" w:rsidRDefault="006C6D1F" w:rsidP="006C6D1F">
      <w:r w:rsidRPr="006C6D1F">
        <w:t>1. In some countries, young people are not only richer but also safer and healthier than ever before. However, they are less happy. What do you think are the causes of this? What solutions can you suggest?</w:t>
      </w:r>
    </w:p>
    <w:p w14:paraId="0ED85124" w14:textId="77777777" w:rsidR="006C6D1F" w:rsidRPr="006C6D1F" w:rsidRDefault="006C6D1F" w:rsidP="006C6D1F"/>
    <w:p w14:paraId="1BAD9D29" w14:textId="77777777" w:rsidR="006C6D1F" w:rsidRPr="006C6D1F" w:rsidRDefault="006C6D1F" w:rsidP="006C6D1F">
      <w:r w:rsidRPr="006C6D1F">
        <w:rPr>
          <w:rFonts w:hint="eastAsia"/>
        </w:rPr>
        <w:t>题型：原因解释</w:t>
      </w:r>
    </w:p>
    <w:p w14:paraId="6E72E185" w14:textId="28DA9A39" w:rsidR="006C6D1F" w:rsidRPr="006C6D1F" w:rsidRDefault="006C6D1F" w:rsidP="006C6D1F">
      <w:r w:rsidRPr="006C6D1F">
        <w:t>Currently, t</w:t>
      </w:r>
      <w:r w:rsidRPr="006C6D1F">
        <w:rPr>
          <w:rFonts w:hint="eastAsia"/>
        </w:rPr>
        <w:t>her</w:t>
      </w:r>
      <w:r w:rsidRPr="006C6D1F">
        <w:t xml:space="preserve">e has been a general debate over the public happiness regarding </w:t>
      </w:r>
      <w:commentRangeStart w:id="0"/>
      <w:ins w:id="1" w:author="可 喻" w:date="2019-08-18T23:18:00Z">
        <w:r w:rsidR="00616FF4">
          <w:rPr>
            <w:rFonts w:hint="eastAsia"/>
          </w:rPr>
          <w:t>to</w:t>
        </w:r>
      </w:ins>
      <w:commentRangeEnd w:id="0"/>
      <w:ins w:id="2" w:author="可 喻" w:date="2019-08-18T23:20:00Z">
        <w:r w:rsidR="00616FF4">
          <w:rPr>
            <w:rStyle w:val="a9"/>
          </w:rPr>
          <w:commentReference w:id="0"/>
        </w:r>
      </w:ins>
      <w:ins w:id="3" w:author="可 喻" w:date="2019-08-18T23:18:00Z">
        <w:r w:rsidR="00616FF4">
          <w:t xml:space="preserve"> </w:t>
        </w:r>
      </w:ins>
      <w:r w:rsidRPr="006C6D1F">
        <w:t xml:space="preserve">the fact that </w:t>
      </w:r>
      <w:r w:rsidRPr="00616FF4">
        <w:rPr>
          <w:color w:val="FF0000"/>
          <w:rPrChange w:id="4" w:author="可 喻" w:date="2019-08-18T23:19:00Z">
            <w:rPr/>
          </w:rPrChange>
        </w:rPr>
        <w:t xml:space="preserve">the </w:t>
      </w:r>
      <w:commentRangeStart w:id="5"/>
      <w:r w:rsidRPr="00616FF4">
        <w:rPr>
          <w:color w:val="FF0000"/>
          <w:rPrChange w:id="6" w:author="可 喻" w:date="2019-08-18T23:19:00Z">
            <w:rPr/>
          </w:rPrChange>
        </w:rPr>
        <w:t>rise</w:t>
      </w:r>
      <w:commentRangeEnd w:id="5"/>
      <w:r w:rsidR="00616FF4">
        <w:rPr>
          <w:rStyle w:val="a9"/>
        </w:rPr>
        <w:commentReference w:id="5"/>
      </w:r>
      <w:r w:rsidRPr="006C6D1F">
        <w:t xml:space="preserve"> and rise of young people in some countries are less happy, though they are richer, safer and healthier than ever before. From my point of view, the main reason why today’s youth feel less happy is that their inner spiritual world </w:t>
      </w:r>
      <w:commentRangeStart w:id="7"/>
      <w:r w:rsidRPr="006C6D1F">
        <w:t xml:space="preserve">did not be </w:t>
      </w:r>
      <w:commentRangeEnd w:id="7"/>
      <w:r w:rsidR="00616FF4">
        <w:rPr>
          <w:rStyle w:val="a9"/>
        </w:rPr>
        <w:commentReference w:id="7"/>
      </w:r>
      <w:r w:rsidRPr="006C6D1F">
        <w:t xml:space="preserve">satisfied, </w:t>
      </w:r>
      <w:commentRangeStart w:id="8"/>
      <w:r w:rsidRPr="006C6D1F">
        <w:t>while</w:t>
      </w:r>
      <w:commentRangeEnd w:id="8"/>
      <w:r w:rsidR="00616FF4">
        <w:rPr>
          <w:rStyle w:val="a9"/>
        </w:rPr>
        <w:commentReference w:id="8"/>
      </w:r>
      <w:r w:rsidRPr="006C6D1F">
        <w:t xml:space="preserve"> they are not </w:t>
      </w:r>
      <w:commentRangeStart w:id="9"/>
      <w:r w:rsidRPr="006C6D1F">
        <w:t xml:space="preserve">enough mature </w:t>
      </w:r>
      <w:commentRangeEnd w:id="9"/>
      <w:r w:rsidR="00616FF4">
        <w:rPr>
          <w:rStyle w:val="a9"/>
        </w:rPr>
        <w:commentReference w:id="9"/>
      </w:r>
      <w:commentRangeStart w:id="10"/>
      <w:r w:rsidRPr="006C6D1F">
        <w:t xml:space="preserve">or lack of </w:t>
      </w:r>
      <w:commentRangeEnd w:id="10"/>
      <w:r w:rsidR="00616FF4">
        <w:rPr>
          <w:rStyle w:val="a9"/>
        </w:rPr>
        <w:commentReference w:id="10"/>
      </w:r>
      <w:r w:rsidRPr="006C6D1F">
        <w:t xml:space="preserve">experience to handle the difficulties when they </w:t>
      </w:r>
      <w:commentRangeStart w:id="11"/>
      <w:proofErr w:type="gramStart"/>
      <w:r w:rsidRPr="006C6D1F">
        <w:t>enter into</w:t>
      </w:r>
      <w:proofErr w:type="gramEnd"/>
      <w:r w:rsidRPr="006C6D1F">
        <w:t xml:space="preserve"> society</w:t>
      </w:r>
      <w:commentRangeEnd w:id="11"/>
      <w:r w:rsidR="00616FF4">
        <w:rPr>
          <w:rStyle w:val="a9"/>
        </w:rPr>
        <w:commentReference w:id="11"/>
      </w:r>
      <w:r w:rsidRPr="006C6D1F">
        <w:t>. I would expand this discussion with the following two aspects.</w:t>
      </w:r>
    </w:p>
    <w:p w14:paraId="48428AED" w14:textId="77777777" w:rsidR="006C6D1F" w:rsidRPr="006C6D1F" w:rsidRDefault="006C6D1F" w:rsidP="006C6D1F"/>
    <w:p w14:paraId="3BD8773F" w14:textId="207CD4F3" w:rsidR="006C6D1F" w:rsidRPr="006C6D1F" w:rsidRDefault="006C6D1F" w:rsidP="006C6D1F">
      <w:r w:rsidRPr="006C6D1F">
        <w:t xml:space="preserve">For the majority of young people, happiness seems a </w:t>
      </w:r>
      <w:proofErr w:type="gramStart"/>
      <w:r w:rsidRPr="006C6D1F">
        <w:t>long distance</w:t>
      </w:r>
      <w:proofErr w:type="gramEnd"/>
      <w:r w:rsidRPr="006C6D1F">
        <w:t xml:space="preserve"> thing since hardly can they really liberate themselves from the growing social requirements and shrug off the anxiety in the fast-paced society. </w:t>
      </w:r>
      <w:del w:id="12" w:author="可 喻" w:date="2019-08-18T23:39:00Z">
        <w:r w:rsidRPr="006C6D1F" w:rsidDel="007D7C5A">
          <w:delText xml:space="preserve">Especially </w:delText>
        </w:r>
      </w:del>
      <w:r w:rsidRPr="006C6D1F">
        <w:t xml:space="preserve">in this highly commercialized </w:t>
      </w:r>
      <w:proofErr w:type="gramStart"/>
      <w:r w:rsidRPr="006C6D1F">
        <w:t>world</w:t>
      </w:r>
      <w:proofErr w:type="gramEnd"/>
      <w:r w:rsidRPr="006C6D1F">
        <w:t xml:space="preserve"> which </w:t>
      </w:r>
      <w:commentRangeStart w:id="13"/>
      <w:r w:rsidRPr="006C6D1F">
        <w:t>has dramatically changed</w:t>
      </w:r>
      <w:commentRangeEnd w:id="13"/>
      <w:r w:rsidR="00547366">
        <w:rPr>
          <w:rStyle w:val="a9"/>
        </w:rPr>
        <w:commentReference w:id="13"/>
      </w:r>
      <w:r w:rsidRPr="006C6D1F">
        <w:t xml:space="preserve"> in terms of the intensity of competition</w:t>
      </w:r>
      <w:commentRangeStart w:id="14"/>
      <w:r w:rsidRPr="006C6D1F">
        <w:t xml:space="preserve">, one must go through </w:t>
      </w:r>
      <w:commentRangeEnd w:id="14"/>
      <w:r w:rsidR="00547366">
        <w:rPr>
          <w:rStyle w:val="a9"/>
        </w:rPr>
        <w:commentReference w:id="14"/>
      </w:r>
      <w:r w:rsidRPr="006C6D1F">
        <w:t xml:space="preserve">before achieving success. </w:t>
      </w:r>
      <w:commentRangeStart w:id="15"/>
      <w:r w:rsidRPr="006C6D1F">
        <w:t>In most cases these individuals are dreaming of wealth and fame, or even power, but what will also become inevitable is the tons of stress, insecurity and dissatisfaction,</w:t>
      </w:r>
      <w:commentRangeEnd w:id="15"/>
      <w:r w:rsidR="00547366">
        <w:rPr>
          <w:rStyle w:val="a9"/>
        </w:rPr>
        <w:commentReference w:id="15"/>
      </w:r>
    </w:p>
    <w:p w14:paraId="7A637ADC" w14:textId="77777777" w:rsidR="006C6D1F" w:rsidRPr="006C6D1F" w:rsidRDefault="006C6D1F" w:rsidP="006C6D1F"/>
    <w:p w14:paraId="556D34FE" w14:textId="53B6911B" w:rsidR="006C6D1F" w:rsidRPr="006C6D1F" w:rsidRDefault="006C6D1F" w:rsidP="006C6D1F">
      <w:r w:rsidRPr="006C6D1F">
        <w:t xml:space="preserve">Another cause for concern, the psychological factors such as the wholesome mentality, may also be closely related to the personal happiness. If young people know nothing about how to adjust personal mentality, chances are high that they are going to be negative and complaining, or even finally give up when encountering great difficulties at some point of their lives. </w:t>
      </w:r>
      <w:del w:id="16" w:author="可 喻" w:date="2019-09-05T17:52:00Z">
        <w:r w:rsidRPr="006C6D1F" w:rsidDel="00A2662F">
          <w:delText>Worse</w:delText>
        </w:r>
      </w:del>
      <w:proofErr w:type="spellStart"/>
      <w:proofErr w:type="gramStart"/>
      <w:ins w:id="17" w:author="可 喻" w:date="2019-09-05T17:52:00Z">
        <w:r w:rsidR="00A2662F">
          <w:t>Further more</w:t>
        </w:r>
      </w:ins>
      <w:proofErr w:type="spellEnd"/>
      <w:proofErr w:type="gramEnd"/>
      <w:r w:rsidRPr="006C6D1F">
        <w:t xml:space="preserve">, it usually means a less self-fulfillment, which poses a great threat to their </w:t>
      </w:r>
      <w:r w:rsidRPr="00A2662F">
        <w:rPr>
          <w:strike/>
          <w:rPrChange w:id="18" w:author="可 喻" w:date="2019-09-05T17:51:00Z">
            <w:rPr/>
          </w:rPrChange>
        </w:rPr>
        <w:t>main source of</w:t>
      </w:r>
      <w:r w:rsidRPr="006C6D1F">
        <w:t xml:space="preserve"> happiness.</w:t>
      </w:r>
    </w:p>
    <w:p w14:paraId="5996E3D7" w14:textId="77777777" w:rsidR="006C6D1F" w:rsidRPr="006C6D1F" w:rsidRDefault="006C6D1F" w:rsidP="006C6D1F"/>
    <w:p w14:paraId="0CAF9AB5" w14:textId="4607948A" w:rsidR="006C6D1F" w:rsidRPr="006C6D1F" w:rsidRDefault="006C6D1F" w:rsidP="006C6D1F">
      <w:r w:rsidRPr="006C6D1F">
        <w:t xml:space="preserve">Faced with above challenges, </w:t>
      </w:r>
      <w:del w:id="19" w:author="可 喻" w:date="2019-09-05T17:53:00Z">
        <w:r w:rsidRPr="006C6D1F" w:rsidDel="00A2662F">
          <w:delText>it is</w:delText>
        </w:r>
      </w:del>
      <w:ins w:id="20" w:author="可 喻" w:date="2019-09-05T17:53:00Z">
        <w:r w:rsidR="00A2662F">
          <w:t>we</w:t>
        </w:r>
      </w:ins>
      <w:r w:rsidRPr="006C6D1F">
        <w:t xml:space="preserve"> suggested that the outer </w:t>
      </w:r>
      <w:proofErr w:type="spellStart"/>
      <w:r w:rsidRPr="006C6D1F">
        <w:t>world</w:t>
      </w:r>
      <w:ins w:id="21" w:author="可 喻" w:date="2019-09-05T17:54:00Z">
        <w:r w:rsidR="00A2662F">
          <w:t>,</w:t>
        </w:r>
      </w:ins>
      <w:del w:id="22" w:author="可 喻" w:date="2019-09-05T17:54:00Z">
        <w:r w:rsidRPr="006C6D1F" w:rsidDel="00A2662F">
          <w:delText xml:space="preserve"> </w:delText>
        </w:r>
      </w:del>
      <w:r w:rsidRPr="006C6D1F">
        <w:t>such</w:t>
      </w:r>
      <w:proofErr w:type="spellEnd"/>
      <w:r w:rsidRPr="006C6D1F">
        <w:t xml:space="preserve"> as the schools and workplace</w:t>
      </w:r>
      <w:ins w:id="23" w:author="可 喻" w:date="2019-09-05T17:54:00Z">
        <w:r w:rsidR="00A2662F">
          <w:t xml:space="preserve">, </w:t>
        </w:r>
      </w:ins>
      <w:del w:id="24" w:author="可 喻" w:date="2019-09-05T17:54:00Z">
        <w:r w:rsidRPr="006C6D1F" w:rsidDel="00A2662F">
          <w:delText xml:space="preserve"> </w:delText>
        </w:r>
      </w:del>
      <w:ins w:id="25" w:author="可 喻" w:date="2019-09-05T17:54:00Z">
        <w:r w:rsidR="00A2662F">
          <w:t xml:space="preserve">can </w:t>
        </w:r>
      </w:ins>
      <w:r w:rsidRPr="006C6D1F">
        <w:t>offer</w:t>
      </w:r>
      <w:del w:id="26" w:author="可 喻" w:date="2019-09-05T17:54:00Z">
        <w:r w:rsidRPr="006C6D1F" w:rsidDel="00A2662F">
          <w:delText>s</w:delText>
        </w:r>
      </w:del>
      <w:r w:rsidRPr="006C6D1F">
        <w:t xml:space="preserve"> opportunities to develop young people</w:t>
      </w:r>
      <w:del w:id="27" w:author="可 喻" w:date="2019-09-05T18:05:00Z">
        <w:r w:rsidRPr="006C6D1F" w:rsidDel="009B78F9">
          <w:delText>s</w:delText>
        </w:r>
      </w:del>
      <w:r w:rsidRPr="006C6D1F">
        <w:t>’</w:t>
      </w:r>
      <w:ins w:id="28" w:author="可 喻" w:date="2019-09-05T18:05:00Z">
        <w:r w:rsidR="009B78F9">
          <w:t>s</w:t>
        </w:r>
      </w:ins>
      <w:r w:rsidRPr="006C6D1F">
        <w:t xml:space="preserve"> psychological health. </w:t>
      </w:r>
      <w:del w:id="29" w:author="可 喻" w:date="2019-09-05T18:00:00Z">
        <w:r w:rsidRPr="006C6D1F" w:rsidDel="009B78F9">
          <w:delText>As activities</w:delText>
        </w:r>
      </w:del>
      <w:ins w:id="30" w:author="可 喻" w:date="2019-09-05T18:00:00Z">
        <w:r w:rsidR="009B78F9">
          <w:t xml:space="preserve"> </w:t>
        </w:r>
        <w:proofErr w:type="spellStart"/>
        <w:r w:rsidR="009B78F9">
          <w:t>Activities</w:t>
        </w:r>
      </w:ins>
      <w:del w:id="31" w:author="可 喻" w:date="2019-09-05T18:00:00Z">
        <w:r w:rsidRPr="006C6D1F" w:rsidDel="009B78F9">
          <w:delText xml:space="preserve"> </w:delText>
        </w:r>
      </w:del>
      <w:r w:rsidRPr="006C6D1F">
        <w:t>like</w:t>
      </w:r>
      <w:proofErr w:type="spellEnd"/>
      <w:r w:rsidRPr="006C6D1F">
        <w:t xml:space="preserve"> </w:t>
      </w:r>
      <w:del w:id="32" w:author="可 喻" w:date="2019-09-05T17:56:00Z">
        <w:r w:rsidRPr="006C6D1F" w:rsidDel="00A2662F">
          <w:delText>quality development</w:delText>
        </w:r>
      </w:del>
      <w:ins w:id="33" w:author="可 喻" w:date="2019-09-05T17:56:00Z">
        <w:r w:rsidR="00A2662F">
          <w:t>?</w:t>
        </w:r>
      </w:ins>
      <w:r w:rsidRPr="006C6D1F">
        <w:t>, or outward bound</w:t>
      </w:r>
      <w:del w:id="34" w:author="可 喻" w:date="2019-09-05T17:57:00Z">
        <w:r w:rsidRPr="006C6D1F" w:rsidDel="00A2662F">
          <w:delText xml:space="preserve"> is booming in China</w:delText>
        </w:r>
      </w:del>
      <w:r w:rsidRPr="006C6D1F">
        <w:t>, which enables them to feel relaxed, love</w:t>
      </w:r>
      <w:ins w:id="35" w:author="可 喻" w:date="2019-09-05T17:55:00Z">
        <w:r w:rsidR="00A2662F">
          <w:t>d</w:t>
        </w:r>
      </w:ins>
      <w:r w:rsidRPr="006C6D1F">
        <w:t xml:space="preserve"> and become positive,</w:t>
      </w:r>
      <w:ins w:id="36" w:author="可 喻" w:date="2019-09-05T17:57:00Z">
        <w:r w:rsidR="00A2662F">
          <w:t xml:space="preserve"> is booming in China</w:t>
        </w:r>
      </w:ins>
      <w:ins w:id="37" w:author="可 喻" w:date="2019-09-05T18:00:00Z">
        <w:r w:rsidR="009B78F9">
          <w:t>.</w:t>
        </w:r>
      </w:ins>
      <w:r w:rsidRPr="006C6D1F">
        <w:t xml:space="preserve"> I really believe</w:t>
      </w:r>
      <w:del w:id="38" w:author="可 喻" w:date="2019-09-05T17:58:00Z">
        <w:r w:rsidRPr="006C6D1F" w:rsidDel="009B78F9">
          <w:delText xml:space="preserve"> it pays to do things like that</w:delText>
        </w:r>
      </w:del>
      <w:ins w:id="39" w:author="可 喻" w:date="2019-09-05T17:58:00Z">
        <w:r w:rsidR="009B78F9">
          <w:t xml:space="preserve"> they</w:t>
        </w:r>
      </w:ins>
      <w:ins w:id="40" w:author="可 喻" w:date="2019-09-05T17:59:00Z">
        <w:r w:rsidR="009B78F9">
          <w:t xml:space="preserve"> </w:t>
        </w:r>
      </w:ins>
      <w:ins w:id="41" w:author="可 喻" w:date="2019-09-05T18:00:00Z">
        <w:r w:rsidR="009B78F9">
          <w:t xml:space="preserve">play a key role developing young people’s </w:t>
        </w:r>
      </w:ins>
      <w:ins w:id="42" w:author="可 喻" w:date="2019-09-05T18:01:00Z">
        <w:r w:rsidR="009B78F9">
          <w:t>self-</w:t>
        </w:r>
        <w:proofErr w:type="spellStart"/>
        <w:proofErr w:type="gramStart"/>
        <w:r w:rsidR="009B78F9">
          <w:t>flfillment</w:t>
        </w:r>
      </w:ins>
      <w:proofErr w:type="spellEnd"/>
      <w:ins w:id="43" w:author="可 喻" w:date="2019-09-05T17:59:00Z">
        <w:r w:rsidR="009B78F9">
          <w:t xml:space="preserve"> </w:t>
        </w:r>
      </w:ins>
      <w:r w:rsidRPr="006C6D1F">
        <w:t>.</w:t>
      </w:r>
      <w:proofErr w:type="gramEnd"/>
      <w:r w:rsidRPr="006C6D1F">
        <w:t xml:space="preserve"> In addition to young peoples’ inner world, their self-discipline like reading, communicating and physical exercise would also help them </w:t>
      </w:r>
      <w:del w:id="44" w:author="可 喻" w:date="2019-09-05T18:03:00Z">
        <w:r w:rsidRPr="006C6D1F" w:rsidDel="009B78F9">
          <w:delText xml:space="preserve">to </w:delText>
        </w:r>
      </w:del>
      <w:r w:rsidRPr="006C6D1F">
        <w:t xml:space="preserve">experience </w:t>
      </w:r>
      <w:del w:id="45" w:author="可 喻" w:date="2019-09-05T18:03:00Z">
        <w:r w:rsidRPr="006C6D1F" w:rsidDel="009B78F9">
          <w:delText xml:space="preserve">a state of </w:delText>
        </w:r>
      </w:del>
      <w:r w:rsidRPr="006C6D1F">
        <w:t>happiness.</w:t>
      </w:r>
    </w:p>
    <w:p w14:paraId="47CEBEEF" w14:textId="77777777" w:rsidR="006C6D1F" w:rsidRPr="006C6D1F" w:rsidRDefault="006C6D1F" w:rsidP="006C6D1F"/>
    <w:p w14:paraId="617FC4F8" w14:textId="2E9CA311" w:rsidR="006C6D1F" w:rsidRPr="006C6D1F" w:rsidRDefault="006C6D1F" w:rsidP="006C6D1F">
      <w:r w:rsidRPr="006C6D1F">
        <w:t xml:space="preserve">In conclusion, although the pursuit of happiness is not </w:t>
      </w:r>
      <w:del w:id="46" w:author="可 喻" w:date="2019-09-05T18:05:00Z">
        <w:r w:rsidRPr="006C6D1F" w:rsidDel="009B78F9">
          <w:delText>a sample matter</w:delText>
        </w:r>
      </w:del>
      <w:proofErr w:type="spellStart"/>
      <w:ins w:id="47" w:author="可 喻" w:date="2019-09-05T18:05:00Z">
        <w:r w:rsidR="009B78F9">
          <w:t>easy</w:t>
        </w:r>
      </w:ins>
      <w:del w:id="48" w:author="可 喻" w:date="2019-09-05T18:05:00Z">
        <w:r w:rsidRPr="006C6D1F" w:rsidDel="009B78F9">
          <w:delText xml:space="preserve"> </w:delText>
        </w:r>
      </w:del>
      <w:r w:rsidRPr="006C6D1F">
        <w:t>for</w:t>
      </w:r>
      <w:proofErr w:type="spellEnd"/>
      <w:r w:rsidRPr="006C6D1F">
        <w:t xml:space="preserve"> human beings and </w:t>
      </w:r>
      <w:del w:id="49" w:author="可 喻" w:date="2019-09-05T18:06:00Z">
        <w:r w:rsidRPr="006C6D1F" w:rsidDel="009B78F9">
          <w:delText xml:space="preserve">it is </w:delText>
        </w:r>
      </w:del>
      <w:r w:rsidRPr="006C6D1F">
        <w:t xml:space="preserve">in fact that more and more people are deprived of happiness and satisfaction by the progress of society, we still believe it can be solved by developing individual’s wholesome mentality and the ability </w:t>
      </w:r>
      <w:del w:id="50" w:author="可 喻" w:date="2019-09-05T18:07:00Z">
        <w:r w:rsidRPr="006C6D1F" w:rsidDel="009B78F9">
          <w:delText xml:space="preserve">of perception of </w:delText>
        </w:r>
      </w:del>
      <w:ins w:id="51" w:author="可 喻" w:date="2019-09-05T18:07:00Z">
        <w:r w:rsidR="009B78F9">
          <w:t xml:space="preserve">to feel </w:t>
        </w:r>
      </w:ins>
      <w:r w:rsidRPr="006C6D1F">
        <w:t>happiness. In contemporary world, it’s the best time to capture happiness than ever before.</w:t>
      </w:r>
    </w:p>
    <w:p w14:paraId="7DB43861" w14:textId="77777777" w:rsidR="009F5A85" w:rsidRDefault="00E31DC3"/>
    <w:p w14:paraId="05E3DCB9" w14:textId="77777777" w:rsidR="002514F7" w:rsidRDefault="002514F7">
      <w:pPr>
        <w:widowControl/>
        <w:jc w:val="left"/>
      </w:pPr>
      <w:r>
        <w:br w:type="page"/>
      </w:r>
    </w:p>
    <w:p w14:paraId="119765E0" w14:textId="77777777" w:rsidR="002514F7" w:rsidRPr="002514F7" w:rsidRDefault="002514F7" w:rsidP="002514F7">
      <w:r w:rsidRPr="002514F7">
        <w:lastRenderedPageBreak/>
        <w:t>2. Some people think personal happiness is closely related to economic success, while others believe that it depends on other factors. Discuss both views and give your opinion.</w:t>
      </w:r>
    </w:p>
    <w:p w14:paraId="782BEC7B" w14:textId="77777777" w:rsidR="002514F7" w:rsidRPr="002514F7" w:rsidRDefault="002514F7" w:rsidP="002514F7"/>
    <w:p w14:paraId="481C2E08" w14:textId="77777777" w:rsidR="002514F7" w:rsidRPr="002514F7" w:rsidRDefault="002514F7" w:rsidP="002514F7">
      <w:r w:rsidRPr="002514F7">
        <w:rPr>
          <w:rFonts w:hint="eastAsia"/>
        </w:rPr>
        <w:t>题型：双边讨论</w:t>
      </w:r>
    </w:p>
    <w:p w14:paraId="7C1ED2C7" w14:textId="77777777" w:rsidR="002514F7" w:rsidRPr="002514F7" w:rsidRDefault="002514F7" w:rsidP="002514F7">
      <w:r w:rsidRPr="002514F7">
        <w:rPr>
          <w:rFonts w:hint="eastAsia"/>
        </w:rPr>
        <w:t>立场：个人的幸福不仅仅靠经济上的成功，还和自我成就/实现，家人，朋友等因素有关。</w:t>
      </w:r>
    </w:p>
    <w:p w14:paraId="45890F62" w14:textId="4AED58E5" w:rsidR="002514F7" w:rsidRPr="002514F7" w:rsidRDefault="002514F7" w:rsidP="002514F7">
      <w:r w:rsidRPr="002514F7">
        <w:t xml:space="preserve">When it comes to happiness, </w:t>
      </w:r>
      <w:proofErr w:type="gramStart"/>
      <w:r w:rsidRPr="002514F7">
        <w:t>the overwhelming majority of</w:t>
      </w:r>
      <w:proofErr w:type="gramEnd"/>
      <w:r w:rsidRPr="002514F7">
        <w:t xml:space="preserve"> people would agree with the assertion that personal happiness is closely related to economic success; others, however, believe that it depends on other factors, </w:t>
      </w:r>
      <w:del w:id="52" w:author="可 喻" w:date="2019-09-05T18:10:00Z">
        <w:r w:rsidRPr="002514F7" w:rsidDel="00473828">
          <w:delText>and that</w:delText>
        </w:r>
      </w:del>
      <w:proofErr w:type="spellStart"/>
      <w:ins w:id="53" w:author="可 喻" w:date="2019-09-05T18:10:00Z">
        <w:r w:rsidR="00473828">
          <w:t>which</w:t>
        </w:r>
      </w:ins>
      <w:del w:id="54" w:author="可 喻" w:date="2019-09-05T18:10:00Z">
        <w:r w:rsidRPr="002514F7" w:rsidDel="00473828">
          <w:delText xml:space="preserve"> </w:delText>
        </w:r>
      </w:del>
      <w:r w:rsidRPr="002514F7">
        <w:t>is</w:t>
      </w:r>
      <w:proofErr w:type="spellEnd"/>
      <w:r w:rsidRPr="002514F7">
        <w:t xml:space="preserve"> also my point.</w:t>
      </w:r>
    </w:p>
    <w:p w14:paraId="361FFC71" w14:textId="77777777" w:rsidR="002514F7" w:rsidRPr="002514F7" w:rsidRDefault="002514F7" w:rsidP="002514F7"/>
    <w:p w14:paraId="04244CBA" w14:textId="77777777" w:rsidR="002514F7" w:rsidRPr="002514F7" w:rsidRDefault="002514F7" w:rsidP="002514F7">
      <w:r w:rsidRPr="002514F7">
        <w:rPr>
          <w:rFonts w:hint="eastAsia"/>
        </w:rPr>
        <w:t>确实经济上的成功（财务自由）可以满足人们的很多物质欲望。</w:t>
      </w:r>
    </w:p>
    <w:p w14:paraId="7FA02E98" w14:textId="5C1FC147" w:rsidR="002514F7" w:rsidRPr="002514F7" w:rsidRDefault="002514F7" w:rsidP="002514F7">
      <w:r w:rsidRPr="002514F7">
        <w:t xml:space="preserve">Admittedly, economic success can easily help us meet materialistic demands. It is </w:t>
      </w:r>
      <w:ins w:id="55" w:author="可 喻" w:date="2019-09-05T18:11:00Z">
        <w:r w:rsidR="00473828">
          <w:t>wid</w:t>
        </w:r>
      </w:ins>
      <w:ins w:id="56" w:author="可 喻" w:date="2019-09-05T18:12:00Z">
        <w:r w:rsidR="00473828">
          <w:t>e</w:t>
        </w:r>
      </w:ins>
      <w:ins w:id="57" w:author="可 喻" w:date="2019-09-05T18:11:00Z">
        <w:r w:rsidR="00473828">
          <w:t xml:space="preserve">ly known </w:t>
        </w:r>
      </w:ins>
      <w:del w:id="58" w:author="可 喻" w:date="2019-09-05T18:11:00Z">
        <w:r w:rsidRPr="002514F7" w:rsidDel="00473828">
          <w:delText xml:space="preserve">universally acknowledged </w:delText>
        </w:r>
      </w:del>
      <w:r w:rsidRPr="002514F7">
        <w:t>that our daily life closely links to how much money we make</w:t>
      </w:r>
      <w:del w:id="59" w:author="可 喻" w:date="2019-09-05T18:14:00Z">
        <w:r w:rsidRPr="002514F7" w:rsidDel="00473828">
          <w:delText xml:space="preserve">, </w:delText>
        </w:r>
      </w:del>
      <w:ins w:id="60" w:author="可 喻" w:date="2019-09-05T18:14:00Z">
        <w:r w:rsidR="00473828">
          <w:t>.</w:t>
        </w:r>
      </w:ins>
      <w:r w:rsidRPr="002514F7">
        <w:t>in contemporary society, money can buy almost everything</w:t>
      </w:r>
      <w:del w:id="61" w:author="可 喻" w:date="2019-09-05T18:15:00Z">
        <w:r w:rsidRPr="002514F7" w:rsidDel="00473828">
          <w:delText xml:space="preserve"> that we can think of</w:delText>
        </w:r>
      </w:del>
      <w:r w:rsidRPr="002514F7">
        <w:t xml:space="preserve">, including </w:t>
      </w:r>
      <w:del w:id="62" w:author="可 喻" w:date="2019-09-05T18:15:00Z">
        <w:r w:rsidRPr="002514F7" w:rsidDel="00473828">
          <w:delText xml:space="preserve">the </w:delText>
        </w:r>
      </w:del>
      <w:r w:rsidRPr="002514F7">
        <w:t xml:space="preserve">food, clothes, and </w:t>
      </w:r>
      <w:del w:id="63" w:author="可 喻" w:date="2019-09-05T18:15:00Z">
        <w:r w:rsidRPr="002514F7" w:rsidDel="00473828">
          <w:delText xml:space="preserve">the </w:delText>
        </w:r>
      </w:del>
      <w:r w:rsidRPr="002514F7">
        <w:t xml:space="preserve">shelters </w:t>
      </w:r>
      <w:ins w:id="64" w:author="可 喻" w:date="2019-09-05T18:15:00Z">
        <w:r w:rsidR="00473828">
          <w:t xml:space="preserve">to improve </w:t>
        </w:r>
      </w:ins>
      <w:del w:id="65" w:author="可 喻" w:date="2019-09-05T18:15:00Z">
        <w:r w:rsidRPr="002514F7" w:rsidDel="00473828">
          <w:delText xml:space="preserve">or the </w:delText>
        </w:r>
      </w:del>
      <w:r w:rsidRPr="002514F7">
        <w:t xml:space="preserve">quality of living. What’s more, many parents want to send their children to the best schools, regardless of tuition fees they </w:t>
      </w:r>
      <w:del w:id="66" w:author="可 喻" w:date="2019-09-05T18:13:00Z">
        <w:r w:rsidRPr="002514F7" w:rsidDel="00473828">
          <w:delText xml:space="preserve">must </w:delText>
        </w:r>
      </w:del>
      <w:ins w:id="67" w:author="可 喻" w:date="2019-09-05T18:13:00Z">
        <w:r w:rsidR="00473828">
          <w:t xml:space="preserve">need to </w:t>
        </w:r>
      </w:ins>
      <w:r w:rsidRPr="002514F7">
        <w:t xml:space="preserve">pay. If they have no money, </w:t>
      </w:r>
      <w:ins w:id="68" w:author="可 喻" w:date="2019-09-05T18:16:00Z">
        <w:r w:rsidR="00473828">
          <w:t xml:space="preserve">they are </w:t>
        </w:r>
      </w:ins>
      <w:del w:id="69" w:author="可 喻" w:date="2019-09-05T18:16:00Z">
        <w:r w:rsidRPr="002514F7" w:rsidDel="00473828">
          <w:delText xml:space="preserve">it is </w:delText>
        </w:r>
      </w:del>
      <w:r w:rsidRPr="002514F7">
        <w:t>less likely to support their children’s education.</w:t>
      </w:r>
    </w:p>
    <w:p w14:paraId="3F2871CF" w14:textId="77777777" w:rsidR="002514F7" w:rsidRPr="002514F7" w:rsidRDefault="002514F7" w:rsidP="002514F7"/>
    <w:p w14:paraId="0DA2DDF5" w14:textId="77777777" w:rsidR="002514F7" w:rsidRPr="002514F7" w:rsidRDefault="002514F7" w:rsidP="002514F7">
      <w:r w:rsidRPr="002514F7">
        <w:rPr>
          <w:rFonts w:hint="eastAsia"/>
        </w:rPr>
        <w:t>然而，个人的幸福感不仅仅靠钱就能满足</w:t>
      </w:r>
      <w:r w:rsidRPr="002514F7">
        <w:t>，金钱买不到健康</w:t>
      </w:r>
      <w:r w:rsidRPr="002514F7">
        <w:rPr>
          <w:rFonts w:hint="eastAsia"/>
        </w:rPr>
        <w:t>。</w:t>
      </w:r>
    </w:p>
    <w:p w14:paraId="3C29A59E" w14:textId="7CEF7EB6" w:rsidR="002514F7" w:rsidRPr="002514F7" w:rsidRDefault="002514F7" w:rsidP="002514F7">
      <w:r w:rsidRPr="002514F7">
        <w:t xml:space="preserve">Nevertheless, personal happiness would not </w:t>
      </w:r>
      <w:ins w:id="70" w:author="可 喻" w:date="2019-09-05T18:17:00Z">
        <w:r w:rsidR="00473828">
          <w:t xml:space="preserve">only </w:t>
        </w:r>
      </w:ins>
      <w:r w:rsidRPr="002514F7">
        <w:t xml:space="preserve">be </w:t>
      </w:r>
      <w:del w:id="71" w:author="可 喻" w:date="2019-09-05T18:17:00Z">
        <w:r w:rsidRPr="002514F7" w:rsidDel="00473828">
          <w:delText xml:space="preserve">merely </w:delText>
        </w:r>
      </w:del>
      <w:r w:rsidRPr="002514F7">
        <w:t>satisfied by money, as far as I am concerned</w:t>
      </w:r>
      <w:ins w:id="72" w:author="可 喻" w:date="2019-09-05T18:17:00Z">
        <w:r w:rsidR="00473828">
          <w:t>.</w:t>
        </w:r>
      </w:ins>
      <w:del w:id="73" w:author="可 喻" w:date="2019-09-05T18:17:00Z">
        <w:r w:rsidRPr="002514F7" w:rsidDel="00473828">
          <w:delText>,</w:delText>
        </w:r>
      </w:del>
      <w:r w:rsidRPr="002514F7">
        <w:t xml:space="preserve"> </w:t>
      </w:r>
      <w:del w:id="74" w:author="可 喻" w:date="2019-09-05T18:17:00Z">
        <w:r w:rsidRPr="002514F7" w:rsidDel="00473828">
          <w:delText xml:space="preserve">money </w:delText>
        </w:r>
      </w:del>
      <w:ins w:id="75" w:author="可 喻" w:date="2019-09-05T18:17:00Z">
        <w:r w:rsidR="00473828">
          <w:t>M</w:t>
        </w:r>
        <w:r w:rsidR="00473828" w:rsidRPr="002514F7">
          <w:t xml:space="preserve">oney </w:t>
        </w:r>
      </w:ins>
      <w:r w:rsidRPr="002514F7">
        <w:t>can buy medicine</w:t>
      </w:r>
      <w:ins w:id="76" w:author="可 喻" w:date="2019-09-05T18:18:00Z">
        <w:r w:rsidR="00473828">
          <w:t xml:space="preserve"> </w:t>
        </w:r>
      </w:ins>
      <w:del w:id="77" w:author="可 喻" w:date="2019-09-05T18:18:00Z">
        <w:r w:rsidRPr="002514F7" w:rsidDel="00473828">
          <w:delText xml:space="preserve">, </w:delText>
        </w:r>
      </w:del>
      <w:r w:rsidRPr="002514F7">
        <w:t xml:space="preserve">but </w:t>
      </w:r>
      <w:del w:id="78" w:author="可 喻" w:date="2019-09-05T18:17:00Z">
        <w:r w:rsidRPr="002514F7" w:rsidDel="00473828">
          <w:delText>it cannot buy</w:delText>
        </w:r>
      </w:del>
      <w:ins w:id="79" w:author="可 喻" w:date="2019-09-05T18:18:00Z">
        <w:r w:rsidR="00473828">
          <w:t xml:space="preserve">not </w:t>
        </w:r>
      </w:ins>
      <w:del w:id="80" w:author="可 喻" w:date="2019-09-05T18:17:00Z">
        <w:r w:rsidRPr="002514F7" w:rsidDel="00473828">
          <w:delText xml:space="preserve"> </w:delText>
        </w:r>
      </w:del>
      <w:r w:rsidRPr="002514F7">
        <w:t xml:space="preserve">health. It can be best exemplified by the case of Steven William Hawking, who was one of the greatest physicists around the world. Dr. Hawking </w:t>
      </w:r>
      <w:del w:id="81" w:author="可 喻" w:date="2019-09-05T18:19:00Z">
        <w:r w:rsidRPr="002514F7" w:rsidDel="003B427E">
          <w:delText>would have been someone who has it all</w:delText>
        </w:r>
      </w:del>
      <w:ins w:id="82" w:author="可 喻" w:date="2019-09-05T18:19:00Z">
        <w:r w:rsidR="003B427E">
          <w:t>?</w:t>
        </w:r>
      </w:ins>
      <w:r w:rsidRPr="002514F7">
        <w:t xml:space="preserve">, but </w:t>
      </w:r>
      <w:proofErr w:type="gramStart"/>
      <w:r w:rsidRPr="002514F7">
        <w:t>unfortunately</w:t>
      </w:r>
      <w:proofErr w:type="gramEnd"/>
      <w:r w:rsidRPr="002514F7">
        <w:t xml:space="preserve"> he suffered from disease by the end of 1960s. Although many people, organizations were willing to pay for his medical expense with top end treatment, the modern medical technology still had not salvaged his health. In this sense, Dr. Hawking’s personal happiness were deprived of diseases. </w:t>
      </w:r>
    </w:p>
    <w:p w14:paraId="24C37F48" w14:textId="64F577F6" w:rsidR="002514F7" w:rsidRPr="002514F7" w:rsidRDefault="003B427E" w:rsidP="002514F7">
      <w:pPr>
        <w:rPr>
          <w:rFonts w:hint="eastAsia"/>
        </w:rPr>
      </w:pPr>
      <w:ins w:id="83" w:author="可 喻" w:date="2019-09-05T18:21:00Z">
        <w:r>
          <w:rPr>
            <w:rFonts w:hint="eastAsia"/>
          </w:rPr>
          <w:t>我觉得这个例子不好，应该找那种有钱也卖不到的快乐</w:t>
        </w:r>
      </w:ins>
      <w:ins w:id="84" w:author="可 喻" w:date="2019-09-05T18:22:00Z">
        <w:r>
          <w:rPr>
            <w:rFonts w:hint="eastAsia"/>
          </w:rPr>
          <w:t>，霍金显然是快乐的</w:t>
        </w:r>
      </w:ins>
      <w:ins w:id="85" w:author="可 喻" w:date="2019-09-05T18:24:00Z">
        <w:r>
          <w:rPr>
            <w:rFonts w:hint="eastAsia"/>
          </w:rPr>
          <w:t>,但是他的快乐不是来自金钱</w:t>
        </w:r>
      </w:ins>
      <w:ins w:id="86" w:author="可 喻" w:date="2019-09-05T18:22:00Z">
        <w:r>
          <w:t>…</w:t>
        </w:r>
        <w:r>
          <w:rPr>
            <w:rFonts w:hint="eastAsia"/>
          </w:rPr>
          <w:t xml:space="preserve">可以侧重他对学术的追求能到了终极快乐， </w:t>
        </w:r>
      </w:ins>
      <w:ins w:id="87" w:author="可 喻" w:date="2019-09-05T18:23:00Z">
        <w:r>
          <w:t>S</w:t>
        </w:r>
      </w:ins>
      <w:ins w:id="88" w:author="可 喻" w:date="2019-09-05T18:22:00Z">
        <w:r>
          <w:rPr>
            <w:rFonts w:hint="eastAsia"/>
          </w:rPr>
          <w:t>eeking</w:t>
        </w:r>
        <w:r>
          <w:t xml:space="preserve"> the truth, seeking the reality</w:t>
        </w:r>
      </w:ins>
      <w:ins w:id="89" w:author="可 喻" w:date="2019-09-05T18:23:00Z">
        <w:r>
          <w:t xml:space="preserve"> makes him happy.</w:t>
        </w:r>
      </w:ins>
      <w:bookmarkStart w:id="90" w:name="_GoBack"/>
      <w:bookmarkEnd w:id="90"/>
    </w:p>
    <w:p w14:paraId="7AF6C1AC" w14:textId="77777777" w:rsidR="002514F7" w:rsidRPr="002514F7" w:rsidRDefault="002514F7" w:rsidP="002514F7">
      <w:r w:rsidRPr="002514F7">
        <w:rPr>
          <w:rFonts w:hint="eastAsia"/>
        </w:rPr>
        <w:t>个人观点：除了钱，其他因素诸如亲情、友情、自我成就以及身体健康等因素有助于个人幸福感。经济上成功的人不一定幸福，相反，幸福的人更容易成功</w:t>
      </w:r>
    </w:p>
    <w:p w14:paraId="6770DF7D" w14:textId="77777777" w:rsidR="002514F7" w:rsidRPr="002514F7" w:rsidRDefault="002514F7" w:rsidP="002514F7">
      <w:r w:rsidRPr="002514F7">
        <w:t xml:space="preserve">My point of view is that </w:t>
      </w:r>
    </w:p>
    <w:p w14:paraId="703AAFED" w14:textId="77777777" w:rsidR="002514F7" w:rsidRPr="002514F7" w:rsidRDefault="002514F7" w:rsidP="002514F7"/>
    <w:p w14:paraId="167BF80F" w14:textId="77777777" w:rsidR="002514F7" w:rsidRPr="002514F7" w:rsidRDefault="002514F7"/>
    <w:p w14:paraId="2CE80CBA" w14:textId="77777777" w:rsidR="002514F7" w:rsidRDefault="002514F7"/>
    <w:p w14:paraId="5D3CF4AA" w14:textId="77777777" w:rsidR="002514F7" w:rsidRPr="006C6D1F" w:rsidRDefault="002514F7"/>
    <w:sectPr w:rsidR="002514F7" w:rsidRPr="006C6D1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可 喻" w:date="2019-08-18T23:20:00Z" w:initials="可">
    <w:p w14:paraId="46E6F3FF" w14:textId="62FF8165" w:rsidR="00616FF4" w:rsidRDefault="00616FF4">
      <w:pPr>
        <w:pStyle w:val="aa"/>
      </w:pPr>
      <w:r>
        <w:rPr>
          <w:rStyle w:val="a9"/>
        </w:rPr>
        <w:annotationRef/>
      </w:r>
      <w:r>
        <w:t>Regarding to?</w:t>
      </w:r>
    </w:p>
  </w:comment>
  <w:comment w:id="5" w:author="可 喻" w:date="2019-08-18T23:20:00Z" w:initials="可">
    <w:p w14:paraId="7AA6FAF4" w14:textId="2E6A8116" w:rsidR="00616FF4" w:rsidRDefault="00616FF4">
      <w:pPr>
        <w:pStyle w:val="aa"/>
      </w:pPr>
      <w:r>
        <w:rPr>
          <w:rStyle w:val="a9"/>
        </w:rPr>
        <w:annotationRef/>
      </w:r>
      <w:r>
        <w:t>What rise</w:t>
      </w:r>
    </w:p>
  </w:comment>
  <w:comment w:id="7" w:author="可 喻" w:date="2019-08-18T23:21:00Z" w:initials="可">
    <w:p w14:paraId="7F13DF39" w14:textId="589904A1" w:rsidR="00616FF4" w:rsidRDefault="00616FF4">
      <w:pPr>
        <w:pStyle w:val="aa"/>
      </w:pPr>
      <w:r>
        <w:rPr>
          <w:rStyle w:val="a9"/>
        </w:rPr>
        <w:annotationRef/>
      </w:r>
      <w:r>
        <w:rPr>
          <w:rFonts w:hint="eastAsia"/>
        </w:rPr>
        <w:t>i</w:t>
      </w:r>
      <w:r>
        <w:t>s bot</w:t>
      </w:r>
    </w:p>
  </w:comment>
  <w:comment w:id="8" w:author="可 喻" w:date="2019-08-18T23:24:00Z" w:initials="可">
    <w:p w14:paraId="01537CAE" w14:textId="5409FC92" w:rsidR="00616FF4" w:rsidRDefault="00616FF4">
      <w:pPr>
        <w:pStyle w:val="aa"/>
      </w:pPr>
      <w:r>
        <w:rPr>
          <w:rStyle w:val="a9"/>
        </w:rPr>
        <w:annotationRef/>
      </w:r>
      <w:r>
        <w:t>and</w:t>
      </w:r>
    </w:p>
  </w:comment>
  <w:comment w:id="9" w:author="可 喻" w:date="2019-08-18T23:23:00Z" w:initials="可">
    <w:p w14:paraId="1A38C3C6" w14:textId="65AAF77E" w:rsidR="00616FF4" w:rsidRDefault="00616FF4">
      <w:pPr>
        <w:pStyle w:val="aa"/>
      </w:pPr>
      <w:r>
        <w:rPr>
          <w:rStyle w:val="a9"/>
        </w:rPr>
        <w:annotationRef/>
      </w:r>
      <w:r>
        <w:t>Mature enough</w:t>
      </w:r>
    </w:p>
  </w:comment>
  <w:comment w:id="10" w:author="可 喻" w:date="2019-08-18T23:24:00Z" w:initials="可">
    <w:p w14:paraId="1E2B3DF7" w14:textId="22DA5922" w:rsidR="00616FF4" w:rsidRDefault="00616FF4">
      <w:pPr>
        <w:pStyle w:val="aa"/>
      </w:pPr>
      <w:r>
        <w:rPr>
          <w:rStyle w:val="a9"/>
        </w:rPr>
        <w:annotationRef/>
      </w:r>
      <w:r>
        <w:t>, lacking</w:t>
      </w:r>
    </w:p>
  </w:comment>
  <w:comment w:id="11" w:author="可 喻" w:date="2019-08-18T23:25:00Z" w:initials="可">
    <w:p w14:paraId="0212DAD0" w14:textId="54171969" w:rsidR="00616FF4" w:rsidRDefault="00616FF4">
      <w:pPr>
        <w:pStyle w:val="aa"/>
      </w:pPr>
      <w:r>
        <w:rPr>
          <w:rStyle w:val="a9"/>
        </w:rPr>
        <w:annotationRef/>
      </w:r>
      <w:r>
        <w:t>graduate</w:t>
      </w:r>
    </w:p>
  </w:comment>
  <w:comment w:id="13" w:author="可 喻" w:date="2019-08-18T23:36:00Z" w:initials="可">
    <w:p w14:paraId="67EBB710" w14:textId="4919D87F" w:rsidR="00547366" w:rsidRDefault="00547366">
      <w:pPr>
        <w:pStyle w:val="aa"/>
      </w:pPr>
      <w:r>
        <w:rPr>
          <w:rStyle w:val="a9"/>
        </w:rPr>
        <w:annotationRef/>
      </w:r>
      <w:r>
        <w:t xml:space="preserve">is </w:t>
      </w:r>
      <w:proofErr w:type="spellStart"/>
      <w:r>
        <w:t>ramatically</w:t>
      </w:r>
      <w:proofErr w:type="spellEnd"/>
      <w:r>
        <w:t xml:space="preserve"> changing</w:t>
      </w:r>
    </w:p>
  </w:comment>
  <w:comment w:id="14" w:author="可 喻" w:date="2019-08-18T23:29:00Z" w:initials="可">
    <w:p w14:paraId="43257772" w14:textId="68CE38DE" w:rsidR="00547366" w:rsidRDefault="00547366">
      <w:pPr>
        <w:pStyle w:val="aa"/>
      </w:pPr>
      <w:r>
        <w:rPr>
          <w:rStyle w:val="a9"/>
        </w:rPr>
        <w:annotationRef/>
      </w:r>
      <w:r w:rsidR="007D7C5A">
        <w:t>one</w:t>
      </w:r>
      <w:r>
        <w:t xml:space="preserve"> must suffer the skill training </w:t>
      </w:r>
    </w:p>
  </w:comment>
  <w:comment w:id="15" w:author="可 喻" w:date="2019-08-18T23:32:00Z" w:initials="可">
    <w:p w14:paraId="1FB0A83A" w14:textId="77C5521A" w:rsidR="00547366" w:rsidRDefault="00547366">
      <w:pPr>
        <w:pStyle w:val="aa"/>
      </w:pPr>
      <w:r>
        <w:rPr>
          <w:rStyle w:val="a9"/>
        </w:rPr>
        <w:annotationRef/>
      </w:r>
      <w:r>
        <w:t>The gap between young people’s ambition and their ability is huge, which leads to their unhappy and anxiety.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6F3FF" w15:done="0"/>
  <w15:commentEx w15:paraId="7AA6FAF4" w15:done="0"/>
  <w15:commentEx w15:paraId="7F13DF39" w15:done="0"/>
  <w15:commentEx w15:paraId="01537CAE" w15:done="0"/>
  <w15:commentEx w15:paraId="1A38C3C6" w15:done="0"/>
  <w15:commentEx w15:paraId="1E2B3DF7" w15:done="0"/>
  <w15:commentEx w15:paraId="0212DAD0" w15:done="0"/>
  <w15:commentEx w15:paraId="67EBB710" w15:done="0"/>
  <w15:commentEx w15:paraId="43257772" w15:done="0"/>
  <w15:commentEx w15:paraId="1FB0A8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6F3FF" w16cid:durableId="21045BD7"/>
  <w16cid:commentId w16cid:paraId="7AA6FAF4" w16cid:durableId="21045BC8"/>
  <w16cid:commentId w16cid:paraId="7F13DF39" w16cid:durableId="21045C13"/>
  <w16cid:commentId w16cid:paraId="01537CAE" w16cid:durableId="21045CA8"/>
  <w16cid:commentId w16cid:paraId="1A38C3C6" w16cid:durableId="21045C86"/>
  <w16cid:commentId w16cid:paraId="1E2B3DF7" w16cid:durableId="21045CC3"/>
  <w16cid:commentId w16cid:paraId="0212DAD0" w16cid:durableId="21045D00"/>
  <w16cid:commentId w16cid:paraId="67EBB710" w16cid:durableId="21045F9A"/>
  <w16cid:commentId w16cid:paraId="43257772" w16cid:durableId="21045DC5"/>
  <w16cid:commentId w16cid:paraId="1FB0A83A" w16cid:durableId="21045E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C7C60" w14:textId="77777777" w:rsidR="00E31DC3" w:rsidRDefault="00E31DC3" w:rsidP="006C6D1F">
      <w:r>
        <w:separator/>
      </w:r>
    </w:p>
  </w:endnote>
  <w:endnote w:type="continuationSeparator" w:id="0">
    <w:p w14:paraId="67199F2B" w14:textId="77777777" w:rsidR="00E31DC3" w:rsidRDefault="00E31DC3" w:rsidP="006C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405DA" w14:textId="77777777" w:rsidR="00E31DC3" w:rsidRDefault="00E31DC3" w:rsidP="006C6D1F">
      <w:r>
        <w:separator/>
      </w:r>
    </w:p>
  </w:footnote>
  <w:footnote w:type="continuationSeparator" w:id="0">
    <w:p w14:paraId="644D2390" w14:textId="77777777" w:rsidR="00E31DC3" w:rsidRDefault="00E31DC3" w:rsidP="006C6D1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可 喻">
    <w15:presenceInfo w15:providerId="Windows Live" w15:userId="2aa7a37320fa7b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382"/>
    <w:rsid w:val="001503D9"/>
    <w:rsid w:val="00166382"/>
    <w:rsid w:val="002514F7"/>
    <w:rsid w:val="003B427E"/>
    <w:rsid w:val="00473828"/>
    <w:rsid w:val="00504E9B"/>
    <w:rsid w:val="00540E77"/>
    <w:rsid w:val="00547366"/>
    <w:rsid w:val="00616FF4"/>
    <w:rsid w:val="006A0A08"/>
    <w:rsid w:val="006C6D1F"/>
    <w:rsid w:val="007D7C5A"/>
    <w:rsid w:val="008A0D05"/>
    <w:rsid w:val="00914B0E"/>
    <w:rsid w:val="009B78F9"/>
    <w:rsid w:val="00A2662F"/>
    <w:rsid w:val="00C159DC"/>
    <w:rsid w:val="00D960B1"/>
    <w:rsid w:val="00E3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7C3CE"/>
  <w15:chartTrackingRefBased/>
  <w15:docId w15:val="{D7C1AAD7-632B-4962-82E7-AEB3E383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D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D1F"/>
    <w:rPr>
      <w:sz w:val="18"/>
      <w:szCs w:val="18"/>
    </w:rPr>
  </w:style>
  <w:style w:type="paragraph" w:styleId="a5">
    <w:name w:val="footer"/>
    <w:basedOn w:val="a"/>
    <w:link w:val="a6"/>
    <w:uiPriority w:val="99"/>
    <w:unhideWhenUsed/>
    <w:rsid w:val="006C6D1F"/>
    <w:pPr>
      <w:tabs>
        <w:tab w:val="center" w:pos="4153"/>
        <w:tab w:val="right" w:pos="8306"/>
      </w:tabs>
      <w:snapToGrid w:val="0"/>
      <w:jc w:val="left"/>
    </w:pPr>
    <w:rPr>
      <w:sz w:val="18"/>
      <w:szCs w:val="18"/>
    </w:rPr>
  </w:style>
  <w:style w:type="character" w:customStyle="1" w:styleId="a6">
    <w:name w:val="页脚 字符"/>
    <w:basedOn w:val="a0"/>
    <w:link w:val="a5"/>
    <w:uiPriority w:val="99"/>
    <w:rsid w:val="006C6D1F"/>
    <w:rPr>
      <w:sz w:val="18"/>
      <w:szCs w:val="18"/>
    </w:rPr>
  </w:style>
  <w:style w:type="paragraph" w:styleId="a7">
    <w:name w:val="Balloon Text"/>
    <w:basedOn w:val="a"/>
    <w:link w:val="a8"/>
    <w:uiPriority w:val="99"/>
    <w:semiHidden/>
    <w:unhideWhenUsed/>
    <w:rsid w:val="00616FF4"/>
    <w:rPr>
      <w:rFonts w:ascii="Microsoft YaHei UI" w:eastAsia="Microsoft YaHei UI"/>
      <w:sz w:val="18"/>
      <w:szCs w:val="18"/>
    </w:rPr>
  </w:style>
  <w:style w:type="character" w:customStyle="1" w:styleId="a8">
    <w:name w:val="批注框文本 字符"/>
    <w:basedOn w:val="a0"/>
    <w:link w:val="a7"/>
    <w:uiPriority w:val="99"/>
    <w:semiHidden/>
    <w:rsid w:val="00616FF4"/>
    <w:rPr>
      <w:rFonts w:ascii="Microsoft YaHei UI" w:eastAsia="Microsoft YaHei UI"/>
      <w:sz w:val="18"/>
      <w:szCs w:val="18"/>
    </w:rPr>
  </w:style>
  <w:style w:type="character" w:styleId="a9">
    <w:name w:val="annotation reference"/>
    <w:basedOn w:val="a0"/>
    <w:uiPriority w:val="99"/>
    <w:semiHidden/>
    <w:unhideWhenUsed/>
    <w:rsid w:val="00616FF4"/>
    <w:rPr>
      <w:sz w:val="16"/>
      <w:szCs w:val="16"/>
    </w:rPr>
  </w:style>
  <w:style w:type="paragraph" w:styleId="aa">
    <w:name w:val="annotation text"/>
    <w:basedOn w:val="a"/>
    <w:link w:val="ab"/>
    <w:uiPriority w:val="99"/>
    <w:unhideWhenUsed/>
    <w:rsid w:val="00616FF4"/>
    <w:rPr>
      <w:sz w:val="20"/>
      <w:szCs w:val="20"/>
    </w:rPr>
  </w:style>
  <w:style w:type="character" w:customStyle="1" w:styleId="ab">
    <w:name w:val="批注文字 字符"/>
    <w:basedOn w:val="a0"/>
    <w:link w:val="aa"/>
    <w:uiPriority w:val="99"/>
    <w:rsid w:val="00616FF4"/>
    <w:rPr>
      <w:sz w:val="20"/>
      <w:szCs w:val="20"/>
    </w:rPr>
  </w:style>
  <w:style w:type="paragraph" w:styleId="ac">
    <w:name w:val="annotation subject"/>
    <w:basedOn w:val="aa"/>
    <w:next w:val="aa"/>
    <w:link w:val="ad"/>
    <w:uiPriority w:val="99"/>
    <w:semiHidden/>
    <w:unhideWhenUsed/>
    <w:rsid w:val="00616FF4"/>
    <w:rPr>
      <w:b/>
      <w:bCs/>
    </w:rPr>
  </w:style>
  <w:style w:type="character" w:customStyle="1" w:styleId="ad">
    <w:name w:val="批注主题 字符"/>
    <w:basedOn w:val="ab"/>
    <w:link w:val="ac"/>
    <w:uiPriority w:val="99"/>
    <w:semiHidden/>
    <w:rsid w:val="00616F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721</Words>
  <Characters>4112</Characters>
  <Application>Microsoft Office Word</Application>
  <DocSecurity>0</DocSecurity>
  <Lines>34</Lines>
  <Paragraphs>9</Paragraphs>
  <ScaleCrop>false</ScaleCrop>
  <Company>CQU</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可 喻</cp:lastModifiedBy>
  <cp:revision>9</cp:revision>
  <dcterms:created xsi:type="dcterms:W3CDTF">2019-08-18T13:11:00Z</dcterms:created>
  <dcterms:modified xsi:type="dcterms:W3CDTF">2019-09-05T08:25:00Z</dcterms:modified>
</cp:coreProperties>
</file>