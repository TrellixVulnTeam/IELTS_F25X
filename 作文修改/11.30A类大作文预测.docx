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Style w:val="a4"/>
          <w:rFonts w:ascii="Arial" w:hAnsi="Arial" w:cs="Arial"/>
          <w:color w:val="FF0000"/>
        </w:rPr>
        <w:t>A</w:t>
      </w:r>
      <w:r>
        <w:rPr>
          <w:rStyle w:val="a4"/>
          <w:rFonts w:ascii="Arial" w:hAnsi="Arial" w:cs="Arial"/>
          <w:color w:val="FF0000"/>
        </w:rPr>
        <w:t>类大作文</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Style w:val="a4"/>
          <w:rFonts w:ascii="Arial" w:hAnsi="Arial" w:cs="Arial"/>
          <w:color w:val="FF0000"/>
        </w:rPr>
        <w:t>重点预习范围：</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0" w:author="Wang Judith" w:date="2019-11-29T21:07:00Z"/>
          <w:rFonts w:ascii="Arial" w:hAnsi="Arial" w:cs="Arial"/>
          <w:color w:val="666666"/>
        </w:rPr>
      </w:pPr>
      <w:r>
        <w:rPr>
          <w:rFonts w:ascii="Arial" w:hAnsi="Arial" w:cs="Arial"/>
          <w:color w:val="666666"/>
        </w:rPr>
        <w:t>1 The government money should be invested in teaching science rather than other subjects so as to help the country make progress and develop.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1" w:author="Wang Judith" w:date="2019-11-29T21:10:00Z"/>
          <w:rFonts w:ascii="Arial" w:hAnsi="Arial" w:cs="Arial"/>
          <w:color w:val="666666"/>
        </w:rPr>
      </w:pPr>
      <w:ins w:id="2" w:author="Wang Judith" w:date="2019-11-29T21:08:00Z">
        <w:r>
          <w:rPr>
            <w:rFonts w:ascii="Arial" w:hAnsi="Arial" w:cs="Arial" w:hint="eastAsia"/>
            <w:color w:val="666666"/>
          </w:rPr>
          <w:t>框架：</w:t>
        </w:r>
      </w:ins>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3" w:author="Wang Judith" w:date="2019-11-29T21:21:00Z"/>
          <w:rFonts w:ascii="Arial" w:hAnsi="Arial" w:cs="Arial"/>
          <w:color w:val="666666"/>
        </w:rPr>
      </w:pPr>
      <w:ins w:id="4" w:author="Wang Judith" w:date="2019-11-29T21:10:00Z">
        <w:r>
          <w:rPr>
            <w:rFonts w:ascii="Arial" w:hAnsi="Arial" w:cs="Arial"/>
            <w:color w:val="666666"/>
          </w:rPr>
          <w:t xml:space="preserve">According to </w:t>
        </w:r>
      </w:ins>
      <w:ins w:id="5" w:author="Wang Judith" w:date="2019-11-29T21:08:00Z">
        <w:r>
          <w:rPr>
            <w:rFonts w:ascii="Arial" w:hAnsi="Arial" w:cs="Arial"/>
            <w:color w:val="666666"/>
          </w:rPr>
          <w:t>the speaker</w:t>
        </w:r>
      </w:ins>
      <w:ins w:id="6" w:author="Wang Judith" w:date="2019-11-29T21:10:00Z">
        <w:r>
          <w:rPr>
            <w:rFonts w:ascii="Arial" w:hAnsi="Arial" w:cs="Arial"/>
            <w:color w:val="666666"/>
          </w:rPr>
          <w:t>, the main reas</w:t>
        </w:r>
      </w:ins>
      <w:ins w:id="7" w:author="Wang Judith" w:date="2019-11-29T21:11:00Z">
        <w:r>
          <w:rPr>
            <w:rFonts w:ascii="Arial" w:hAnsi="Arial" w:cs="Arial"/>
            <w:color w:val="666666"/>
          </w:rPr>
          <w:t xml:space="preserve">on why government money should be invested in teaching science instead of other subjects is that </w:t>
        </w:r>
      </w:ins>
      <w:ins w:id="8" w:author="Wang Judith" w:date="2019-11-29T21:16:00Z">
        <w:r>
          <w:rPr>
            <w:rFonts w:ascii="Arial" w:hAnsi="Arial" w:cs="Arial"/>
            <w:color w:val="666666"/>
          </w:rPr>
          <w:t xml:space="preserve">such </w:t>
        </w:r>
      </w:ins>
      <w:ins w:id="9" w:author="Wang Judith" w:date="2019-11-29T21:12:00Z">
        <w:r>
          <w:rPr>
            <w:rFonts w:ascii="Arial" w:hAnsi="Arial" w:cs="Arial"/>
            <w:color w:val="666666"/>
          </w:rPr>
          <w:t>science</w:t>
        </w:r>
      </w:ins>
      <w:ins w:id="10" w:author="Wang Judith" w:date="2019-11-29T21:16:00Z">
        <w:r>
          <w:rPr>
            <w:rFonts w:ascii="Arial" w:hAnsi="Arial" w:cs="Arial"/>
            <w:color w:val="666666"/>
          </w:rPr>
          <w:t xml:space="preserve">-related subjects </w:t>
        </w:r>
      </w:ins>
      <w:ins w:id="11" w:author="Wang Judith" w:date="2019-11-29T21:15:00Z">
        <w:r>
          <w:rPr>
            <w:rFonts w:ascii="Arial" w:hAnsi="Arial" w:cs="Arial"/>
            <w:color w:val="666666"/>
          </w:rPr>
          <w:t xml:space="preserve">help </w:t>
        </w:r>
      </w:ins>
      <w:ins w:id="12" w:author="Wang Judith" w:date="2019-11-29T21:16:00Z">
        <w:r>
          <w:rPr>
            <w:rFonts w:ascii="Arial" w:hAnsi="Arial" w:cs="Arial"/>
            <w:color w:val="666666"/>
          </w:rPr>
          <w:t xml:space="preserve">the country </w:t>
        </w:r>
      </w:ins>
      <w:ins w:id="13" w:author="Wang Judith" w:date="2019-11-29T21:15:00Z">
        <w:r>
          <w:rPr>
            <w:rFonts w:ascii="Arial" w:hAnsi="Arial" w:cs="Arial"/>
            <w:color w:val="666666"/>
          </w:rPr>
          <w:t xml:space="preserve">much more </w:t>
        </w:r>
      </w:ins>
      <w:ins w:id="14" w:author="Wang Judith" w:date="2019-11-29T21:13:00Z">
        <w:r>
          <w:rPr>
            <w:rFonts w:ascii="Arial" w:hAnsi="Arial" w:cs="Arial"/>
            <w:color w:val="666666"/>
          </w:rPr>
          <w:t>mak</w:t>
        </w:r>
      </w:ins>
      <w:ins w:id="15" w:author="Wang Judith" w:date="2019-11-29T21:16:00Z">
        <w:r>
          <w:rPr>
            <w:rFonts w:ascii="Arial" w:hAnsi="Arial" w:cs="Arial"/>
            <w:color w:val="666666"/>
          </w:rPr>
          <w:t>e</w:t>
        </w:r>
      </w:ins>
      <w:ins w:id="16" w:author="Wang Judith" w:date="2019-11-29T21:13:00Z">
        <w:r>
          <w:rPr>
            <w:rFonts w:ascii="Arial" w:hAnsi="Arial" w:cs="Arial"/>
            <w:color w:val="666666"/>
          </w:rPr>
          <w:t xml:space="preserve"> progres</w:t>
        </w:r>
      </w:ins>
      <w:ins w:id="17" w:author="Wang Judith" w:date="2019-11-29T21:14:00Z">
        <w:r>
          <w:rPr>
            <w:rFonts w:ascii="Arial" w:hAnsi="Arial" w:cs="Arial"/>
            <w:color w:val="666666"/>
          </w:rPr>
          <w:t>s and develop</w:t>
        </w:r>
      </w:ins>
      <w:ins w:id="18" w:author="Wang Judith" w:date="2019-11-29T21:16:00Z">
        <w:r>
          <w:rPr>
            <w:rFonts w:ascii="Arial" w:hAnsi="Arial" w:cs="Arial"/>
            <w:color w:val="666666"/>
          </w:rPr>
          <w:t xml:space="preserve"> than others</w:t>
        </w:r>
      </w:ins>
      <w:ins w:id="19" w:author="Wang Judith" w:date="2019-11-29T21:14:00Z">
        <w:r>
          <w:rPr>
            <w:rFonts w:ascii="Arial" w:hAnsi="Arial" w:cs="Arial"/>
            <w:color w:val="666666"/>
          </w:rPr>
          <w:t xml:space="preserve">. </w:t>
        </w:r>
      </w:ins>
      <w:ins w:id="20" w:author="Wang Judith" w:date="2019-11-29T21:15:00Z">
        <w:r>
          <w:rPr>
            <w:rFonts w:ascii="Arial" w:hAnsi="Arial" w:cs="Arial"/>
            <w:color w:val="666666"/>
          </w:rPr>
          <w:t xml:space="preserve">Although </w:t>
        </w:r>
      </w:ins>
      <w:ins w:id="21" w:author="Wang Judith" w:date="2019-11-29T21:14:00Z">
        <w:r>
          <w:rPr>
            <w:rFonts w:ascii="Arial" w:hAnsi="Arial" w:cs="Arial"/>
            <w:color w:val="666666"/>
          </w:rPr>
          <w:t xml:space="preserve">I </w:t>
        </w:r>
      </w:ins>
      <w:ins w:id="22" w:author="Wang Judith" w:date="2019-11-29T21:15:00Z">
        <w:r>
          <w:rPr>
            <w:rFonts w:ascii="Arial" w:hAnsi="Arial" w:cs="Arial"/>
            <w:color w:val="666666"/>
          </w:rPr>
          <w:t xml:space="preserve">agree </w:t>
        </w:r>
      </w:ins>
      <w:ins w:id="23" w:author="Wang Judith" w:date="2019-11-29T21:14:00Z">
        <w:r>
          <w:rPr>
            <w:rFonts w:ascii="Arial" w:hAnsi="Arial" w:cs="Arial"/>
            <w:color w:val="666666"/>
          </w:rPr>
          <w:t xml:space="preserve">insofar as </w:t>
        </w:r>
      </w:ins>
      <w:ins w:id="24" w:author="Wang Judith" w:date="2019-11-29T21:15:00Z">
        <w:r>
          <w:rPr>
            <w:rFonts w:ascii="Arial" w:hAnsi="Arial" w:cs="Arial"/>
            <w:color w:val="666666"/>
          </w:rPr>
          <w:t xml:space="preserve">that </w:t>
        </w:r>
      </w:ins>
      <w:ins w:id="25" w:author="Wang Judith" w:date="2019-11-29T21:16:00Z">
        <w:r>
          <w:rPr>
            <w:rFonts w:ascii="Arial" w:hAnsi="Arial" w:cs="Arial"/>
            <w:color w:val="666666"/>
          </w:rPr>
          <w:t xml:space="preserve">science plays a </w:t>
        </w:r>
      </w:ins>
      <w:ins w:id="26" w:author="Wang Judith" w:date="2019-11-29T21:17:00Z">
        <w:r>
          <w:rPr>
            <w:rFonts w:ascii="Arial" w:hAnsi="Arial" w:cs="Arial"/>
            <w:color w:val="666666"/>
          </w:rPr>
          <w:t xml:space="preserve">vital role in the progress of society and the development of the country, </w:t>
        </w:r>
      </w:ins>
      <w:ins w:id="27" w:author="Wang Judith" w:date="2019-11-29T21:18:00Z">
        <w:r>
          <w:rPr>
            <w:rFonts w:ascii="Arial" w:hAnsi="Arial" w:cs="Arial"/>
            <w:color w:val="666666"/>
          </w:rPr>
          <w:t xml:space="preserve">there are more </w:t>
        </w:r>
      </w:ins>
      <w:ins w:id="28" w:author="Wang Judith" w:date="2019-11-29T21:24:00Z">
        <w:r>
          <w:rPr>
            <w:rFonts w:ascii="Arial" w:hAnsi="Arial" w:cs="Arial"/>
            <w:color w:val="666666"/>
          </w:rPr>
          <w:t>factors</w:t>
        </w:r>
      </w:ins>
      <w:ins w:id="29" w:author="Wang Judith" w:date="2019-11-29T21:22:00Z">
        <w:r>
          <w:rPr>
            <w:rFonts w:ascii="Arial" w:hAnsi="Arial" w:cs="Arial"/>
            <w:color w:val="666666"/>
          </w:rPr>
          <w:t xml:space="preserve"> </w:t>
        </w:r>
      </w:ins>
      <w:ins w:id="30" w:author="Wang Judith" w:date="2019-11-29T21:18:00Z">
        <w:r>
          <w:rPr>
            <w:rFonts w:ascii="Arial" w:hAnsi="Arial" w:cs="Arial"/>
            <w:color w:val="666666"/>
          </w:rPr>
          <w:t>that make the country be great</w:t>
        </w:r>
      </w:ins>
      <w:ins w:id="31" w:author="Wang Judith" w:date="2019-11-29T21:19:00Z">
        <w:r>
          <w:rPr>
            <w:rFonts w:ascii="Arial" w:hAnsi="Arial" w:cs="Arial"/>
            <w:color w:val="666666"/>
          </w:rPr>
          <w:t>,</w:t>
        </w:r>
      </w:ins>
      <w:ins w:id="32" w:author="Wang Judith" w:date="2019-11-29T21:20:00Z">
        <w:r>
          <w:rPr>
            <w:rFonts w:ascii="Arial" w:hAnsi="Arial" w:cs="Arial"/>
            <w:color w:val="666666"/>
          </w:rPr>
          <w:t xml:space="preserve"> especially suc</w:t>
        </w:r>
      </w:ins>
      <w:ins w:id="33" w:author="Wang Judith" w:date="2019-11-29T21:21:00Z">
        <w:r>
          <w:rPr>
            <w:rFonts w:ascii="Arial" w:hAnsi="Arial" w:cs="Arial"/>
            <w:color w:val="666666"/>
          </w:rPr>
          <w:t xml:space="preserve">h </w:t>
        </w:r>
      </w:ins>
      <w:ins w:id="34" w:author="Wang Judith" w:date="2019-11-29T21:24:00Z">
        <w:r>
          <w:rPr>
            <w:rFonts w:ascii="Arial" w:hAnsi="Arial" w:cs="Arial"/>
            <w:color w:val="666666"/>
          </w:rPr>
          <w:t xml:space="preserve">teaching </w:t>
        </w:r>
      </w:ins>
      <w:ins w:id="35" w:author="Wang Judith" w:date="2019-11-29T21:21:00Z">
        <w:r>
          <w:rPr>
            <w:rFonts w:ascii="Arial" w:hAnsi="Arial" w:cs="Arial"/>
            <w:color w:val="666666"/>
          </w:rPr>
          <w:t>subjects like arts, history and culture</w:t>
        </w:r>
      </w:ins>
      <w:ins w:id="36" w:author="Wang Judith" w:date="2019-11-29T21:18:00Z">
        <w:r>
          <w:rPr>
            <w:rFonts w:ascii="Arial" w:hAnsi="Arial" w:cs="Arial"/>
            <w:color w:val="666666"/>
          </w:rPr>
          <w:t>.</w:t>
        </w:r>
      </w:ins>
      <w:ins w:id="37" w:author="Wang Judith" w:date="2019-11-29T21:25:00Z">
        <w:r>
          <w:rPr>
            <w:rFonts w:ascii="Arial" w:hAnsi="Arial" w:cs="Arial"/>
            <w:color w:val="666666"/>
          </w:rPr>
          <w:t xml:space="preserve"> Therefore, the speaker overstates the comparative significance of </w:t>
        </w:r>
      </w:ins>
      <w:ins w:id="38" w:author="Wang Judith" w:date="2019-11-29T21:26:00Z">
        <w:r>
          <w:rPr>
            <w:rFonts w:ascii="Arial" w:hAnsi="Arial" w:cs="Arial"/>
            <w:color w:val="666666"/>
          </w:rPr>
          <w:t xml:space="preserve">merely investing in teaching </w:t>
        </w:r>
      </w:ins>
      <w:ins w:id="39" w:author="Wang Judith" w:date="2019-11-29T21:25:00Z">
        <w:r>
          <w:rPr>
            <w:rFonts w:ascii="Arial" w:hAnsi="Arial" w:cs="Arial"/>
            <w:color w:val="666666"/>
          </w:rPr>
          <w:t>science</w:t>
        </w:r>
      </w:ins>
      <w:ins w:id="40" w:author="Wang Judith" w:date="2019-11-29T21:26:00Z">
        <w:r>
          <w:rPr>
            <w:rFonts w:ascii="Arial" w:hAnsi="Arial" w:cs="Arial"/>
            <w:color w:val="666666"/>
          </w:rPr>
          <w:t>.</w:t>
        </w:r>
      </w:ins>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1" w:author="Wang Judith" w:date="2019-11-29T21:21:00Z"/>
          <w:rFonts w:ascii="Arial" w:hAnsi="Arial" w:cs="Arial"/>
          <w:color w:val="666666"/>
        </w:rPr>
      </w:pPr>
    </w:p>
    <w:p w:rsidR="001C16A6" w:rsidRDefault="00C26750"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2" w:author="Wang Judith" w:date="2019-11-29T21:30:00Z"/>
          <w:rFonts w:ascii="Arial" w:hAnsi="Arial" w:cs="Arial"/>
          <w:color w:val="666666"/>
        </w:rPr>
      </w:pPr>
      <w:ins w:id="43" w:author="Wang Judith" w:date="2019-11-29T21:27:00Z">
        <w:r>
          <w:rPr>
            <w:rFonts w:ascii="Arial" w:hAnsi="Arial" w:cs="Arial"/>
            <w:color w:val="666666"/>
          </w:rPr>
          <w:t xml:space="preserve">One reason for my fundamental disagreement with the speaker is </w:t>
        </w:r>
      </w:ins>
      <w:ins w:id="44" w:author="Wang Judith" w:date="2019-11-29T21:28:00Z">
        <w:r>
          <w:rPr>
            <w:rFonts w:ascii="Arial" w:hAnsi="Arial" w:cs="Arial"/>
            <w:color w:val="666666"/>
          </w:rPr>
          <w:t xml:space="preserve">that making </w:t>
        </w:r>
      </w:ins>
      <w:ins w:id="45" w:author="Wang Judith" w:date="2019-11-29T21:29:00Z">
        <w:r>
          <w:rPr>
            <w:rFonts w:ascii="Arial" w:hAnsi="Arial" w:cs="Arial"/>
            <w:color w:val="666666"/>
          </w:rPr>
          <w:t>the country progress and develop is not merely based on the advanced science and t</w:t>
        </w:r>
      </w:ins>
      <w:ins w:id="46" w:author="Wang Judith" w:date="2019-11-29T21:30:00Z">
        <w:r>
          <w:rPr>
            <w:rFonts w:ascii="Arial" w:hAnsi="Arial" w:cs="Arial"/>
            <w:color w:val="666666"/>
          </w:rPr>
          <w:t xml:space="preserve">echnology. </w:t>
        </w:r>
      </w:ins>
    </w:p>
    <w:p w:rsidR="00C26750" w:rsidRDefault="00C26750"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7" w:author="Wang Judith" w:date="2019-11-29T21:27:00Z"/>
          <w:rFonts w:ascii="Arial" w:hAnsi="Arial" w:cs="Arial"/>
          <w:color w:val="666666"/>
        </w:rPr>
      </w:pPr>
    </w:p>
    <w:p w:rsidR="00C26750" w:rsidRDefault="00C26750"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48" w:author="Wang Judith" w:date="2019-11-29T21:32:00Z"/>
          <w:rFonts w:ascii="Arial" w:hAnsi="Arial" w:cs="Arial"/>
          <w:color w:val="666666"/>
        </w:rPr>
      </w:pPr>
      <w:ins w:id="49" w:author="Wang Judith" w:date="2019-11-29T21:27:00Z">
        <w:r>
          <w:rPr>
            <w:rFonts w:ascii="Arial" w:hAnsi="Arial" w:cs="Arial"/>
            <w:color w:val="666666"/>
          </w:rPr>
          <w:t>Another reason why I essentially d</w:t>
        </w:r>
        <w:r w:rsidR="00BE6396">
          <w:rPr>
            <w:rFonts w:ascii="Arial" w:hAnsi="Arial" w:cs="Arial"/>
            <w:color w:val="666666"/>
          </w:rPr>
          <w:t xml:space="preserve">isagree with the speaker is </w:t>
        </w:r>
      </w:ins>
      <w:ins w:id="50" w:author="Wang Judith" w:date="2019-11-29T21:30:00Z">
        <w:r w:rsidR="00BE6396">
          <w:rPr>
            <w:rFonts w:ascii="Arial" w:hAnsi="Arial" w:cs="Arial"/>
            <w:color w:val="666666"/>
          </w:rPr>
          <w:t xml:space="preserve">about </w:t>
        </w:r>
      </w:ins>
      <w:ins w:id="51" w:author="Wang Judith" w:date="2019-11-29T21:31:00Z">
        <w:r w:rsidR="000E19C1">
          <w:rPr>
            <w:rFonts w:ascii="Arial" w:hAnsi="Arial" w:cs="Arial"/>
            <w:color w:val="666666"/>
          </w:rPr>
          <w:t xml:space="preserve">problems that </w:t>
        </w:r>
      </w:ins>
      <w:ins w:id="52" w:author="Wang Judith" w:date="2019-11-29T21:32:00Z">
        <w:r w:rsidR="000E19C1">
          <w:rPr>
            <w:rFonts w:ascii="Arial" w:hAnsi="Arial" w:cs="Arial"/>
            <w:color w:val="666666"/>
          </w:rPr>
          <w:t xml:space="preserve">developing </w:t>
        </w:r>
      </w:ins>
      <w:ins w:id="53" w:author="Wang Judith" w:date="2019-11-29T21:30:00Z">
        <w:r w:rsidR="00BE6396">
          <w:rPr>
            <w:rFonts w:ascii="Arial" w:hAnsi="Arial" w:cs="Arial"/>
            <w:color w:val="666666"/>
          </w:rPr>
          <w:t>science</w:t>
        </w:r>
      </w:ins>
      <w:ins w:id="54" w:author="Wang Judith" w:date="2019-11-29T21:31:00Z">
        <w:r w:rsidR="000E19C1">
          <w:rPr>
            <w:rFonts w:ascii="Arial" w:hAnsi="Arial" w:cs="Arial"/>
            <w:color w:val="666666"/>
          </w:rPr>
          <w:t xml:space="preserve"> brings </w:t>
        </w:r>
      </w:ins>
      <w:ins w:id="55" w:author="Wang Judith" w:date="2019-11-29T21:32:00Z">
        <w:r w:rsidR="000E19C1">
          <w:rPr>
            <w:rFonts w:ascii="Arial" w:hAnsi="Arial" w:cs="Arial"/>
            <w:color w:val="666666"/>
          </w:rPr>
          <w:t xml:space="preserve">along. </w:t>
        </w:r>
      </w:ins>
    </w:p>
    <w:p w:rsidR="000E19C1" w:rsidRDefault="000E19C1"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6" w:author="Wang Judith" w:date="2019-11-29T21:32:00Z"/>
          <w:rFonts w:ascii="Arial" w:hAnsi="Arial" w:cs="Arial"/>
          <w:color w:val="666666"/>
        </w:rPr>
      </w:pPr>
    </w:p>
    <w:p w:rsidR="00CF7CA4" w:rsidRDefault="000E19C1"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57" w:author="Wang Judith" w:date="2019-11-29T21:18:00Z"/>
          <w:rFonts w:ascii="Arial" w:hAnsi="Arial" w:cs="Arial" w:hint="eastAsia"/>
          <w:color w:val="666666"/>
        </w:rPr>
      </w:pPr>
      <w:ins w:id="58" w:author="Wang Judith" w:date="2019-11-29T21:32:00Z">
        <w:r>
          <w:rPr>
            <w:rFonts w:ascii="Arial" w:hAnsi="Arial" w:cs="Arial"/>
            <w:color w:val="666666"/>
          </w:rPr>
          <w:t>In conclusion, the speaker’s claim overstates the influ</w:t>
        </w:r>
      </w:ins>
      <w:ins w:id="59" w:author="Wang Judith" w:date="2019-11-29T21:33:00Z">
        <w:r>
          <w:rPr>
            <w:rFonts w:ascii="Arial" w:hAnsi="Arial" w:cs="Arial"/>
            <w:color w:val="666666"/>
          </w:rPr>
          <w:t xml:space="preserve">ence of science. The other subjects such as history, culture, language and arts </w:t>
        </w:r>
      </w:ins>
      <w:ins w:id="60" w:author="Wang Judith" w:date="2019-11-29T21:35:00Z">
        <w:r>
          <w:rPr>
            <w:rFonts w:ascii="Arial" w:hAnsi="Arial" w:cs="Arial"/>
            <w:color w:val="666666"/>
          </w:rPr>
          <w:t>also</w:t>
        </w:r>
        <w:r>
          <w:rPr>
            <w:rFonts w:ascii="Arial" w:hAnsi="Arial" w:cs="Arial"/>
            <w:color w:val="666666"/>
          </w:rPr>
          <w:t xml:space="preserve"> </w:t>
        </w:r>
      </w:ins>
      <w:ins w:id="61" w:author="Wang Judith" w:date="2019-11-29T21:33:00Z">
        <w:r>
          <w:rPr>
            <w:rFonts w:ascii="Arial" w:hAnsi="Arial" w:cs="Arial"/>
            <w:color w:val="666666"/>
          </w:rPr>
          <w:t>play impo</w:t>
        </w:r>
      </w:ins>
      <w:ins w:id="62" w:author="Wang Judith" w:date="2019-11-29T21:34:00Z">
        <w:r>
          <w:rPr>
            <w:rFonts w:ascii="Arial" w:hAnsi="Arial" w:cs="Arial"/>
            <w:color w:val="666666"/>
          </w:rPr>
          <w:t xml:space="preserve">rtant </w:t>
        </w:r>
      </w:ins>
      <w:ins w:id="63" w:author="Wang Judith" w:date="2019-11-29T21:35:00Z">
        <w:r>
          <w:rPr>
            <w:rFonts w:ascii="Arial" w:hAnsi="Arial" w:cs="Arial"/>
            <w:color w:val="666666"/>
          </w:rPr>
          <w:t>role in</w:t>
        </w:r>
      </w:ins>
      <w:ins w:id="64" w:author="Wang Judith" w:date="2019-11-29T21:36:00Z">
        <w:r>
          <w:rPr>
            <w:rFonts w:ascii="Arial" w:hAnsi="Arial" w:cs="Arial"/>
            <w:color w:val="666666"/>
          </w:rPr>
          <w:t xml:space="preserve"> </w:t>
        </w:r>
        <w:r w:rsidR="00CF7CA4">
          <w:rPr>
            <w:rFonts w:ascii="Arial" w:hAnsi="Arial" w:cs="Arial"/>
            <w:color w:val="666666"/>
          </w:rPr>
          <w:t>the country’s development.</w:t>
        </w:r>
      </w:ins>
      <w:ins w:id="65" w:author="Wang Judith" w:date="2019-11-29T21:37:00Z">
        <w:r w:rsidR="00CF7CA4">
          <w:rPr>
            <w:rFonts w:ascii="Arial" w:hAnsi="Arial" w:cs="Arial"/>
            <w:color w:val="666666"/>
          </w:rPr>
          <w:t xml:space="preserve"> Besides, we should not ignore the negative effects when developing science and technologies it bring along. </w:t>
        </w:r>
      </w:ins>
      <w:ins w:id="66" w:author="Wang Judith" w:date="2019-11-29T21:38:00Z">
        <w:r w:rsidR="00CF7CA4">
          <w:rPr>
            <w:rFonts w:ascii="Arial" w:hAnsi="Arial" w:cs="Arial"/>
            <w:color w:val="666666"/>
          </w:rPr>
          <w:t xml:space="preserve">Thus I think that although </w:t>
        </w:r>
      </w:ins>
      <w:ins w:id="67" w:author="Wang Judith" w:date="2019-11-29T21:39:00Z">
        <w:r w:rsidR="00CF7CA4">
          <w:rPr>
            <w:rFonts w:ascii="Arial" w:hAnsi="Arial" w:cs="Arial" w:hint="eastAsia"/>
            <w:color w:val="666666"/>
          </w:rPr>
          <w:t>s</w:t>
        </w:r>
        <w:r w:rsidR="00CF7CA4">
          <w:rPr>
            <w:rFonts w:ascii="Arial" w:hAnsi="Arial" w:cs="Arial"/>
            <w:color w:val="666666"/>
          </w:rPr>
          <w:t xml:space="preserve">cience can help the country make progress and develop, the </w:t>
        </w:r>
      </w:ins>
      <w:ins w:id="68" w:author="Wang Judith" w:date="2019-11-29T21:38:00Z">
        <w:r w:rsidR="00CF7CA4">
          <w:rPr>
            <w:rFonts w:ascii="Arial" w:hAnsi="Arial" w:cs="Arial"/>
            <w:color w:val="666666"/>
          </w:rPr>
          <w:t xml:space="preserve">government should </w:t>
        </w:r>
      </w:ins>
      <w:ins w:id="69" w:author="Wang Judith" w:date="2019-11-29T21:40:00Z">
        <w:r w:rsidR="00CF7CA4">
          <w:rPr>
            <w:rFonts w:ascii="Arial" w:hAnsi="Arial" w:cs="Arial"/>
            <w:color w:val="666666"/>
          </w:rPr>
          <w:t xml:space="preserve">not merely </w:t>
        </w:r>
      </w:ins>
      <w:ins w:id="70" w:author="Wang Judith" w:date="2019-11-29T21:38:00Z">
        <w:r w:rsidR="00CF7CA4">
          <w:rPr>
            <w:rFonts w:ascii="Arial" w:hAnsi="Arial" w:cs="Arial"/>
            <w:color w:val="666666"/>
          </w:rPr>
          <w:t xml:space="preserve">be invested in </w:t>
        </w:r>
      </w:ins>
      <w:ins w:id="71" w:author="Wang Judith" w:date="2019-11-29T21:40:00Z">
        <w:r w:rsidR="00CF7CA4">
          <w:rPr>
            <w:rFonts w:ascii="Arial" w:hAnsi="Arial" w:cs="Arial"/>
            <w:color w:val="666666"/>
          </w:rPr>
          <w:t>it because of it</w:t>
        </w:r>
      </w:ins>
      <w:ins w:id="72" w:author="Wang Judith" w:date="2019-11-29T21:41:00Z">
        <w:r w:rsidR="00CF7CA4">
          <w:rPr>
            <w:rFonts w:ascii="Arial" w:hAnsi="Arial" w:cs="Arial"/>
            <w:color w:val="666666"/>
          </w:rPr>
          <w:t>s negative development.</w:t>
        </w:r>
        <w:r w:rsidR="0017610E">
          <w:rPr>
            <w:rFonts w:ascii="Arial" w:hAnsi="Arial" w:cs="Arial"/>
            <w:color w:val="666666"/>
          </w:rPr>
          <w:t xml:space="preserve"> Plus, they should be invested </w:t>
        </w:r>
      </w:ins>
      <w:ins w:id="73" w:author="Wang Judith" w:date="2019-11-29T21:42:00Z">
        <w:r w:rsidR="0017610E">
          <w:rPr>
            <w:rFonts w:ascii="Arial" w:hAnsi="Arial" w:cs="Arial"/>
            <w:color w:val="666666"/>
          </w:rPr>
          <w:t xml:space="preserve">in some other subjects to </w:t>
        </w:r>
      </w:ins>
      <w:ins w:id="74" w:author="Wang Judith" w:date="2019-11-29T21:43:00Z">
        <w:r w:rsidR="0017610E">
          <w:rPr>
            <w:rFonts w:ascii="Arial" w:hAnsi="Arial" w:cs="Arial"/>
            <w:color w:val="666666"/>
          </w:rPr>
          <w:t xml:space="preserve">achieve </w:t>
        </w:r>
      </w:ins>
      <w:ins w:id="75" w:author="Wang Judith" w:date="2019-11-29T21:42:00Z">
        <w:r w:rsidR="0017610E">
          <w:rPr>
            <w:rFonts w:ascii="Arial" w:hAnsi="Arial" w:cs="Arial"/>
            <w:color w:val="666666"/>
          </w:rPr>
          <w:t xml:space="preserve">an equilibrium </w:t>
        </w:r>
      </w:ins>
      <w:ins w:id="76" w:author="Wang Judith" w:date="2019-11-29T21:43:00Z">
        <w:r w:rsidR="0017610E">
          <w:rPr>
            <w:rFonts w:ascii="Arial" w:hAnsi="Arial" w:cs="Arial"/>
            <w:color w:val="666666"/>
          </w:rPr>
          <w:t>for our society.</w:t>
        </w:r>
      </w:ins>
      <w:bookmarkStart w:id="77" w:name="_GoBack"/>
      <w:bookmarkEnd w:id="77"/>
    </w:p>
    <w:p w:rsidR="001C16A6" w:rsidRPr="000E19C1"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ins w:id="78" w:author="Wang Judith" w:date="2019-11-29T21:14:00Z"/>
          <w:rFonts w:ascii="Arial" w:hAnsi="Arial" w:cs="Arial"/>
          <w:color w:val="666666"/>
        </w:rPr>
      </w:pP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 The news media have become more influential in people’s lives, some people think it’s a negative development.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3 In some cities, governments have tried to reduce traffic. For instance, they imposed a congestion tax during rush hour. Do you think this development is positive or negative?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4 Advertising targeted at children will bring negative effects on the young,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5 Multi-cultural societies, which are a mixture of different ethnicity people, bring more benefits than drawbacks to a country.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6 There are more new towns nowadays, it is more important to include public parks and sports for individuals to spend their free time.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lastRenderedPageBreak/>
        <w:t>7 People’s shopping habits depend more on the age group they belong to than any other factor.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8 Some people think teaching children with different abilities together benefits everyone, others think intelligent children should be taught separately and given special treatment. Discuss both views and give your own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9 New parents should attend parenting courses to bring up their children well.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 xml:space="preserve">10 Some people think schools should teach students to form good behavior in </w:t>
      </w:r>
      <w:proofErr w:type="gramStart"/>
      <w:r>
        <w:rPr>
          <w:rFonts w:ascii="Arial" w:hAnsi="Arial" w:cs="Arial"/>
          <w:color w:val="666666"/>
        </w:rPr>
        <w:t>addition</w:t>
      </w:r>
      <w:proofErr w:type="gramEnd"/>
      <w:r>
        <w:rPr>
          <w:rFonts w:ascii="Arial" w:hAnsi="Arial" w:cs="Arial"/>
          <w:color w:val="666666"/>
        </w:rPr>
        <w:t xml:space="preserve"> to providing normal education.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11 There are many advertisements directed at children, such as snacks, toys, and other goods. Parents argue that children are under pressure. Advertisers claim that advertisements provide useful information. Discuss both views and give your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12 Some people think that the government should decide the subjects for students to study at university, while others think students should be allowed to apply for the subjects they prefer. Discuss both views and give your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13 Some people believe that charity organizations should give aid to those who are in great needs, some people think that charity organizations should concentrate on helping people who live in their own country. Discuss both views and give your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14 Some people think that providing many TV channels is a great thing, but others think that this may affect the quality of TV programs. Discuss both views and give your own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15 Some people say that arts subjects such as painting or drawing should not be made compulsory for high school students.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16 The best way for the government to solve traffic congestion is to provide free public transport 24 hours a day and 7 days a week.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17 In modern society, ambition is more and more important. How important is ambition for being successful in life? Is ambition a positive or negative characteristic?</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18 Some people believe that children can learn effectively by watching TV and they should be encouraged to watch TV both at home and at school.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19 In some countries around the world men and women are having babies late in life. What are the reasons? Do the advantages outweigh the disadvantages?</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20 Some people think advertisements may have positive economic effects whereas others think there are negative social effects because individuals are not satisfied with who they are and what they have. Discuss both views and give your own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21 In some countries, it is possible for people to have a variety of food that has been transported from all over the world. To what extent do you think its benefits outweigh the drawbacks? </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lastRenderedPageBreak/>
        <w:t>22 The government should control the amount of violence in films and on television in order to decrease the level of violent crime in society.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23 Some people think living in big cities is bad for people's health.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24 Some people think a country benefits from a large proportion of young university students, others think sending young people to universities only leads to graduate unemployment. Discuss both views and give your own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25 Some people think parents should read or tell stories to children. Others think parents needn’t do that as children can read books or watch TV, movies by themselves. Discuss both views and give your own opinion. </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Style w:val="a4"/>
          <w:rFonts w:ascii="Arial" w:hAnsi="Arial" w:cs="Arial"/>
          <w:color w:val="FF0000"/>
        </w:rPr>
        <w:t>次重点预习范围：</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 Full-time university students should spend a lot of time studying, but it is essential to be involved in other activities.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 In some countries, the widespread use of the internet has given people more freedom to work or study at home instead of traveling to work or college. Do the advantages outweigh the disadvantages?</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3 Some people believe the purpose of education is to prepare people to be useful members for society. Others say that the purpose of education is to achieve personal ambitions. Discuss both views and give your own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4 Some people think young people are not suitable for important positions in the government</w:t>
      </w:r>
      <w:r>
        <w:rPr>
          <w:rFonts w:ascii="Arial" w:hAnsi="Arial" w:cs="Arial"/>
          <w:color w:val="666666"/>
        </w:rPr>
        <w:t>，</w:t>
      </w:r>
      <w:r>
        <w:rPr>
          <w:rFonts w:ascii="Arial" w:hAnsi="Arial" w:cs="Arial"/>
          <w:color w:val="666666"/>
        </w:rPr>
        <w:t>while other people think it is a good idea for young people to take on these positions. Discuss both views and give your own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5 People think that old buildings should be knocked down and give way to modern buildings.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6 An increasing number of people are changing their careers. What are the reasons? Do you think it is positive or negative?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7 Some people prefer to have temporary jobs, which means they only work a few months in a year and use the rest of the time to do what they want. What is your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8 Countries with a long average working time are more economically successful than those countries which do not have a long working time.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9 Some people think that environmental problems are too big for individuals to solve. Others, however, believe that these problems cannot be solved if individuals do not take action. Discuss both views and give your own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10 Many animal species in the world are becoming extinct nowadays. Some people say that countries and individuals should protect these animals from dying out, while others say we should concentrate more on the problems of human beings. Discuss both views and give your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11 Some people believe that when designing a building, the most important thing to be considered is the function rather than the outward appearance.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lastRenderedPageBreak/>
        <w:t>12 It is not necessary for people to travel to other places to learn about the culture. We can learn as much as from books, films, and the Internet.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13 Today, advanced science and technology have made great changes to people’s lives, but artists such as musicians, painters, and writers are still highly valued. What can the arts tell us about life that science and technology cannot?</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14 Universities and colleges are now offering qualifications through distance learning from the Internet rather than teachers in the classroom. Do you think the advantages of this development outweigh the disadvantages?</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15 Online shopping is now replacing shopping in the store. Do you think it is a positive or negative development?</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16 Many museums and historical sites are mainly visited by tourists and not local people. Why is the case? What can be done to attract local people?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17 Most of the urgent problems can only be solved with international cooperation.  To what extent do you agree or disagree</w:t>
      </w:r>
      <w:r>
        <w:rPr>
          <w:rFonts w:ascii="Arial" w:hAnsi="Arial" w:cs="Arial"/>
          <w:color w:val="666666"/>
        </w:rPr>
        <w:t>？</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18 Some people believe that rich countries should provide poorer countries with other types of help rather than financial aid. To what extent do you agree or disagree? </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19 The government should spend money in promoting sport and art in school, rather than sponsoring professional sports and art events in communities.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20 Some people think people working in creative arts should be financially supported by the government. Others think they should find financial support from other resources. Discuss both sides and give your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21 The government has the duty to ensure that its citizens have a healthy diet, while others believe this is individuals' responsibility. Discuss both views and give your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22 The increase in food production owes much to fertilizers and better machinery, but some people think that it has a negative impact on human health and community. To what extent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23 Some people believe that teenagers should concentrate on all school subjects. Others believe that teenagers should focus on the subject that they are best at or that they find the most interesting. Discuss both views and give your own opinion.</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24 In the past, teachers were the main source of information, but today students have a wide source of information, so teachers are no longer important in modern education. Do you agree or disagree?</w:t>
      </w:r>
    </w:p>
    <w:p w:rsidR="001C16A6" w:rsidRDefault="001C16A6" w:rsidP="001C16A6">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rPr>
          <w:rFonts w:ascii="inherit" w:hAnsi="inherit"/>
          <w:color w:val="666666"/>
        </w:rPr>
      </w:pPr>
      <w:r>
        <w:rPr>
          <w:rFonts w:ascii="Arial" w:hAnsi="Arial" w:cs="Arial"/>
          <w:color w:val="666666"/>
        </w:rPr>
        <w:t>25 In schools and universities, girls tend to choose arts subjects, while boys choose science subjects. What is the reason? Should the trend be changed?</w:t>
      </w:r>
    </w:p>
    <w:p w:rsidR="002964A8" w:rsidRDefault="0017610E"/>
    <w:sectPr w:rsidR="002964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Judith">
    <w15:presenceInfo w15:providerId="Windows Live" w15:userId="57ad02b738bcef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1MDMxMzI2tjAzMDdU0lEKTi0uzszPAykwrAUAGj0yWSwAAAA="/>
  </w:docVars>
  <w:rsids>
    <w:rsidRoot w:val="008057F2"/>
    <w:rsid w:val="000E19C1"/>
    <w:rsid w:val="0017610E"/>
    <w:rsid w:val="001C16A6"/>
    <w:rsid w:val="008057F2"/>
    <w:rsid w:val="00964233"/>
    <w:rsid w:val="00BE6396"/>
    <w:rsid w:val="00C26750"/>
    <w:rsid w:val="00CE4C2D"/>
    <w:rsid w:val="00C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DBA9"/>
  <w15:chartTrackingRefBased/>
  <w15:docId w15:val="{6A30F346-A622-4EFF-B6E1-0BEF6E6E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16A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C16A6"/>
    <w:rPr>
      <w:b/>
      <w:bCs/>
    </w:rPr>
  </w:style>
  <w:style w:type="paragraph" w:styleId="a5">
    <w:name w:val="Balloon Text"/>
    <w:basedOn w:val="a"/>
    <w:link w:val="a6"/>
    <w:uiPriority w:val="99"/>
    <w:semiHidden/>
    <w:unhideWhenUsed/>
    <w:rsid w:val="000E19C1"/>
    <w:rPr>
      <w:sz w:val="18"/>
      <w:szCs w:val="18"/>
    </w:rPr>
  </w:style>
  <w:style w:type="character" w:customStyle="1" w:styleId="a6">
    <w:name w:val="批注框文本 字符"/>
    <w:basedOn w:val="a0"/>
    <w:link w:val="a5"/>
    <w:uiPriority w:val="99"/>
    <w:semiHidden/>
    <w:rsid w:val="000E19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4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1591</Words>
  <Characters>9070</Characters>
  <Application>Microsoft Office Word</Application>
  <DocSecurity>0</DocSecurity>
  <Lines>75</Lines>
  <Paragraphs>21</Paragraphs>
  <ScaleCrop>false</ScaleCrop>
  <Company>CQU</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Judith</dc:creator>
  <cp:keywords/>
  <dc:description/>
  <cp:lastModifiedBy>Wang Judith</cp:lastModifiedBy>
  <cp:revision>7</cp:revision>
  <dcterms:created xsi:type="dcterms:W3CDTF">2019-11-29T13:07:00Z</dcterms:created>
  <dcterms:modified xsi:type="dcterms:W3CDTF">2019-11-29T13:43:00Z</dcterms:modified>
</cp:coreProperties>
</file>