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2D69B" w:themeColor="accent3" w:themeTint="99"/>
  <w:body>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color w:val="666666"/>
        </w:rPr>
      </w:pPr>
      <w:r w:rsidRPr="00AC3DC8">
        <w:rPr>
          <w:rStyle w:val="a4"/>
          <w:rFonts w:ascii="Times New Roman" w:hAnsi="Times New Roman" w:cs="Times New Roman"/>
          <w:color w:val="FF0000"/>
        </w:rPr>
        <w:t>A</w:t>
      </w:r>
      <w:r w:rsidRPr="00AC3DC8">
        <w:rPr>
          <w:rStyle w:val="a4"/>
          <w:rFonts w:ascii="Times New Roman" w:hAnsi="Times New Roman" w:cs="Times New Roman"/>
          <w:color w:val="FF0000"/>
        </w:rPr>
        <w:t>类大作文</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Style w:val="a4"/>
          <w:rFonts w:ascii="Times New Roman" w:hAnsi="Times New Roman" w:cs="Times New Roman"/>
          <w:color w:val="FF0000"/>
        </w:rPr>
        <w:t>重点预习范围：</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 xml:space="preserve">1The </w:t>
      </w:r>
      <w:r w:rsidRPr="00D71820">
        <w:rPr>
          <w:rFonts w:ascii="Times New Roman" w:hAnsi="Times New Roman" w:cs="Times New Roman"/>
          <w:color w:val="666666"/>
          <w:highlight w:val="yellow"/>
          <w:rPrChange w:id="0" w:author="Wang Judith" w:date="2019-10-03T09:27:00Z">
            <w:rPr>
              <w:rFonts w:ascii="Times New Roman" w:hAnsi="Times New Roman" w:cs="Times New Roman"/>
              <w:color w:val="666666"/>
            </w:rPr>
          </w:rPrChange>
        </w:rPr>
        <w:t>government</w:t>
      </w:r>
      <w:r w:rsidRPr="00AC3DC8">
        <w:rPr>
          <w:rFonts w:ascii="Times New Roman" w:hAnsi="Times New Roman" w:cs="Times New Roman"/>
          <w:color w:val="666666"/>
        </w:rPr>
        <w:t xml:space="preserve"> money should be invested in teaching science rather than other subjects so as to help the country make progress and develop. To what extent do you agree or disagree?</w:t>
      </w:r>
    </w:p>
    <w:p w:rsidR="00F97886" w:rsidRDefault="00D71820" w:rsidP="00D71820">
      <w:pPr>
        <w:pStyle w:val="a3"/>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ins w:id="1" w:author="Wang Judith" w:date="2019-10-03T09:27:00Z"/>
          <w:rFonts w:ascii="Times New Roman" w:hAnsi="Times New Roman" w:cs="Times New Roman"/>
          <w:color w:val="666666"/>
        </w:rPr>
        <w:pPrChange w:id="2" w:author="Wang Judith" w:date="2019-10-03T09:27:00Z">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pPr>
        </w:pPrChange>
      </w:pPr>
      <w:ins w:id="3" w:author="Wang Judith" w:date="2019-10-03T09:26:00Z">
        <w:r>
          <w:rPr>
            <w:rFonts w:ascii="Times New Roman" w:hAnsi="Times New Roman" w:cs="Times New Roman" w:hint="eastAsia"/>
            <w:color w:val="666666"/>
          </w:rPr>
          <w:t>题型：单边选择</w:t>
        </w:r>
      </w:ins>
    </w:p>
    <w:p w:rsidR="006073F2" w:rsidRDefault="00276812"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ins w:id="4" w:author="Wang Judith" w:date="2019-10-03T09:53:00Z"/>
          <w:rFonts w:ascii="Times New Roman" w:hAnsi="Times New Roman" w:cs="Times New Roman"/>
          <w:color w:val="666666"/>
        </w:rPr>
      </w:pPr>
      <w:ins w:id="5" w:author="Wang Judith" w:date="2019-10-03T09:28:00Z">
        <w:r>
          <w:rPr>
            <w:rFonts w:ascii="Times New Roman" w:hAnsi="Times New Roman" w:cs="Times New Roman" w:hint="eastAsia"/>
            <w:color w:val="666666"/>
          </w:rPr>
          <w:t>C</w:t>
        </w:r>
        <w:r>
          <w:rPr>
            <w:rFonts w:ascii="Times New Roman" w:hAnsi="Times New Roman" w:cs="Times New Roman"/>
            <w:color w:val="666666"/>
          </w:rPr>
          <w:t>urrently, there has been a general debate over government money in terms of</w:t>
        </w:r>
      </w:ins>
      <w:ins w:id="6" w:author="Wang Judith" w:date="2019-10-03T09:32:00Z">
        <w:r w:rsidR="00BB20AA">
          <w:rPr>
            <w:rFonts w:ascii="Times New Roman" w:hAnsi="Times New Roman" w:cs="Times New Roman"/>
            <w:color w:val="666666"/>
          </w:rPr>
          <w:t xml:space="preserve"> </w:t>
        </w:r>
      </w:ins>
      <w:ins w:id="7" w:author="Wang Judith" w:date="2019-10-03T09:33:00Z">
        <w:r w:rsidR="00BB20AA">
          <w:rPr>
            <w:rFonts w:ascii="Times New Roman" w:hAnsi="Times New Roman" w:cs="Times New Roman"/>
            <w:color w:val="666666"/>
          </w:rPr>
          <w:t>which subjects should be invested in can help the country make progress and develop</w:t>
        </w:r>
      </w:ins>
      <w:ins w:id="8" w:author="Wang Judith" w:date="2019-10-03T09:29:00Z">
        <w:r w:rsidR="00921B09">
          <w:rPr>
            <w:rFonts w:ascii="Times New Roman" w:hAnsi="Times New Roman" w:cs="Times New Roman"/>
            <w:color w:val="666666"/>
          </w:rPr>
          <w:t xml:space="preserve">. </w:t>
        </w:r>
      </w:ins>
      <w:ins w:id="9" w:author="Wang Judith" w:date="2019-10-03T10:37:00Z">
        <w:r w:rsidR="004C3DA0">
          <w:rPr>
            <w:rFonts w:ascii="Times New Roman" w:hAnsi="Times New Roman" w:cs="Times New Roman"/>
            <w:color w:val="666666"/>
          </w:rPr>
          <w:t>A</w:t>
        </w:r>
      </w:ins>
      <w:ins w:id="10" w:author="Wang Judith" w:date="2019-10-03T09:46:00Z">
        <w:r w:rsidR="00907A79">
          <w:rPr>
            <w:rFonts w:ascii="Times New Roman" w:hAnsi="Times New Roman" w:cs="Times New Roman"/>
            <w:color w:val="666666"/>
          </w:rPr>
          <w:t xml:space="preserve">lthough I agree insofar as that </w:t>
        </w:r>
      </w:ins>
      <w:ins w:id="11" w:author="Wang Judith" w:date="2019-10-03T09:47:00Z">
        <w:r w:rsidR="00907A79">
          <w:rPr>
            <w:rFonts w:ascii="Times New Roman" w:hAnsi="Times New Roman" w:cs="Times New Roman"/>
            <w:color w:val="666666"/>
          </w:rPr>
          <w:t>it is necessary for government to spend money in teaching science</w:t>
        </w:r>
      </w:ins>
      <w:ins w:id="12" w:author="Wang Judith" w:date="2019-10-03T09:46:00Z">
        <w:r w:rsidR="00907A79">
          <w:rPr>
            <w:rFonts w:ascii="Times New Roman" w:hAnsi="Times New Roman" w:cs="Times New Roman"/>
            <w:color w:val="666666"/>
          </w:rPr>
          <w:t xml:space="preserve">, </w:t>
        </w:r>
      </w:ins>
      <w:ins w:id="13" w:author="Wang Judith" w:date="2019-10-03T09:30:00Z">
        <w:r w:rsidR="00921B09">
          <w:rPr>
            <w:rFonts w:ascii="Times New Roman" w:hAnsi="Times New Roman" w:cs="Times New Roman"/>
            <w:color w:val="666666"/>
          </w:rPr>
          <w:t>I would prefer</w:t>
        </w:r>
        <w:r w:rsidR="00907A79">
          <w:rPr>
            <w:rFonts w:ascii="Times New Roman" w:hAnsi="Times New Roman" w:cs="Times New Roman"/>
            <w:color w:val="666666"/>
          </w:rPr>
          <w:t xml:space="preserve"> </w:t>
        </w:r>
        <w:r w:rsidR="00921B09">
          <w:rPr>
            <w:rFonts w:ascii="Times New Roman" w:hAnsi="Times New Roman" w:cs="Times New Roman"/>
            <w:color w:val="666666"/>
          </w:rPr>
          <w:t xml:space="preserve">government money should be invested in </w:t>
        </w:r>
      </w:ins>
      <w:ins w:id="14" w:author="Wang Judith" w:date="2019-10-03T09:31:00Z">
        <w:r w:rsidR="00921B09">
          <w:rPr>
            <w:rFonts w:ascii="Times New Roman" w:hAnsi="Times New Roman" w:cs="Times New Roman"/>
            <w:color w:val="666666"/>
          </w:rPr>
          <w:t xml:space="preserve">much more other subjects instead of merely </w:t>
        </w:r>
      </w:ins>
      <w:ins w:id="15" w:author="Wang Judith" w:date="2019-10-03T09:30:00Z">
        <w:r w:rsidR="00921B09">
          <w:rPr>
            <w:rFonts w:ascii="Times New Roman" w:hAnsi="Times New Roman" w:cs="Times New Roman"/>
            <w:color w:val="666666"/>
          </w:rPr>
          <w:t>teachi</w:t>
        </w:r>
      </w:ins>
      <w:ins w:id="16" w:author="Wang Judith" w:date="2019-10-03T09:31:00Z">
        <w:r w:rsidR="00907A79">
          <w:rPr>
            <w:rFonts w:ascii="Times New Roman" w:hAnsi="Times New Roman" w:cs="Times New Roman"/>
            <w:color w:val="666666"/>
          </w:rPr>
          <w:t>ng science.</w:t>
        </w:r>
      </w:ins>
      <w:ins w:id="17" w:author="Wang Judith" w:date="2019-10-03T09:49:00Z">
        <w:r w:rsidR="00830FC1">
          <w:rPr>
            <w:rFonts w:ascii="Times New Roman" w:hAnsi="Times New Roman" w:cs="Times New Roman"/>
            <w:color w:val="666666"/>
          </w:rPr>
          <w:t xml:space="preserve"> Two examples that aptly illustrate </w:t>
        </w:r>
      </w:ins>
      <w:ins w:id="18" w:author="Wang Judith" w:date="2019-10-03T10:30:00Z">
        <w:r w:rsidR="00B0595C">
          <w:rPr>
            <w:rFonts w:ascii="Times New Roman" w:hAnsi="Times New Roman" w:cs="Times New Roman"/>
            <w:color w:val="666666"/>
          </w:rPr>
          <w:t xml:space="preserve">this point </w:t>
        </w:r>
      </w:ins>
      <w:ins w:id="19" w:author="Wang Judith" w:date="2019-10-03T09:49:00Z">
        <w:r w:rsidR="00830FC1">
          <w:rPr>
            <w:rFonts w:ascii="Times New Roman" w:hAnsi="Times New Roman" w:cs="Times New Roman"/>
            <w:color w:val="666666"/>
          </w:rPr>
          <w:t>involve the field</w:t>
        </w:r>
      </w:ins>
      <w:ins w:id="20" w:author="Wang Judith" w:date="2019-10-03T09:50:00Z">
        <w:r w:rsidR="00830FC1">
          <w:rPr>
            <w:rFonts w:ascii="Times New Roman" w:hAnsi="Times New Roman" w:cs="Times New Roman"/>
            <w:color w:val="666666"/>
          </w:rPr>
          <w:t>s</w:t>
        </w:r>
      </w:ins>
      <w:ins w:id="21" w:author="Wang Judith" w:date="2019-10-03T09:49:00Z">
        <w:r w:rsidR="005C2501">
          <w:rPr>
            <w:rFonts w:ascii="Times New Roman" w:hAnsi="Times New Roman" w:cs="Times New Roman"/>
            <w:color w:val="666666"/>
          </w:rPr>
          <w:t xml:space="preserve"> of </w:t>
        </w:r>
      </w:ins>
      <w:ins w:id="22" w:author="Wang Judith" w:date="2019-10-03T09:55:00Z">
        <w:r w:rsidR="00100F0E">
          <w:rPr>
            <w:rFonts w:ascii="Times New Roman" w:hAnsi="Times New Roman" w:cs="Times New Roman"/>
            <w:color w:val="666666"/>
          </w:rPr>
          <w:t xml:space="preserve">the fine </w:t>
        </w:r>
      </w:ins>
      <w:ins w:id="23" w:author="Wang Judith" w:date="2019-10-03T09:50:00Z">
        <w:r w:rsidR="005C2501">
          <w:rPr>
            <w:rFonts w:ascii="Times New Roman" w:hAnsi="Times New Roman" w:cs="Times New Roman"/>
            <w:color w:val="666666"/>
          </w:rPr>
          <w:t>art</w:t>
        </w:r>
      </w:ins>
      <w:ins w:id="24" w:author="Wang Judith" w:date="2019-10-03T09:55:00Z">
        <w:r w:rsidR="00100F0E">
          <w:rPr>
            <w:rFonts w:ascii="Times New Roman" w:hAnsi="Times New Roman" w:cs="Times New Roman"/>
            <w:color w:val="666666"/>
          </w:rPr>
          <w:t>s</w:t>
        </w:r>
      </w:ins>
      <w:ins w:id="25" w:author="Wang Judith" w:date="2019-10-03T09:50:00Z">
        <w:r w:rsidR="00100F0E">
          <w:rPr>
            <w:rFonts w:ascii="Times New Roman" w:hAnsi="Times New Roman" w:cs="Times New Roman"/>
            <w:color w:val="666666"/>
          </w:rPr>
          <w:t>, literatur</w:t>
        </w:r>
      </w:ins>
      <w:ins w:id="26" w:author="Wang Judith" w:date="2019-10-03T09:56:00Z">
        <w:r w:rsidR="00100F0E">
          <w:rPr>
            <w:rFonts w:ascii="Times New Roman" w:hAnsi="Times New Roman" w:cs="Times New Roman"/>
            <w:color w:val="666666"/>
          </w:rPr>
          <w:t>es</w:t>
        </w:r>
      </w:ins>
      <w:ins w:id="27" w:author="Wang Judith" w:date="2019-10-03T09:50:00Z">
        <w:r w:rsidR="006073F2">
          <w:rPr>
            <w:rFonts w:ascii="Times New Roman" w:hAnsi="Times New Roman" w:cs="Times New Roman"/>
            <w:color w:val="666666"/>
          </w:rPr>
          <w:t xml:space="preserve"> and human</w:t>
        </w:r>
      </w:ins>
      <w:ins w:id="28" w:author="Wang Judith" w:date="2019-10-03T09:55:00Z">
        <w:r w:rsidR="00100F0E">
          <w:rPr>
            <w:rFonts w:ascii="Times New Roman" w:hAnsi="Times New Roman" w:cs="Times New Roman"/>
            <w:color w:val="666666"/>
          </w:rPr>
          <w:t>ities</w:t>
        </w:r>
      </w:ins>
      <w:ins w:id="29" w:author="Wang Judith" w:date="2019-10-03T09:50:00Z">
        <w:r w:rsidR="006073F2">
          <w:rPr>
            <w:rFonts w:ascii="Times New Roman" w:hAnsi="Times New Roman" w:cs="Times New Roman"/>
            <w:color w:val="666666"/>
          </w:rPr>
          <w:t>.</w:t>
        </w:r>
      </w:ins>
    </w:p>
    <w:p w:rsidR="00830FC1" w:rsidRDefault="006073F2"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ins w:id="30" w:author="Wang Judith" w:date="2019-10-03T09:26:00Z"/>
          <w:rFonts w:ascii="Times New Roman" w:hAnsi="Times New Roman" w:cs="Times New Roman" w:hint="eastAsia"/>
          <w:color w:val="666666"/>
        </w:rPr>
      </w:pPr>
      <w:ins w:id="31" w:author="Wang Judith" w:date="2019-10-03T09:51:00Z">
        <w:r>
          <w:rPr>
            <w:rFonts w:ascii="Times New Roman" w:hAnsi="Times New Roman" w:cs="Times New Roman" w:hint="eastAsia"/>
            <w:color w:val="666666"/>
          </w:rPr>
          <w:t>I</w:t>
        </w:r>
        <w:r>
          <w:rPr>
            <w:rFonts w:ascii="Times New Roman" w:hAnsi="Times New Roman" w:cs="Times New Roman"/>
            <w:color w:val="666666"/>
          </w:rPr>
          <w:t xml:space="preserve">t is universally acknowledged that </w:t>
        </w:r>
      </w:ins>
    </w:p>
    <w:p w:rsidR="00907A79" w:rsidRDefault="004C3DA0"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ins w:id="32" w:author="Wang Judith" w:date="2019-10-03T10:41:00Z"/>
          <w:rFonts w:ascii="Times New Roman" w:hAnsi="Times New Roman" w:cs="Times New Roman"/>
          <w:color w:val="666666"/>
        </w:rPr>
      </w:pPr>
      <w:ins w:id="33" w:author="Wang Judith" w:date="2019-10-03T10:40:00Z">
        <w:r>
          <w:rPr>
            <w:rFonts w:ascii="Times New Roman" w:hAnsi="Times New Roman" w:cs="Times New Roman" w:hint="eastAsia"/>
            <w:color w:val="666666"/>
          </w:rPr>
          <w:t>科学是一把双刃剑</w:t>
        </w:r>
      </w:ins>
      <w:ins w:id="34" w:author="Wang Judith" w:date="2019-10-03T10:41:00Z">
        <w:r>
          <w:rPr>
            <w:rFonts w:ascii="Times New Roman" w:hAnsi="Times New Roman" w:cs="Times New Roman" w:hint="eastAsia"/>
            <w:color w:val="666666"/>
          </w:rPr>
          <w:t>。一方面，</w:t>
        </w:r>
      </w:ins>
      <w:ins w:id="35" w:author="Wang Judith" w:date="2019-10-03T10:38:00Z">
        <w:r>
          <w:rPr>
            <w:rFonts w:ascii="Times New Roman" w:hAnsi="Times New Roman" w:cs="Times New Roman" w:hint="eastAsia"/>
            <w:color w:val="666666"/>
          </w:rPr>
          <w:t>科学</w:t>
        </w:r>
      </w:ins>
      <w:ins w:id="36" w:author="Wang Judith" w:date="2019-10-03T10:39:00Z">
        <w:r>
          <w:rPr>
            <w:rFonts w:ascii="Times New Roman" w:hAnsi="Times New Roman" w:cs="Times New Roman" w:hint="eastAsia"/>
            <w:color w:val="666666"/>
          </w:rPr>
          <w:t>确实给国家</w:t>
        </w:r>
        <w:r>
          <w:rPr>
            <w:rFonts w:ascii="Times New Roman" w:hAnsi="Times New Roman" w:cs="Times New Roman" w:hint="eastAsia"/>
            <w:color w:val="666666"/>
          </w:rPr>
          <w:t>/</w:t>
        </w:r>
        <w:r>
          <w:rPr>
            <w:rFonts w:ascii="Times New Roman" w:hAnsi="Times New Roman" w:cs="Times New Roman" w:hint="eastAsia"/>
            <w:color w:val="666666"/>
          </w:rPr>
          <w:t>社会带来了</w:t>
        </w:r>
      </w:ins>
      <w:ins w:id="37" w:author="Wang Judith" w:date="2019-10-03T10:38:00Z">
        <w:r>
          <w:rPr>
            <w:rFonts w:ascii="Times New Roman" w:hAnsi="Times New Roman" w:cs="Times New Roman" w:hint="eastAsia"/>
            <w:color w:val="666666"/>
          </w:rPr>
          <w:t>很多的好处</w:t>
        </w:r>
      </w:ins>
      <w:ins w:id="38" w:author="Wang Judith" w:date="2019-10-03T10:39:00Z">
        <w:r>
          <w:rPr>
            <w:rFonts w:ascii="Times New Roman" w:hAnsi="Times New Roman" w:cs="Times New Roman" w:hint="eastAsia"/>
            <w:color w:val="666666"/>
          </w:rPr>
          <w:t>，如信息时代、智能交通、工业等极大地改善了</w:t>
        </w:r>
      </w:ins>
      <w:ins w:id="39" w:author="Wang Judith" w:date="2019-10-03T10:40:00Z">
        <w:r>
          <w:rPr>
            <w:rFonts w:ascii="Times New Roman" w:hAnsi="Times New Roman" w:cs="Times New Roman" w:hint="eastAsia"/>
            <w:color w:val="666666"/>
          </w:rPr>
          <w:t>人们的生活；</w:t>
        </w:r>
      </w:ins>
      <w:ins w:id="40" w:author="Wang Judith" w:date="2019-10-03T10:41:00Z">
        <w:r>
          <w:rPr>
            <w:rFonts w:ascii="Times New Roman" w:hAnsi="Times New Roman" w:cs="Times New Roman" w:hint="eastAsia"/>
            <w:color w:val="666666"/>
          </w:rPr>
          <w:t>另一方面，</w:t>
        </w:r>
      </w:ins>
      <w:ins w:id="41" w:author="Wang Judith" w:date="2019-10-03T10:40:00Z">
        <w:r>
          <w:rPr>
            <w:rFonts w:ascii="Times New Roman" w:hAnsi="Times New Roman" w:cs="Times New Roman" w:hint="eastAsia"/>
            <w:color w:val="666666"/>
          </w:rPr>
          <w:t>同时它也有一些不可避免的</w:t>
        </w:r>
      </w:ins>
      <w:ins w:id="42" w:author="Wang Judith" w:date="2019-10-03T10:41:00Z">
        <w:r>
          <w:rPr>
            <w:rFonts w:ascii="Times New Roman" w:hAnsi="Times New Roman" w:cs="Times New Roman" w:hint="eastAsia"/>
            <w:color w:val="666666"/>
          </w:rPr>
          <w:t>隐患和风险，甚至会带来灾难性的结果。</w:t>
        </w:r>
      </w:ins>
    </w:p>
    <w:p w:rsidR="004C3DA0" w:rsidRDefault="004C3DA0"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ins w:id="43" w:author="Wang Judith" w:date="2019-10-03T11:01:00Z"/>
          <w:rFonts w:ascii="Times New Roman" w:hAnsi="Times New Roman" w:cs="Times New Roman"/>
          <w:color w:val="666666"/>
        </w:rPr>
      </w:pPr>
      <w:ins w:id="44" w:author="Wang Judith" w:date="2019-10-03T10:42:00Z">
        <w:r>
          <w:rPr>
            <w:rFonts w:ascii="Times New Roman" w:hAnsi="Times New Roman" w:cs="Times New Roman" w:hint="eastAsia"/>
            <w:color w:val="666666"/>
          </w:rPr>
          <w:t>政府在做决策的时候应当为这种可能的不利</w:t>
        </w:r>
      </w:ins>
      <w:ins w:id="45" w:author="Wang Judith" w:date="2019-10-03T10:43:00Z">
        <w:r>
          <w:rPr>
            <w:rFonts w:ascii="Times New Roman" w:hAnsi="Times New Roman" w:cs="Times New Roman" w:hint="eastAsia"/>
            <w:color w:val="666666"/>
          </w:rPr>
          <w:t>影响</w:t>
        </w:r>
      </w:ins>
      <w:ins w:id="46" w:author="Wang Judith" w:date="2019-10-03T10:42:00Z">
        <w:r>
          <w:rPr>
            <w:rFonts w:ascii="Times New Roman" w:hAnsi="Times New Roman" w:cs="Times New Roman" w:hint="eastAsia"/>
            <w:color w:val="666666"/>
          </w:rPr>
          <w:t>制定方案。</w:t>
        </w:r>
      </w:ins>
      <w:ins w:id="47" w:author="Wang Judith" w:date="2019-10-03T10:58:00Z">
        <w:r w:rsidR="00C1710A">
          <w:rPr>
            <w:rFonts w:ascii="Times New Roman" w:hAnsi="Times New Roman" w:cs="Times New Roman" w:hint="eastAsia"/>
            <w:color w:val="666666"/>
          </w:rPr>
          <w:t>针对人文、艺术等学科的投入会显得至关重要，</w:t>
        </w:r>
      </w:ins>
      <w:ins w:id="48" w:author="Wang Judith" w:date="2019-10-03T10:59:00Z">
        <w:r w:rsidR="00C1710A">
          <w:rPr>
            <w:rFonts w:ascii="Times New Roman" w:hAnsi="Times New Roman" w:cs="Times New Roman" w:hint="eastAsia"/>
            <w:color w:val="666666"/>
          </w:rPr>
          <w:t>因为它们可以形成一种道德约束来</w:t>
        </w:r>
      </w:ins>
      <w:ins w:id="49" w:author="Wang Judith" w:date="2019-10-03T11:00:00Z">
        <w:r w:rsidR="00C1710A">
          <w:rPr>
            <w:rFonts w:ascii="Times New Roman" w:hAnsi="Times New Roman" w:cs="Times New Roman" w:hint="eastAsia"/>
            <w:color w:val="666666"/>
          </w:rPr>
          <w:t>提前</w:t>
        </w:r>
      </w:ins>
      <w:ins w:id="50" w:author="Wang Judith" w:date="2019-10-03T10:59:00Z">
        <w:r w:rsidR="00C1710A">
          <w:rPr>
            <w:rFonts w:ascii="Times New Roman" w:hAnsi="Times New Roman" w:cs="Times New Roman" w:hint="eastAsia"/>
            <w:color w:val="666666"/>
          </w:rPr>
          <w:t>制约科技发展</w:t>
        </w:r>
      </w:ins>
      <w:ins w:id="51" w:author="Wang Judith" w:date="2019-10-03T11:00:00Z">
        <w:r w:rsidR="00C1710A">
          <w:rPr>
            <w:rFonts w:ascii="Times New Roman" w:hAnsi="Times New Roman" w:cs="Times New Roman" w:hint="eastAsia"/>
            <w:color w:val="666666"/>
          </w:rPr>
          <w:t>可能会给</w:t>
        </w:r>
      </w:ins>
      <w:ins w:id="52" w:author="Wang Judith" w:date="2019-10-03T10:59:00Z">
        <w:r w:rsidR="00C1710A">
          <w:rPr>
            <w:rFonts w:ascii="Times New Roman" w:hAnsi="Times New Roman" w:cs="Times New Roman" w:hint="eastAsia"/>
            <w:color w:val="666666"/>
          </w:rPr>
          <w:t>人类社会带来的</w:t>
        </w:r>
      </w:ins>
      <w:ins w:id="53" w:author="Wang Judith" w:date="2019-10-03T11:00:00Z">
        <w:r w:rsidR="00C1710A">
          <w:rPr>
            <w:rFonts w:ascii="Times New Roman" w:hAnsi="Times New Roman" w:cs="Times New Roman" w:hint="eastAsia"/>
            <w:color w:val="666666"/>
          </w:rPr>
          <w:t>灾难性</w:t>
        </w:r>
        <w:r w:rsidR="009002E5">
          <w:rPr>
            <w:rFonts w:ascii="Times New Roman" w:hAnsi="Times New Roman" w:cs="Times New Roman" w:hint="eastAsia"/>
            <w:color w:val="666666"/>
          </w:rPr>
          <w:t>发展，使其被扼杀在萌芽中。</w:t>
        </w:r>
      </w:ins>
    </w:p>
    <w:p w:rsidR="008A1935" w:rsidRPr="007979CF" w:rsidRDefault="008A1935"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ins w:id="54" w:author="Wang Judith" w:date="2019-10-03T09:46:00Z"/>
          <w:rFonts w:ascii="Times New Roman" w:hAnsi="Times New Roman" w:cs="Times New Roman" w:hint="eastAsia"/>
          <w:color w:val="666666"/>
        </w:rPr>
      </w:pPr>
      <w:ins w:id="55" w:author="Wang Judith" w:date="2019-10-03T11:01:00Z">
        <w:r>
          <w:rPr>
            <w:rFonts w:ascii="Times New Roman" w:hAnsi="Times New Roman" w:cs="Times New Roman" w:hint="eastAsia"/>
            <w:color w:val="666666"/>
          </w:rPr>
          <w:t>随着人工智能</w:t>
        </w:r>
      </w:ins>
      <w:ins w:id="56" w:author="Wang Judith" w:date="2019-10-03T11:02:00Z">
        <w:r>
          <w:rPr>
            <w:rFonts w:ascii="Times New Roman" w:hAnsi="Times New Roman" w:cs="Times New Roman" w:hint="eastAsia"/>
            <w:color w:val="666666"/>
          </w:rPr>
          <w:t>等新兴科技的迅猛发展，科技</w:t>
        </w:r>
      </w:ins>
      <w:ins w:id="57" w:author="Wang Judith" w:date="2019-10-03T11:03:00Z">
        <w:r>
          <w:rPr>
            <w:rFonts w:ascii="Times New Roman" w:hAnsi="Times New Roman" w:cs="Times New Roman" w:hint="eastAsia"/>
            <w:color w:val="666666"/>
          </w:rPr>
          <w:t>/</w:t>
        </w:r>
        <w:r>
          <w:rPr>
            <w:rFonts w:ascii="Times New Roman" w:hAnsi="Times New Roman" w:cs="Times New Roman" w:hint="eastAsia"/>
            <w:color w:val="666666"/>
          </w:rPr>
          <w:t>机器人似乎将会主导人类社会的一切。如何保证人类在未来世界中的主导地位、以及</w:t>
        </w:r>
      </w:ins>
      <w:ins w:id="58" w:author="Wang Judith" w:date="2019-10-03T11:04:00Z">
        <w:r>
          <w:rPr>
            <w:rFonts w:ascii="Times New Roman" w:hAnsi="Times New Roman" w:cs="Times New Roman" w:hint="eastAsia"/>
            <w:color w:val="666666"/>
          </w:rPr>
          <w:t>人类与机器的和谐发展，</w:t>
        </w:r>
        <w:r w:rsidR="007917DF">
          <w:rPr>
            <w:rFonts w:ascii="Times New Roman" w:hAnsi="Times New Roman" w:cs="Times New Roman" w:hint="eastAsia"/>
            <w:color w:val="666666"/>
          </w:rPr>
          <w:t>正</w:t>
        </w:r>
      </w:ins>
      <w:ins w:id="59" w:author="Wang Judith" w:date="2019-10-03T11:08:00Z">
        <w:r w:rsidR="007917DF">
          <w:rPr>
            <w:rFonts w:ascii="Times New Roman" w:hAnsi="Times New Roman" w:cs="Times New Roman" w:hint="eastAsia"/>
            <w:color w:val="666666"/>
          </w:rPr>
          <w:t>是</w:t>
        </w:r>
      </w:ins>
      <w:ins w:id="60" w:author="Wang Judith" w:date="2019-10-03T11:04:00Z">
        <w:r>
          <w:rPr>
            <w:rFonts w:ascii="Times New Roman" w:hAnsi="Times New Roman" w:cs="Times New Roman" w:hint="eastAsia"/>
            <w:color w:val="666666"/>
          </w:rPr>
          <w:t>政府应当关注的点之一。我个人认为，加大除科学以外</w:t>
        </w:r>
      </w:ins>
      <w:ins w:id="61" w:author="Wang Judith" w:date="2019-10-03T11:05:00Z">
        <w:r>
          <w:rPr>
            <w:rFonts w:ascii="Times New Roman" w:hAnsi="Times New Roman" w:cs="Times New Roman" w:hint="eastAsia"/>
            <w:color w:val="666666"/>
          </w:rPr>
          <w:t>学科的投入与发展</w:t>
        </w:r>
      </w:ins>
      <w:ins w:id="62" w:author="Wang Judith" w:date="2019-10-03T11:08:00Z">
        <w:r w:rsidR="00B61747">
          <w:rPr>
            <w:rFonts w:ascii="Times New Roman" w:hAnsi="Times New Roman" w:cs="Times New Roman" w:hint="eastAsia"/>
            <w:color w:val="666666"/>
          </w:rPr>
          <w:t>对此是极为重要的</w:t>
        </w:r>
      </w:ins>
      <w:ins w:id="63" w:author="Wang Judith" w:date="2019-10-03T11:05:00Z">
        <w:r>
          <w:rPr>
            <w:rFonts w:ascii="Times New Roman" w:hAnsi="Times New Roman" w:cs="Times New Roman" w:hint="eastAsia"/>
            <w:color w:val="666666"/>
          </w:rPr>
          <w:t>，</w:t>
        </w:r>
      </w:ins>
      <w:ins w:id="64" w:author="Wang Judith" w:date="2019-10-03T11:08:00Z">
        <w:r w:rsidR="002067AC">
          <w:rPr>
            <w:rFonts w:ascii="Times New Roman" w:hAnsi="Times New Roman" w:cs="Times New Roman" w:hint="eastAsia"/>
            <w:color w:val="666666"/>
          </w:rPr>
          <w:t>因为</w:t>
        </w:r>
      </w:ins>
      <w:ins w:id="65" w:author="Wang Judith" w:date="2019-10-03T11:05:00Z">
        <w:r>
          <w:rPr>
            <w:rFonts w:ascii="Times New Roman" w:hAnsi="Times New Roman" w:cs="Times New Roman" w:hint="eastAsia"/>
            <w:color w:val="666666"/>
          </w:rPr>
          <w:t>一群充满人为关怀、大智慧的</w:t>
        </w:r>
        <w:r w:rsidR="002067AC">
          <w:rPr>
            <w:rFonts w:ascii="Times New Roman" w:hAnsi="Times New Roman" w:cs="Times New Roman" w:hint="eastAsia"/>
            <w:color w:val="666666"/>
          </w:rPr>
          <w:t>人</w:t>
        </w:r>
        <w:bookmarkStart w:id="66" w:name="_GoBack"/>
        <w:bookmarkEnd w:id="66"/>
        <w:r>
          <w:rPr>
            <w:rFonts w:ascii="Times New Roman" w:hAnsi="Times New Roman" w:cs="Times New Roman" w:hint="eastAsia"/>
            <w:color w:val="666666"/>
          </w:rPr>
          <w:t>将大大地规避科技</w:t>
        </w:r>
      </w:ins>
      <w:ins w:id="67" w:author="Wang Judith" w:date="2019-10-03T11:06:00Z">
        <w:r>
          <w:rPr>
            <w:rFonts w:ascii="Times New Roman" w:hAnsi="Times New Roman" w:cs="Times New Roman" w:hint="eastAsia"/>
            <w:color w:val="666666"/>
          </w:rPr>
          <w:t>带给人类社会的灾难性发展。</w:t>
        </w:r>
      </w:ins>
    </w:p>
    <w:p w:rsidR="00907A79" w:rsidRPr="00AC3DC8" w:rsidRDefault="008F4794"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hint="eastAsia"/>
          <w:color w:val="666666"/>
        </w:rPr>
      </w:pPr>
      <w:ins w:id="68" w:author="Wang Judith" w:date="2019-10-03T09:56:00Z">
        <w:r>
          <w:rPr>
            <w:rFonts w:ascii="Times New Roman" w:hAnsi="Times New Roman" w:cs="Times New Roman"/>
            <w:color w:val="666666"/>
          </w:rPr>
          <w:t xml:space="preserve">To conclude, </w:t>
        </w:r>
        <w:r w:rsidR="0056656E">
          <w:rPr>
            <w:rFonts w:ascii="Times New Roman" w:hAnsi="Times New Roman" w:cs="Times New Roman"/>
            <w:color w:val="666666"/>
          </w:rPr>
          <w:t xml:space="preserve">government </w:t>
        </w:r>
      </w:ins>
      <w:ins w:id="69" w:author="Wang Judith" w:date="2019-10-03T09:57:00Z">
        <w:r w:rsidR="0056656E">
          <w:rPr>
            <w:rFonts w:ascii="Times New Roman" w:hAnsi="Times New Roman" w:cs="Times New Roman"/>
            <w:color w:val="666666"/>
          </w:rPr>
          <w:t>spend</w:t>
        </w:r>
      </w:ins>
      <w:ins w:id="70" w:author="Wang Judith" w:date="2019-10-03T09:56:00Z">
        <w:r w:rsidR="0056656E">
          <w:rPr>
            <w:rFonts w:ascii="Times New Roman" w:hAnsi="Times New Roman" w:cs="Times New Roman"/>
            <w:color w:val="666666"/>
          </w:rPr>
          <w:t xml:space="preserve">ing </w:t>
        </w:r>
      </w:ins>
      <w:ins w:id="71" w:author="Wang Judith" w:date="2019-10-03T09:57:00Z">
        <w:r w:rsidR="0056656E">
          <w:rPr>
            <w:rFonts w:ascii="Times New Roman" w:hAnsi="Times New Roman" w:cs="Times New Roman"/>
            <w:color w:val="666666"/>
          </w:rPr>
          <w:t xml:space="preserve">money </w:t>
        </w:r>
      </w:ins>
      <w:ins w:id="72" w:author="Wang Judith" w:date="2019-10-03T09:56:00Z">
        <w:r w:rsidR="0056656E">
          <w:rPr>
            <w:rFonts w:ascii="Times New Roman" w:hAnsi="Times New Roman" w:cs="Times New Roman"/>
            <w:color w:val="666666"/>
          </w:rPr>
          <w:t>in teachin</w:t>
        </w:r>
      </w:ins>
      <w:ins w:id="73" w:author="Wang Judith" w:date="2019-10-03T09:57:00Z">
        <w:r w:rsidR="0056656E">
          <w:rPr>
            <w:rFonts w:ascii="Times New Roman" w:hAnsi="Times New Roman" w:cs="Times New Roman"/>
            <w:color w:val="666666"/>
          </w:rPr>
          <w:t xml:space="preserve">g science may be a good way for </w:t>
        </w:r>
      </w:ins>
      <w:ins w:id="74" w:author="Wang Judith" w:date="2019-10-03T11:06:00Z">
        <w:r w:rsidR="008F04F6">
          <w:rPr>
            <w:rFonts w:ascii="Times New Roman" w:hAnsi="Times New Roman" w:cs="Times New Roman" w:hint="eastAsia"/>
            <w:color w:val="666666"/>
          </w:rPr>
          <w:t>the</w:t>
        </w:r>
        <w:r w:rsidR="008F04F6">
          <w:rPr>
            <w:rFonts w:ascii="Times New Roman" w:hAnsi="Times New Roman" w:cs="Times New Roman"/>
            <w:color w:val="666666"/>
          </w:rPr>
          <w:t xml:space="preserve"> </w:t>
        </w:r>
      </w:ins>
      <w:ins w:id="75" w:author="Wang Judith" w:date="2019-10-03T09:57:00Z">
        <w:r w:rsidR="0056656E">
          <w:rPr>
            <w:rFonts w:ascii="Times New Roman" w:hAnsi="Times New Roman" w:cs="Times New Roman"/>
            <w:color w:val="666666"/>
          </w:rPr>
          <w:t xml:space="preserve">society to </w:t>
        </w:r>
      </w:ins>
      <w:ins w:id="76" w:author="Wang Judith" w:date="2019-10-03T09:58:00Z">
        <w:r w:rsidR="0056656E">
          <w:rPr>
            <w:rFonts w:ascii="Times New Roman" w:hAnsi="Times New Roman" w:cs="Times New Roman"/>
            <w:color w:val="666666"/>
          </w:rPr>
          <w:t>make progress and develop, but it is not the only way to contribute to the deve</w:t>
        </w:r>
      </w:ins>
      <w:ins w:id="77" w:author="Wang Judith" w:date="2019-10-03T09:59:00Z">
        <w:r w:rsidR="0056656E">
          <w:rPr>
            <w:rFonts w:ascii="Times New Roman" w:hAnsi="Times New Roman" w:cs="Times New Roman"/>
            <w:color w:val="666666"/>
          </w:rPr>
          <w:t>lopment of the country.</w:t>
        </w:r>
        <w:r w:rsidR="002266DA">
          <w:rPr>
            <w:rFonts w:ascii="Times New Roman" w:hAnsi="Times New Roman" w:cs="Times New Roman"/>
            <w:color w:val="666666"/>
          </w:rPr>
          <w:t xml:space="preserve"> What’s more important for the authorities is to </w:t>
        </w:r>
      </w:ins>
      <w:ins w:id="78" w:author="Wang Judith" w:date="2019-10-03T10:00:00Z">
        <w:r w:rsidR="002266DA">
          <w:rPr>
            <w:rFonts w:ascii="Times New Roman" w:hAnsi="Times New Roman" w:cs="Times New Roman"/>
            <w:color w:val="666666"/>
          </w:rPr>
          <w:t>invest rationally by their own national situations.</w:t>
        </w:r>
      </w:ins>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2 The news media have become more influential in people’s lives, some people think it’s a negative development.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3 Advertising targeted at children will bring negative effects on the young,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4 In the modern world, it is no longer necessary to use animals for food or use animal products, for instance, clothing and medicines.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lastRenderedPageBreak/>
        <w:t>5 Multi-cultural societies, which are a mixture of different ethnicity people, bring more benefits than drawbacks to a country.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6 There are more new towns nowadays, it is more important to include public parks and sports for individuals to spend their free time.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7 People’s shopping habits depend more on the age group they belong to than any other factor.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8 Some people think teaching children with different abilities together benefits everyone, others think intelligent children should be taught separately and given special treatment. Discuss both views and give your own opinion.</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9 In many countries, women are able to join the armed forces now on an equal basis of men. However, some people think only men should be members of the army, navy and Air Force.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10 New parents should attend parenting courses to bring up their children well.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11 Many students are taught to push themselves to try and be better than other students, rather than work together for everyone’s benefits. Do the advantages of this trend outweigh its disadvantages?</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12 Some people think we should send messages to contact alien creatures while others think it is dangerous. Discuss both views and give your opinion.</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13 There are many advertisements directed at children, such as snacks, toys, and other goods. Parents argue that children are under pressure. Advertisers claim that advertisements provide useful information. Discuss both views and give your opinion.</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14 Some people think that instead of preventing climate change, we need to find a way to live with it.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15 Some people think that the government should decide the subjects for students to study at university, while others think students should be allowed to apply for the subjects they prefer. Discuss both views and give your opinion.</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16 Some people think that it is beneficial to travel abroad, but others think it is unnecessary because we have the internet and TV. Discuss both views and give your own opinion.</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17 Some people say it is more important to plant trees in towns and cities than to build housing.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lastRenderedPageBreak/>
        <w:t>18 Some people think that providing many TV channels is a great thing, but others think that this may affect the quality of TV programs. Discuss both views and give your own opinion.</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19 In many cities, people these days know little about their neighbors and lack a sense of community. What are the reasons? What solutions can you suggest?</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20 Some people think that the library is a waste of money because computer technology is replacing its functions.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21 Some people think that with the increasing use of mobile phones and computers, people will lose the ability to communicate face to face.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22 Some people say that arts subject such as painting or drawing should not be made compulsory for high school students.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23 Some people think job satisfaction is more important than job security, while others believe that having a permanent job is better than enjoying the job. Discuss both views and give your own opinion.</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24 The best way for the government to solve traffic congestion is to provide free public transport 24 hours a day and 7 days a week.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25 Some people think technology makes life complex, so we should make life simpler without using technology.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Style w:val="a4"/>
          <w:rFonts w:ascii="Times New Roman" w:hAnsi="Times New Roman" w:cs="Times New Roman"/>
          <w:color w:val="FF0000"/>
        </w:rPr>
        <w:t>次重点预习范围：</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 Some people believe that children can learn effectively by watching TV and they should be encouraged to watch TV both at home and school.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2 In some countries around the world men and women are having babies late in life. What are the reasons? Do the advantages outweigh the disadvantages?</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3 Some people think advertisements may have positive economic effects whereas others think there are negative social effects because individuals are not satisfied with who they are and what they have. Discuss both views and give your own opinion.</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4 Children find it difficult to concentrate on or pay attention to their study in school. What are the reasons? How can we solve this problem?</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5 Some people believe that young people who commit serious crimes should be punished in the same way as adults.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lastRenderedPageBreak/>
        <w:t>6 Nowadays, most countries improve the standard of living through economic development. But some social values are lost as a result. Do you think the advantages of the phenomenon outweigh the disadvantages? </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7 The movement of people from agricultural areas to cities to work can cause serious problems in both places. What are the serious problems? What measures can be taken to solve these problems?</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8 Some people think that social skills are as important as academic qualifications.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9 In some countries, secondary schools aim to provide a general education across a range of subjects. In others, children focus on a narrow range of subjects related to a particular career. Which do you think is appropriate in today’s world?</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10 In the past, teachers were the main source of information, but today students have a wide source of information, so teachers are no longer important in modern education.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11 Some people believe that parents have a great influence on the children’s growth but influences from the outside play a more important role.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12 Some people think everyone should be a vegetarian because we do not need to eat meat to have a healthy diet.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13 Some people think people working in creative arts should be financially supported by the government. Others think they should find financial support from other resources. Discuss both sides and give your opinion.</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14 Some people think governments should spend money in looking for life on other planets, while others think that there are many unsolved problems on earth. Discuss both views and give your opinion.</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15 Some people believe famous people's support towards international aid organizations draws attention to problems, while others think celebrities make the problems less important. Discuss both views and give your opinion.</w:t>
      </w:r>
      <w:r w:rsidRPr="00AC3DC8">
        <w:rPr>
          <w:rFonts w:ascii="Times New Roman" w:hAnsi="Times New Roman" w:cs="Times New Roman"/>
          <w:color w:val="666666"/>
        </w:rPr>
        <w:t xml:space="preserve">　</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16 Many countries believe that international tourism has harmful effects. Why do they think so? What can be done to change their views?</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17 Many museums and historical sites are mainly visited by tourists and not local people. Why is the case? What can be done to attract local people?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18 Nowadays, more and more jobs and tasks are done by machines which involve hard physical work. Do the positive effects of this trend outweigh the negative effects?</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lastRenderedPageBreak/>
        <w:t>19 Online shopping is now replacing shopping in the store. Do you think it is a positive or negative development?</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20 Today, advanced science and technology have made great changes to people’s lives, but artists such as musicians, painters, and writers are still highly valued. What can the arts tell us about life that science and technology cannot?</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21 Some people believe governments should spend money in saving languages of few speakers from dying out completely. Others think this is a waste of financial resources. Discuss both views and give your opinion.</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22 Some people believe that when designing a building, the most important thing to be considered is the function rather than the outward appearance. To what extent do you agree or disagree?</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23 Many animal species in the world are becoming extinct nowadays. Some people say that countries and individuals should protect these animals from dying out, while others say we should concentrate more on problems of human beings. Discuss both views and give your opinion.</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rFonts w:ascii="Times New Roman" w:hAnsi="Times New Roman" w:cs="Times New Roman"/>
          <w:color w:val="666666"/>
        </w:rPr>
      </w:pPr>
      <w:r w:rsidRPr="00AC3DC8">
        <w:rPr>
          <w:rFonts w:ascii="Times New Roman" w:hAnsi="Times New Roman" w:cs="Times New Roman"/>
          <w:color w:val="666666"/>
        </w:rPr>
        <w:t>24 With the increasing demand for energy sources of oil and gas, people should look for sources of oil and gas in remote and untouched natural places. Do the advantages outweigh the disadvantages of damaging such areas?</w:t>
      </w:r>
    </w:p>
    <w:p w:rsidR="00F97886" w:rsidRPr="00AC3DC8" w:rsidRDefault="00F97886" w:rsidP="00D7182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color w:val="666666"/>
        </w:rPr>
      </w:pPr>
      <w:r w:rsidRPr="00AC3DC8">
        <w:rPr>
          <w:rFonts w:ascii="Times New Roman" w:hAnsi="Times New Roman" w:cs="Times New Roman"/>
          <w:color w:val="666666"/>
        </w:rPr>
        <w:t>25 Some people prefer to have temporary jobs, which means they only work a few months in a year and use the rest of the time to do what they want. What is your opinion?</w:t>
      </w:r>
    </w:p>
    <w:p w:rsidR="009F5A85" w:rsidRPr="00AC3DC8" w:rsidRDefault="00890755" w:rsidP="00D71820">
      <w:pPr>
        <w:rPr>
          <w:rFonts w:ascii="Times New Roman" w:hAnsi="Times New Roman" w:cs="Times New Roman"/>
          <w:sz w:val="24"/>
          <w:szCs w:val="24"/>
        </w:rPr>
      </w:pPr>
    </w:p>
    <w:sectPr w:rsidR="009F5A85" w:rsidRPr="00AC3DC8" w:rsidSect="00D7182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755" w:rsidRDefault="00890755" w:rsidP="00D71820">
      <w:r>
        <w:separator/>
      </w:r>
    </w:p>
  </w:endnote>
  <w:endnote w:type="continuationSeparator" w:id="0">
    <w:p w:rsidR="00890755" w:rsidRDefault="00890755" w:rsidP="00D71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820" w:rsidRDefault="00D71820">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820" w:rsidRDefault="00D71820">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820" w:rsidRDefault="00D7182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755" w:rsidRDefault="00890755" w:rsidP="00D71820">
      <w:r>
        <w:separator/>
      </w:r>
    </w:p>
  </w:footnote>
  <w:footnote w:type="continuationSeparator" w:id="0">
    <w:p w:rsidR="00890755" w:rsidRDefault="00890755" w:rsidP="00D71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820" w:rsidRDefault="00D71820" w:rsidP="00D71820">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820" w:rsidRDefault="00D71820" w:rsidP="00D71820">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820" w:rsidRDefault="00D71820">
    <w:pPr>
      <w:pStyle w:val="a7"/>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Judith">
    <w15:presenceInfo w15:providerId="Windows Live" w15:userId="57ad02b738bce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trackRevisions/>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tjQEYnMjIwMTUyUdpeDU4uLM/DyQAsNaABUitGAsAAAA"/>
  </w:docVars>
  <w:rsids>
    <w:rsidRoot w:val="003031AF"/>
    <w:rsid w:val="00100F0E"/>
    <w:rsid w:val="002067AC"/>
    <w:rsid w:val="002266DA"/>
    <w:rsid w:val="00276812"/>
    <w:rsid w:val="003031AF"/>
    <w:rsid w:val="0037249F"/>
    <w:rsid w:val="003B587F"/>
    <w:rsid w:val="004C3DA0"/>
    <w:rsid w:val="004C6000"/>
    <w:rsid w:val="00540E77"/>
    <w:rsid w:val="0056656E"/>
    <w:rsid w:val="005C2501"/>
    <w:rsid w:val="006073F2"/>
    <w:rsid w:val="006A0A08"/>
    <w:rsid w:val="006C5140"/>
    <w:rsid w:val="007917DF"/>
    <w:rsid w:val="007979CF"/>
    <w:rsid w:val="00830FC1"/>
    <w:rsid w:val="00890755"/>
    <w:rsid w:val="008A1935"/>
    <w:rsid w:val="008F04F6"/>
    <w:rsid w:val="008F4794"/>
    <w:rsid w:val="009002E5"/>
    <w:rsid w:val="00907A79"/>
    <w:rsid w:val="00921B09"/>
    <w:rsid w:val="00AC3DC8"/>
    <w:rsid w:val="00B0595C"/>
    <w:rsid w:val="00B61747"/>
    <w:rsid w:val="00BB20AA"/>
    <w:rsid w:val="00C1710A"/>
    <w:rsid w:val="00D71820"/>
    <w:rsid w:val="00D83583"/>
    <w:rsid w:val="00F52409"/>
    <w:rsid w:val="00F97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87F65"/>
  <w15:chartTrackingRefBased/>
  <w15:docId w15:val="{B8EEF93C-AB2B-457D-9FFD-262EB0A6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788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97886"/>
    <w:rPr>
      <w:b/>
      <w:bCs/>
    </w:rPr>
  </w:style>
  <w:style w:type="paragraph" w:styleId="a5">
    <w:name w:val="Balloon Text"/>
    <w:basedOn w:val="a"/>
    <w:link w:val="a6"/>
    <w:uiPriority w:val="99"/>
    <w:semiHidden/>
    <w:unhideWhenUsed/>
    <w:rsid w:val="006C5140"/>
    <w:rPr>
      <w:sz w:val="18"/>
      <w:szCs w:val="18"/>
    </w:rPr>
  </w:style>
  <w:style w:type="character" w:customStyle="1" w:styleId="a6">
    <w:name w:val="批注框文本 字符"/>
    <w:basedOn w:val="a0"/>
    <w:link w:val="a5"/>
    <w:uiPriority w:val="99"/>
    <w:semiHidden/>
    <w:rsid w:val="006C5140"/>
    <w:rPr>
      <w:sz w:val="18"/>
      <w:szCs w:val="18"/>
    </w:rPr>
  </w:style>
  <w:style w:type="paragraph" w:styleId="a7">
    <w:name w:val="header"/>
    <w:basedOn w:val="a"/>
    <w:link w:val="a8"/>
    <w:uiPriority w:val="99"/>
    <w:unhideWhenUsed/>
    <w:rsid w:val="00D7182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71820"/>
    <w:rPr>
      <w:sz w:val="18"/>
      <w:szCs w:val="18"/>
    </w:rPr>
  </w:style>
  <w:style w:type="paragraph" w:styleId="a9">
    <w:name w:val="footer"/>
    <w:basedOn w:val="a"/>
    <w:link w:val="aa"/>
    <w:uiPriority w:val="99"/>
    <w:unhideWhenUsed/>
    <w:rsid w:val="00D71820"/>
    <w:pPr>
      <w:tabs>
        <w:tab w:val="center" w:pos="4153"/>
        <w:tab w:val="right" w:pos="8306"/>
      </w:tabs>
      <w:snapToGrid w:val="0"/>
      <w:jc w:val="left"/>
    </w:pPr>
    <w:rPr>
      <w:sz w:val="18"/>
      <w:szCs w:val="18"/>
    </w:rPr>
  </w:style>
  <w:style w:type="character" w:customStyle="1" w:styleId="aa">
    <w:name w:val="页脚 字符"/>
    <w:basedOn w:val="a0"/>
    <w:link w:val="a9"/>
    <w:uiPriority w:val="99"/>
    <w:rsid w:val="00D71820"/>
    <w:rPr>
      <w:sz w:val="18"/>
      <w:szCs w:val="18"/>
    </w:rPr>
  </w:style>
  <w:style w:type="character" w:styleId="ab">
    <w:name w:val="annotation reference"/>
    <w:basedOn w:val="a0"/>
    <w:uiPriority w:val="99"/>
    <w:semiHidden/>
    <w:unhideWhenUsed/>
    <w:rsid w:val="00D71820"/>
    <w:rPr>
      <w:sz w:val="21"/>
      <w:szCs w:val="21"/>
    </w:rPr>
  </w:style>
  <w:style w:type="paragraph" w:styleId="ac">
    <w:name w:val="annotation text"/>
    <w:basedOn w:val="a"/>
    <w:link w:val="ad"/>
    <w:uiPriority w:val="99"/>
    <w:semiHidden/>
    <w:unhideWhenUsed/>
    <w:rsid w:val="00D71820"/>
    <w:pPr>
      <w:jc w:val="left"/>
    </w:pPr>
  </w:style>
  <w:style w:type="character" w:customStyle="1" w:styleId="ad">
    <w:name w:val="批注文字 字符"/>
    <w:basedOn w:val="a0"/>
    <w:link w:val="ac"/>
    <w:uiPriority w:val="99"/>
    <w:semiHidden/>
    <w:rsid w:val="00D71820"/>
  </w:style>
  <w:style w:type="paragraph" w:styleId="ae">
    <w:name w:val="annotation subject"/>
    <w:basedOn w:val="ac"/>
    <w:next w:val="ac"/>
    <w:link w:val="af"/>
    <w:uiPriority w:val="99"/>
    <w:semiHidden/>
    <w:unhideWhenUsed/>
    <w:rsid w:val="00D71820"/>
    <w:rPr>
      <w:b/>
      <w:bCs/>
    </w:rPr>
  </w:style>
  <w:style w:type="character" w:customStyle="1" w:styleId="af">
    <w:name w:val="批注主题 字符"/>
    <w:basedOn w:val="ad"/>
    <w:link w:val="ae"/>
    <w:uiPriority w:val="99"/>
    <w:semiHidden/>
    <w:rsid w:val="00D718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0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1511</Words>
  <Characters>8617</Characters>
  <Application>Microsoft Office Word</Application>
  <DocSecurity>0</DocSecurity>
  <Lines>71</Lines>
  <Paragraphs>20</Paragraphs>
  <ScaleCrop>false</ScaleCrop>
  <Company>CQU</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27</cp:revision>
  <dcterms:created xsi:type="dcterms:W3CDTF">2019-10-03T01:18:00Z</dcterms:created>
  <dcterms:modified xsi:type="dcterms:W3CDTF">2019-10-03T03:08:00Z</dcterms:modified>
</cp:coreProperties>
</file>