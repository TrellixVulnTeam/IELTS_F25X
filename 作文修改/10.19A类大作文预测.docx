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Style w:val="a4"/>
          <w:rFonts w:ascii="Arial" w:hAnsi="Arial" w:cs="Arial"/>
          <w:color w:val="FF0000"/>
        </w:rPr>
        <w:t>A</w:t>
      </w:r>
      <w:r>
        <w:rPr>
          <w:rStyle w:val="a4"/>
          <w:rFonts w:ascii="Arial" w:hAnsi="Arial" w:cs="Arial"/>
          <w:color w:val="FF0000"/>
        </w:rPr>
        <w:t>类大作文</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Style w:val="a4"/>
          <w:rFonts w:ascii="Arial" w:hAnsi="Arial" w:cs="Arial"/>
          <w:color w:val="FF0000"/>
        </w:rPr>
        <w:t>重点预习范围：</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0" w:author="Wang Judith" w:date="2019-10-15T20:05:00Z"/>
          <w:rFonts w:ascii="Arial" w:hAnsi="Arial" w:cs="Arial"/>
          <w:color w:val="666666"/>
        </w:rPr>
      </w:pPr>
      <w:r>
        <w:rPr>
          <w:rFonts w:ascii="Arial" w:hAnsi="Arial" w:cs="Arial"/>
          <w:color w:val="666666"/>
        </w:rPr>
        <w:t xml:space="preserve">1 People think that </w:t>
      </w:r>
      <w:r w:rsidRPr="002756CB">
        <w:rPr>
          <w:rFonts w:ascii="Arial" w:hAnsi="Arial" w:cs="Arial"/>
          <w:color w:val="666666"/>
          <w:highlight w:val="yellow"/>
          <w:rPrChange w:id="1" w:author="Wang Judith" w:date="2019-10-15T20:05:00Z">
            <w:rPr>
              <w:rFonts w:ascii="Arial" w:hAnsi="Arial" w:cs="Arial"/>
              <w:color w:val="666666"/>
            </w:rPr>
          </w:rPrChange>
        </w:rPr>
        <w:t>old buildings</w:t>
      </w:r>
      <w:r>
        <w:rPr>
          <w:rFonts w:ascii="Arial" w:hAnsi="Arial" w:cs="Arial"/>
          <w:color w:val="666666"/>
        </w:rPr>
        <w:t xml:space="preserve"> should be knocked down and give way to </w:t>
      </w:r>
      <w:r w:rsidRPr="002756CB">
        <w:rPr>
          <w:rFonts w:ascii="Arial" w:hAnsi="Arial" w:cs="Arial"/>
          <w:color w:val="666666"/>
          <w:highlight w:val="yellow"/>
          <w:rPrChange w:id="2" w:author="Wang Judith" w:date="2019-10-15T20:06:00Z">
            <w:rPr>
              <w:rFonts w:ascii="Arial" w:hAnsi="Arial" w:cs="Arial"/>
              <w:color w:val="666666"/>
            </w:rPr>
          </w:rPrChange>
        </w:rPr>
        <w:t>modern buildings</w:t>
      </w:r>
      <w:r>
        <w:rPr>
          <w:rFonts w:ascii="Arial" w:hAnsi="Arial" w:cs="Arial"/>
          <w:color w:val="666666"/>
        </w:rPr>
        <w:t>. To what extent do you agree or disagree?</w:t>
      </w: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 w:author="Wang Judith" w:date="2019-10-15T20:07:00Z"/>
          <w:rFonts w:ascii="inherit" w:hAnsi="inherit" w:hint="eastAsia"/>
          <w:color w:val="666666"/>
        </w:rPr>
      </w:pPr>
      <w:ins w:id="4" w:author="Wang Judith" w:date="2019-10-15T20:07:00Z">
        <w:r>
          <w:rPr>
            <w:rFonts w:ascii="inherit" w:hAnsi="inherit" w:hint="eastAsia"/>
            <w:color w:val="666666"/>
          </w:rPr>
          <w:t>题型：单边选择</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 w:author="Wang Judith" w:date="2019-10-15T20:08:00Z"/>
          <w:rFonts w:ascii="inherit" w:hAnsi="inherit" w:hint="eastAsia"/>
          <w:color w:val="666666"/>
        </w:rPr>
      </w:pPr>
      <w:ins w:id="6" w:author="Wang Judith" w:date="2019-10-15T20:27:00Z">
        <w:r>
          <w:rPr>
            <w:rFonts w:ascii="inherit" w:hAnsi="inherit" w:hint="eastAsia"/>
            <w:color w:val="666666"/>
          </w:rPr>
          <w:t>个人观点</w:t>
        </w:r>
      </w:ins>
      <w:ins w:id="7" w:author="Wang Judith" w:date="2019-10-15T20:08:00Z">
        <w:r>
          <w:rPr>
            <w:rFonts w:ascii="inherit" w:hAnsi="inherit" w:hint="eastAsia"/>
            <w:color w:val="666666"/>
          </w:rPr>
          <w:t>：不同意</w:t>
        </w:r>
      </w:ins>
    </w:p>
    <w:p w:rsidR="002756CB" w:rsidRP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8" w:author="Wang Judith" w:date="2019-10-15T20:07:00Z"/>
          <w:rFonts w:ascii="inherit" w:hAnsi="inherit" w:hint="eastAsia"/>
          <w:color w:val="666666"/>
        </w:rPr>
      </w:pP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9" w:author="Wang Judith" w:date="2019-10-15T20:09:00Z"/>
          <w:rFonts w:ascii="inherit" w:hAnsi="inherit" w:hint="eastAsia"/>
          <w:color w:val="666666"/>
        </w:rPr>
      </w:pPr>
      <w:ins w:id="10" w:author="Wang Judith" w:date="2019-10-15T20:08:00Z">
        <w:r>
          <w:rPr>
            <w:rFonts w:ascii="inherit" w:hAnsi="inherit" w:hint="eastAsia"/>
            <w:color w:val="666666"/>
          </w:rPr>
          <w:t>理由</w:t>
        </w:r>
      </w:ins>
      <w:ins w:id="11" w:author="Wang Judith" w:date="2019-10-15T20:09:00Z">
        <w:r>
          <w:rPr>
            <w:rFonts w:ascii="inherit" w:hAnsi="inherit" w:hint="eastAsia"/>
            <w:color w:val="666666"/>
          </w:rPr>
          <w:t>1.</w:t>
        </w:r>
        <w:r>
          <w:rPr>
            <w:rFonts w:ascii="inherit" w:hAnsi="inherit"/>
            <w:color w:val="666666"/>
          </w:rPr>
          <w:t xml:space="preserve"> </w:t>
        </w:r>
        <w:r>
          <w:rPr>
            <w:rFonts w:ascii="inherit" w:hAnsi="inherit" w:hint="eastAsia"/>
            <w:color w:val="666666"/>
          </w:rPr>
          <w:t>O</w:t>
        </w:r>
        <w:r>
          <w:rPr>
            <w:rFonts w:ascii="inherit" w:hAnsi="inherit"/>
            <w:color w:val="666666"/>
          </w:rPr>
          <w:t xml:space="preserve">ld buildings </w:t>
        </w:r>
        <w:r w:rsidRPr="002756CB">
          <w:rPr>
            <w:rFonts w:ascii="inherit" w:hAnsi="inherit"/>
            <w:color w:val="666666"/>
          </w:rPr>
          <w:sym w:font="Wingdings" w:char="F0E0"/>
        </w:r>
        <w:r>
          <w:rPr>
            <w:rFonts w:ascii="inherit" w:hAnsi="inherit"/>
            <w:color w:val="666666"/>
          </w:rPr>
          <w:t xml:space="preserve"> </w:t>
        </w:r>
        <w:r>
          <w:rPr>
            <w:rFonts w:ascii="inherit" w:hAnsi="inherit" w:hint="eastAsia"/>
            <w:color w:val="666666"/>
          </w:rPr>
          <w:t>traditional</w:t>
        </w:r>
        <w:r>
          <w:rPr>
            <w:rFonts w:ascii="inherit" w:hAnsi="inherit"/>
            <w:color w:val="666666"/>
          </w:rPr>
          <w:t xml:space="preserve"> </w:t>
        </w:r>
        <w:r>
          <w:rPr>
            <w:rFonts w:ascii="inherit" w:hAnsi="inherit" w:hint="eastAsia"/>
            <w:color w:val="666666"/>
          </w:rPr>
          <w:t>buildings</w:t>
        </w:r>
        <w:r>
          <w:rPr>
            <w:rFonts w:ascii="inherit" w:hAnsi="inherit"/>
            <w:color w:val="666666"/>
          </w:rPr>
          <w:t xml:space="preserve"> </w:t>
        </w:r>
        <w:r w:rsidRPr="002756CB">
          <w:rPr>
            <w:rFonts w:ascii="inherit" w:hAnsi="inherit"/>
            <w:color w:val="666666"/>
          </w:rPr>
          <w:sym w:font="Wingdings" w:char="F0E0"/>
        </w:r>
        <w:r>
          <w:rPr>
            <w:rFonts w:ascii="inherit" w:hAnsi="inherit"/>
            <w:color w:val="666666"/>
          </w:rPr>
          <w:t xml:space="preserve"> </w:t>
        </w:r>
      </w:ins>
      <w:ins w:id="12" w:author="Wang Judith" w:date="2019-10-15T20:10:00Z">
        <w:r>
          <w:rPr>
            <w:rFonts w:ascii="inherit" w:hAnsi="inherit"/>
            <w:color w:val="666666"/>
          </w:rPr>
          <w:t xml:space="preserve">historical /cultural values </w:t>
        </w:r>
        <w:r w:rsidRPr="002756CB">
          <w:rPr>
            <w:rFonts w:ascii="inherit" w:hAnsi="inherit"/>
            <w:color w:val="666666"/>
          </w:rPr>
          <w:sym w:font="Wingdings" w:char="F0E0"/>
        </w:r>
        <w:r>
          <w:rPr>
            <w:rFonts w:ascii="inherit" w:hAnsi="inherit"/>
            <w:color w:val="666666"/>
          </w:rPr>
          <w:t xml:space="preserve"> protect </w:t>
        </w:r>
      </w:ins>
      <w:ins w:id="13" w:author="Wang Judith" w:date="2019-10-15T20:11:00Z">
        <w:r>
          <w:rPr>
            <w:rFonts w:ascii="inherit" w:hAnsi="inherit"/>
            <w:color w:val="666666"/>
          </w:rPr>
          <w:t xml:space="preserve">traditional culture… </w:t>
        </w:r>
      </w:ins>
      <w:ins w:id="14" w:author="Wang Judith" w:date="2019-10-15T20:12:00Z">
        <w:r>
          <w:rPr>
            <w:rFonts w:ascii="inherit" w:hAnsi="inherit"/>
            <w:color w:val="666666"/>
          </w:rPr>
          <w:t>rebuild traditional buildings…</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5" w:author="Wang Judith" w:date="2019-10-15T20:09:00Z"/>
          <w:rFonts w:ascii="inherit" w:hAnsi="inherit" w:hint="eastAsia"/>
          <w:color w:val="666666"/>
        </w:rPr>
      </w:pP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6" w:author="Wang Judith" w:date="2019-10-15T20:16:00Z"/>
          <w:rFonts w:ascii="inherit" w:hAnsi="inherit" w:hint="eastAsia"/>
          <w:color w:val="666666"/>
        </w:rPr>
      </w:pPr>
      <w:ins w:id="17" w:author="Wang Judith" w:date="2019-10-15T20:09:00Z">
        <w:r>
          <w:rPr>
            <w:rFonts w:ascii="inherit" w:hAnsi="inherit" w:hint="eastAsia"/>
            <w:color w:val="666666"/>
          </w:rPr>
          <w:t>理由</w:t>
        </w:r>
        <w:r>
          <w:rPr>
            <w:rFonts w:ascii="inherit" w:hAnsi="inherit" w:hint="eastAsia"/>
            <w:color w:val="666666"/>
          </w:rPr>
          <w:t>2.</w:t>
        </w:r>
      </w:ins>
      <w:ins w:id="18" w:author="Wang Judith" w:date="2019-10-15T20:10:00Z">
        <w:r>
          <w:rPr>
            <w:rFonts w:ascii="inherit" w:hAnsi="inherit"/>
            <w:color w:val="666666"/>
          </w:rPr>
          <w:t xml:space="preserve"> </w:t>
        </w:r>
      </w:ins>
      <w:ins w:id="19" w:author="Wang Judith" w:date="2019-10-15T20:12:00Z">
        <w:r>
          <w:rPr>
            <w:rFonts w:ascii="inherit" w:hAnsi="inherit" w:hint="eastAsia"/>
            <w:color w:val="666666"/>
          </w:rPr>
          <w:t>M</w:t>
        </w:r>
        <w:r>
          <w:rPr>
            <w:rFonts w:ascii="inherit" w:hAnsi="inherit"/>
            <w:color w:val="666666"/>
          </w:rPr>
          <w:t xml:space="preserve">odern buildings </w:t>
        </w:r>
        <w:r>
          <w:rPr>
            <w:rFonts w:ascii="inherit" w:hAnsi="inherit" w:hint="eastAsia"/>
            <w:color w:val="666666"/>
          </w:rPr>
          <w:t>的建造是需要严谨的规划的</w:t>
        </w:r>
      </w:ins>
      <w:ins w:id="20" w:author="Wang Judith" w:date="2019-10-15T20:13:00Z">
        <w:r>
          <w:rPr>
            <w:rFonts w:ascii="inherit" w:hAnsi="inherit" w:hint="eastAsia"/>
            <w:color w:val="666666"/>
          </w:rPr>
          <w:t>，需要综合</w:t>
        </w:r>
        <w:proofErr w:type="gramStart"/>
        <w:r>
          <w:rPr>
            <w:rFonts w:ascii="inherit" w:hAnsi="inherit" w:hint="eastAsia"/>
            <w:color w:val="666666"/>
          </w:rPr>
          <w:t>考量</w:t>
        </w:r>
        <w:proofErr w:type="gramEnd"/>
        <w:r>
          <w:rPr>
            <w:rFonts w:ascii="inherit" w:hAnsi="inherit" w:hint="eastAsia"/>
            <w:color w:val="666666"/>
          </w:rPr>
          <w:t>地点、</w:t>
        </w:r>
      </w:ins>
      <w:ins w:id="21" w:author="Wang Judith" w:date="2019-10-15T20:18:00Z">
        <w:r>
          <w:rPr>
            <w:rFonts w:ascii="inherit" w:hAnsi="inherit" w:hint="eastAsia"/>
            <w:color w:val="666666"/>
          </w:rPr>
          <w:t>地方政策、投资等，不是仅仅考虑是老建筑物（</w:t>
        </w:r>
        <w:r>
          <w:rPr>
            <w:rFonts w:ascii="inherit" w:hAnsi="inherit" w:hint="eastAsia"/>
            <w:color w:val="666666"/>
          </w:rPr>
          <w:t>old</w:t>
        </w:r>
        <w:r>
          <w:rPr>
            <w:rFonts w:ascii="inherit" w:hAnsi="inherit"/>
            <w:color w:val="666666"/>
          </w:rPr>
          <w:t xml:space="preserve"> buildings</w:t>
        </w:r>
        <w:r>
          <w:rPr>
            <w:rFonts w:ascii="inherit" w:hAnsi="inherit" w:hint="eastAsia"/>
            <w:color w:val="666666"/>
          </w:rPr>
          <w:t>）就推到</w:t>
        </w:r>
      </w:ins>
      <w:ins w:id="22" w:author="Wang Judith" w:date="2019-10-15T20:19:00Z">
        <w:r>
          <w:rPr>
            <w:rFonts w:ascii="inherit" w:hAnsi="inherit" w:hint="eastAsia"/>
            <w:color w:val="666666"/>
          </w:rPr>
          <w:t>重建的。</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3" w:author="Wang Judith" w:date="2019-10-15T20:16:00Z"/>
          <w:rFonts w:ascii="inherit" w:hAnsi="inherit" w:hint="eastAsia"/>
          <w:color w:val="666666"/>
        </w:rPr>
      </w:pP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4" w:author="Wang Judith" w:date="2019-10-15T20:07:00Z"/>
          <w:rFonts w:ascii="inherit" w:hAnsi="inherit" w:hint="eastAsia"/>
          <w:color w:val="666666"/>
        </w:rPr>
      </w:pP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5" w:author="Wang Judith" w:date="2019-10-15T20:19:00Z"/>
          <w:rFonts w:ascii="Arial" w:hAnsi="Arial" w:cs="Arial"/>
          <w:color w:val="666666"/>
        </w:rPr>
      </w:pPr>
      <w:r>
        <w:rPr>
          <w:rFonts w:ascii="Arial" w:hAnsi="Arial" w:cs="Arial"/>
          <w:color w:val="666666"/>
        </w:rPr>
        <w:t xml:space="preserve">2 Despite the increased access to </w:t>
      </w:r>
      <w:r w:rsidRPr="002756CB">
        <w:rPr>
          <w:rFonts w:ascii="Arial" w:hAnsi="Arial" w:cs="Arial"/>
          <w:color w:val="666666"/>
        </w:rPr>
        <w:t>education</w:t>
      </w:r>
      <w:r>
        <w:rPr>
          <w:rFonts w:ascii="Arial" w:hAnsi="Arial" w:cs="Arial"/>
          <w:color w:val="666666"/>
        </w:rPr>
        <w:t xml:space="preserve">, a significant number of </w:t>
      </w:r>
      <w:r w:rsidRPr="002756CB">
        <w:rPr>
          <w:rFonts w:ascii="Arial" w:hAnsi="Arial" w:cs="Arial"/>
          <w:color w:val="666666"/>
          <w:highlight w:val="yellow"/>
          <w:rPrChange w:id="26" w:author="Wang Judith" w:date="2019-10-15T20:20:00Z">
            <w:rPr>
              <w:rFonts w:ascii="Arial" w:hAnsi="Arial" w:cs="Arial"/>
              <w:color w:val="666666"/>
            </w:rPr>
          </w:rPrChange>
        </w:rPr>
        <w:t>people cannot read or write</w:t>
      </w:r>
      <w:r>
        <w:rPr>
          <w:rFonts w:ascii="Arial" w:hAnsi="Arial" w:cs="Arial"/>
          <w:color w:val="666666"/>
        </w:rPr>
        <w:t xml:space="preserve">. What are the disadvantages and what action should the </w:t>
      </w:r>
      <w:r w:rsidRPr="002756CB">
        <w:rPr>
          <w:rFonts w:ascii="Arial" w:hAnsi="Arial" w:cs="Arial"/>
          <w:color w:val="666666"/>
          <w:highlight w:val="yellow"/>
          <w:rPrChange w:id="27" w:author="Wang Judith" w:date="2019-10-15T20:20:00Z">
            <w:rPr>
              <w:rFonts w:ascii="Arial" w:hAnsi="Arial" w:cs="Arial"/>
              <w:color w:val="666666"/>
            </w:rPr>
          </w:rPrChange>
        </w:rPr>
        <w:t>government</w:t>
      </w:r>
      <w:r>
        <w:rPr>
          <w:rFonts w:ascii="Arial" w:hAnsi="Arial" w:cs="Arial"/>
          <w:color w:val="666666"/>
        </w:rPr>
        <w:t xml:space="preserve"> take?</w:t>
      </w: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8" w:author="Wang Judith" w:date="2019-10-15T20:19:00Z"/>
          <w:rFonts w:ascii="inherit" w:hAnsi="inherit" w:hint="eastAsia"/>
          <w:color w:val="666666"/>
        </w:rPr>
      </w:pPr>
      <w:ins w:id="29" w:author="Wang Judith" w:date="2019-10-15T20:19:00Z">
        <w:r>
          <w:rPr>
            <w:rFonts w:ascii="inherit" w:hAnsi="inherit" w:hint="eastAsia"/>
            <w:color w:val="666666"/>
          </w:rPr>
          <w:t>题型：</w:t>
        </w:r>
      </w:ins>
      <w:ins w:id="30" w:author="Wang Judith" w:date="2019-10-15T20:21:00Z">
        <w:r>
          <w:rPr>
            <w:rFonts w:ascii="inherit" w:hAnsi="inherit" w:hint="eastAsia"/>
            <w:color w:val="666666"/>
          </w:rPr>
          <w:t>原因解释</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1" w:author="Wang Judith" w:date="2019-10-15T20:21:00Z"/>
          <w:rFonts w:ascii="inherit" w:hAnsi="inherit" w:hint="eastAsia"/>
          <w:color w:val="666666"/>
        </w:rPr>
      </w:pP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2" w:author="Wang Judith" w:date="2019-10-15T20:23:00Z"/>
          <w:rFonts w:ascii="inherit" w:hAnsi="inherit" w:hint="eastAsia"/>
          <w:color w:val="666666"/>
        </w:rPr>
      </w:pPr>
      <w:ins w:id="33" w:author="Wang Judith" w:date="2019-10-15T20:21:00Z">
        <w:r>
          <w:rPr>
            <w:rFonts w:ascii="inherit" w:hAnsi="inherit" w:hint="eastAsia"/>
            <w:color w:val="666666"/>
          </w:rPr>
          <w:t>弊：</w:t>
        </w:r>
      </w:ins>
      <w:ins w:id="34" w:author="Wang Judith" w:date="2019-10-15T20:22:00Z">
        <w:r>
          <w:rPr>
            <w:rFonts w:ascii="inherit" w:hAnsi="inherit" w:hint="eastAsia"/>
            <w:color w:val="666666"/>
          </w:rPr>
          <w:t>降低就业率</w:t>
        </w:r>
        <w:r>
          <w:rPr>
            <w:rFonts w:ascii="inherit" w:hAnsi="inherit" w:hint="eastAsia"/>
            <w:color w:val="666666"/>
          </w:rPr>
          <w:t xml:space="preserve"> </w:t>
        </w:r>
        <w:r w:rsidRPr="002756CB">
          <w:rPr>
            <w:rFonts w:ascii="inherit" w:hAnsi="inherit"/>
            <w:color w:val="666666"/>
          </w:rPr>
          <w:sym w:font="Wingdings" w:char="F0E0"/>
        </w:r>
        <w:r>
          <w:rPr>
            <w:rFonts w:ascii="inherit" w:hAnsi="inherit"/>
            <w:color w:val="666666"/>
          </w:rPr>
          <w:t xml:space="preserve"> </w:t>
        </w:r>
      </w:ins>
      <w:ins w:id="35" w:author="Wang Judith" w:date="2019-10-15T20:23:00Z">
        <w:r>
          <w:rPr>
            <w:rFonts w:ascii="inherit" w:hAnsi="inherit" w:hint="eastAsia"/>
            <w:color w:val="666666"/>
          </w:rPr>
          <w:t>贫困、犯罪等社会问题</w:t>
        </w:r>
        <w:r>
          <w:rPr>
            <w:rFonts w:ascii="inherit" w:hAnsi="inherit" w:hint="eastAsia"/>
            <w:color w:val="666666"/>
          </w:rPr>
          <w:t xml:space="preserve"> </w:t>
        </w:r>
        <w:r w:rsidRPr="002756CB">
          <w:rPr>
            <w:rFonts w:ascii="inherit" w:hAnsi="inherit"/>
            <w:color w:val="666666"/>
          </w:rPr>
          <w:sym w:font="Wingdings" w:char="F0E0"/>
        </w:r>
        <w:r>
          <w:rPr>
            <w:rFonts w:ascii="inherit" w:hAnsi="inherit"/>
            <w:color w:val="666666"/>
          </w:rPr>
          <w:t xml:space="preserve"> </w:t>
        </w:r>
      </w:ins>
      <w:ins w:id="36" w:author="Wang Judith" w:date="2019-10-15T20:22:00Z">
        <w:r>
          <w:rPr>
            <w:rFonts w:ascii="inherit" w:hAnsi="inherit" w:hint="eastAsia"/>
            <w:color w:val="666666"/>
          </w:rPr>
          <w:t>耗费社会资源</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7" w:author="Wang Judith" w:date="2019-10-15T20:23:00Z"/>
          <w:rFonts w:ascii="inherit" w:hAnsi="inherit" w:hint="eastAsia"/>
          <w:color w:val="666666"/>
        </w:rPr>
      </w:pPr>
    </w:p>
    <w:p w:rsidR="002756CB" w:rsidRP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8" w:author="Wang Judith" w:date="2019-10-15T20:19:00Z"/>
          <w:rFonts w:ascii="inherit" w:hAnsi="inherit" w:hint="eastAsia"/>
          <w:color w:val="666666"/>
        </w:rPr>
      </w:pPr>
      <w:ins w:id="39" w:author="Wang Judith" w:date="2019-10-15T20:23:00Z">
        <w:r>
          <w:rPr>
            <w:rFonts w:ascii="inherit" w:hAnsi="inherit" w:hint="eastAsia"/>
            <w:color w:val="666666"/>
          </w:rPr>
          <w:t>解决措施：</w:t>
        </w:r>
      </w:ins>
      <w:ins w:id="40" w:author="Wang Judith" w:date="2019-10-15T20:25:00Z">
        <w:r>
          <w:rPr>
            <w:rFonts w:ascii="inherit" w:hAnsi="inherit" w:hint="eastAsia"/>
            <w:color w:val="666666"/>
          </w:rPr>
          <w:t>深入</w:t>
        </w:r>
      </w:ins>
      <w:ins w:id="41" w:author="Wang Judith" w:date="2019-10-15T20:23:00Z">
        <w:r>
          <w:rPr>
            <w:rFonts w:ascii="inherit" w:hAnsi="inherit" w:hint="eastAsia"/>
            <w:color w:val="666666"/>
          </w:rPr>
          <w:t>教育</w:t>
        </w:r>
      </w:ins>
      <w:ins w:id="42" w:author="Wang Judith" w:date="2019-10-15T20:24:00Z">
        <w:r>
          <w:rPr>
            <w:rFonts w:ascii="inherit" w:hAnsi="inherit" w:hint="eastAsia"/>
            <w:color w:val="666666"/>
          </w:rPr>
          <w:t>制度的推广</w:t>
        </w:r>
        <w:r>
          <w:rPr>
            <w:rFonts w:ascii="inherit" w:hAnsi="inherit" w:hint="eastAsia"/>
            <w:color w:val="666666"/>
          </w:rPr>
          <w:t>/</w:t>
        </w:r>
      </w:ins>
      <w:ins w:id="43" w:author="Wang Judith" w:date="2019-10-15T20:25:00Z">
        <w:r>
          <w:rPr>
            <w:rFonts w:ascii="inherit" w:hAnsi="inherit" w:hint="eastAsia"/>
            <w:color w:val="666666"/>
          </w:rPr>
          <w:t>加强</w:t>
        </w:r>
      </w:ins>
      <w:ins w:id="44" w:author="Wang Judith" w:date="2019-10-15T20:24:00Z">
        <w:r>
          <w:rPr>
            <w:rFonts w:ascii="inherit" w:hAnsi="inherit" w:hint="eastAsia"/>
            <w:color w:val="666666"/>
          </w:rPr>
          <w:t>特殊教育（残疾人）</w:t>
        </w:r>
      </w:ins>
      <w:ins w:id="45" w:author="Wang Judith" w:date="2019-10-15T20:25:00Z">
        <w:r>
          <w:rPr>
            <w:rFonts w:ascii="inherit" w:hAnsi="inherit" w:hint="eastAsia"/>
            <w:color w:val="666666"/>
          </w:rPr>
          <w:t>/</w:t>
        </w:r>
        <w:r>
          <w:rPr>
            <w:rFonts w:ascii="inherit" w:hAnsi="inherit" w:hint="eastAsia"/>
            <w:color w:val="666666"/>
          </w:rPr>
          <w:t>加强就业指导</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6" w:author="Wang Judith" w:date="2019-10-15T20:26:00Z"/>
          <w:rFonts w:ascii="inherit" w:hAnsi="inherit" w:hint="eastAsia"/>
          <w:color w:val="666666"/>
        </w:rPr>
      </w:pP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7" w:author="Wang Judith" w:date="2019-10-15T20:26:00Z"/>
          <w:rFonts w:ascii="Arial" w:hAnsi="Arial" w:cs="Arial"/>
          <w:color w:val="666666"/>
        </w:rPr>
      </w:pPr>
      <w:r>
        <w:rPr>
          <w:rFonts w:ascii="Arial" w:hAnsi="Arial" w:cs="Arial"/>
          <w:color w:val="666666"/>
        </w:rPr>
        <w:t xml:space="preserve">3 Some people think that </w:t>
      </w:r>
      <w:r w:rsidRPr="002756CB">
        <w:rPr>
          <w:rFonts w:ascii="Arial" w:hAnsi="Arial" w:cs="Arial"/>
          <w:color w:val="666666"/>
          <w:highlight w:val="yellow"/>
          <w:rPrChange w:id="48" w:author="Wang Judith" w:date="2019-10-15T20:26:00Z">
            <w:rPr>
              <w:rFonts w:ascii="Arial" w:hAnsi="Arial" w:cs="Arial"/>
              <w:color w:val="666666"/>
            </w:rPr>
          </w:rPrChange>
        </w:rPr>
        <w:t>social networking</w:t>
      </w:r>
      <w:r>
        <w:rPr>
          <w:rFonts w:ascii="Arial" w:hAnsi="Arial" w:cs="Arial"/>
          <w:color w:val="666666"/>
        </w:rPr>
        <w:t xml:space="preserve"> sites have a huge negative impact on both individuals and society. To what extent do you agree or disagree?</w:t>
      </w: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9" w:author="Wang Judith" w:date="2019-10-15T20:27:00Z"/>
          <w:rFonts w:ascii="inherit" w:hAnsi="inherit" w:hint="eastAsia"/>
          <w:color w:val="666666"/>
        </w:rPr>
      </w:pPr>
      <w:ins w:id="50" w:author="Wang Judith" w:date="2019-10-15T20:26:00Z">
        <w:r>
          <w:rPr>
            <w:rFonts w:ascii="inherit" w:hAnsi="inherit" w:hint="eastAsia"/>
            <w:color w:val="666666"/>
          </w:rPr>
          <w:t>题型：单边</w:t>
        </w:r>
      </w:ins>
      <w:ins w:id="51" w:author="Wang Judith" w:date="2019-10-15T20:27:00Z">
        <w:r>
          <w:rPr>
            <w:rFonts w:ascii="inherit" w:hAnsi="inherit" w:hint="eastAsia"/>
            <w:color w:val="666666"/>
          </w:rPr>
          <w:t>选择</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2" w:author="Wang Judith" w:date="2019-10-15T20:27:00Z"/>
          <w:rFonts w:ascii="inherit" w:hAnsi="inherit" w:hint="eastAsia"/>
          <w:color w:val="666666"/>
        </w:rPr>
      </w:pPr>
      <w:ins w:id="53" w:author="Wang Judith" w:date="2019-10-15T20:32:00Z">
        <w:r>
          <w:rPr>
            <w:rFonts w:ascii="inherit" w:hAnsi="inherit" w:hint="eastAsia"/>
            <w:color w:val="666666"/>
          </w:rPr>
          <w:t>立场</w:t>
        </w:r>
      </w:ins>
      <w:ins w:id="54" w:author="Wang Judith" w:date="2019-10-15T20:27:00Z">
        <w:r>
          <w:rPr>
            <w:rFonts w:ascii="inherit" w:hAnsi="inherit" w:hint="eastAsia"/>
            <w:color w:val="666666"/>
          </w:rPr>
          <w:t>：</w:t>
        </w:r>
      </w:ins>
      <w:ins w:id="55" w:author="Wang Judith" w:date="2019-10-15T20:29:00Z">
        <w:r>
          <w:rPr>
            <w:rFonts w:ascii="inherit" w:hAnsi="inherit" w:hint="eastAsia"/>
            <w:color w:val="666666"/>
          </w:rPr>
          <w:t>部分</w:t>
        </w:r>
      </w:ins>
      <w:ins w:id="56" w:author="Wang Judith" w:date="2019-10-15T20:27:00Z">
        <w:r>
          <w:rPr>
            <w:rFonts w:ascii="inherit" w:hAnsi="inherit" w:hint="eastAsia"/>
            <w:color w:val="666666"/>
          </w:rPr>
          <w:t>同意</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7" w:author="Wang Judith" w:date="2019-10-15T20:27:00Z"/>
          <w:rFonts w:ascii="inherit" w:hAnsi="inherit" w:hint="eastAsia"/>
          <w:color w:val="666666"/>
        </w:rPr>
      </w:pP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8" w:author="Wang Judith" w:date="2019-10-15T20:32:00Z"/>
          <w:rFonts w:ascii="inherit" w:hAnsi="inherit" w:hint="eastAsia"/>
          <w:color w:val="666666"/>
        </w:rPr>
      </w:pPr>
      <w:ins w:id="59" w:author="Wang Judith" w:date="2019-10-15T20:32:00Z">
        <w:r>
          <w:rPr>
            <w:rFonts w:ascii="inherit" w:hAnsi="inherit" w:hint="eastAsia"/>
            <w:color w:val="666666"/>
          </w:rPr>
          <w:t>弊：</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0" w:author="Wang Judith" w:date="2019-10-15T20:29:00Z"/>
          <w:rFonts w:ascii="inherit" w:hAnsi="inherit" w:hint="eastAsia"/>
          <w:color w:val="666666"/>
        </w:rPr>
      </w:pPr>
      <w:ins w:id="61" w:author="Wang Judith" w:date="2019-10-15T20:28:00Z">
        <w:r>
          <w:rPr>
            <w:rFonts w:ascii="inherit" w:hAnsi="inherit" w:hint="eastAsia"/>
            <w:color w:val="666666"/>
          </w:rPr>
          <w:t>确实有一些</w:t>
        </w:r>
        <w:r>
          <w:rPr>
            <w:rFonts w:ascii="inherit" w:hAnsi="inherit" w:hint="eastAsia"/>
            <w:color w:val="666666"/>
          </w:rPr>
          <w:t>negative</w:t>
        </w:r>
        <w:r>
          <w:rPr>
            <w:rFonts w:ascii="inherit" w:hAnsi="inherit"/>
            <w:color w:val="666666"/>
          </w:rPr>
          <w:t xml:space="preserve"> </w:t>
        </w:r>
        <w:r>
          <w:rPr>
            <w:rFonts w:ascii="inherit" w:hAnsi="inherit" w:hint="eastAsia"/>
            <w:color w:val="666666"/>
          </w:rPr>
          <w:t>impact on</w:t>
        </w:r>
        <w:r>
          <w:rPr>
            <w:rFonts w:ascii="inherit" w:hAnsi="inherit"/>
            <w:color w:val="666666"/>
          </w:rPr>
          <w:t xml:space="preserve"> both </w:t>
        </w:r>
      </w:ins>
      <w:ins w:id="62" w:author="Wang Judith" w:date="2019-10-15T20:29:00Z">
        <w:r>
          <w:rPr>
            <w:rFonts w:ascii="inherit" w:hAnsi="inherit"/>
            <w:color w:val="666666"/>
          </w:rPr>
          <w:t xml:space="preserve">individuals and society. </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3" w:author="Wang Judith" w:date="2019-10-15T20:30:00Z"/>
          <w:rFonts w:ascii="inherit" w:hAnsi="inherit" w:hint="eastAsia"/>
          <w:color w:val="666666"/>
        </w:rPr>
      </w:pPr>
      <w:ins w:id="64" w:author="Wang Judith" w:date="2019-10-15T20:29:00Z">
        <w:r>
          <w:rPr>
            <w:rFonts w:ascii="inherit" w:hAnsi="inherit" w:hint="eastAsia"/>
            <w:color w:val="666666"/>
          </w:rPr>
          <w:t>I</w:t>
        </w:r>
        <w:r>
          <w:rPr>
            <w:rFonts w:ascii="inherit" w:hAnsi="inherit"/>
            <w:color w:val="666666"/>
          </w:rPr>
          <w:t xml:space="preserve">ndividuals- </w:t>
        </w:r>
        <w:r>
          <w:rPr>
            <w:rFonts w:ascii="inherit" w:hAnsi="inherit" w:hint="eastAsia"/>
            <w:color w:val="666666"/>
          </w:rPr>
          <w:t>沉迷社交网络的</w:t>
        </w:r>
      </w:ins>
      <w:ins w:id="65" w:author="Wang Judith" w:date="2019-10-15T20:30:00Z">
        <w:r>
          <w:rPr>
            <w:rFonts w:ascii="inherit" w:hAnsi="inherit" w:hint="eastAsia"/>
            <w:color w:val="666666"/>
          </w:rPr>
          <w:t>年轻人网恋，影响个人的学习</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6" w:author="Wang Judith" w:date="2019-10-15T20:31:00Z"/>
          <w:rFonts w:ascii="inherit" w:hAnsi="inherit" w:hint="eastAsia"/>
          <w:color w:val="666666"/>
        </w:rPr>
      </w:pPr>
      <w:ins w:id="67" w:author="Wang Judith" w:date="2019-10-15T20:30:00Z">
        <w:r>
          <w:rPr>
            <w:rFonts w:ascii="inherit" w:hAnsi="inherit" w:hint="eastAsia"/>
            <w:color w:val="666666"/>
          </w:rPr>
          <w:t>Society-</w:t>
        </w:r>
        <w:r>
          <w:rPr>
            <w:rFonts w:ascii="inherit" w:hAnsi="inherit"/>
            <w:color w:val="666666"/>
          </w:rPr>
          <w:t xml:space="preserve"> </w:t>
        </w:r>
        <w:r>
          <w:rPr>
            <w:rFonts w:ascii="inherit" w:hAnsi="inherit" w:hint="eastAsia"/>
            <w:color w:val="666666"/>
          </w:rPr>
          <w:t>社交网络</w:t>
        </w:r>
      </w:ins>
      <w:ins w:id="68" w:author="Wang Judith" w:date="2019-10-15T20:31:00Z">
        <w:r>
          <w:rPr>
            <w:rFonts w:ascii="inherit" w:hAnsi="inherit" w:hint="eastAsia"/>
            <w:color w:val="666666"/>
          </w:rPr>
          <w:t>犯罪，如</w:t>
        </w:r>
      </w:ins>
      <w:ins w:id="69" w:author="Wang Judith" w:date="2019-10-15T20:30:00Z">
        <w:r>
          <w:rPr>
            <w:rFonts w:ascii="inherit" w:hAnsi="inherit" w:hint="eastAsia"/>
            <w:color w:val="666666"/>
          </w:rPr>
          <w:t>欺诈、</w:t>
        </w:r>
      </w:ins>
      <w:ins w:id="70" w:author="Wang Judith" w:date="2019-10-15T20:31:00Z">
        <w:r>
          <w:rPr>
            <w:rFonts w:ascii="inherit" w:hAnsi="inherit" w:hint="eastAsia"/>
            <w:color w:val="666666"/>
          </w:rPr>
          <w:t>暴力、色情等</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71" w:author="Wang Judith" w:date="2019-10-15T20:31:00Z"/>
          <w:rFonts w:ascii="inherit" w:hAnsi="inherit" w:hint="eastAsia"/>
          <w:color w:val="666666"/>
        </w:rPr>
      </w:pP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72" w:author="Wang Judith" w:date="2019-10-15T20:33:00Z"/>
          <w:rFonts w:ascii="inherit" w:hAnsi="inherit" w:hint="eastAsia"/>
          <w:color w:val="666666"/>
        </w:rPr>
      </w:pPr>
      <w:ins w:id="73" w:author="Wang Judith" w:date="2019-10-15T20:32:00Z">
        <w:r>
          <w:rPr>
            <w:rFonts w:ascii="inherit" w:hAnsi="inherit" w:hint="eastAsia"/>
            <w:color w:val="666666"/>
          </w:rPr>
          <w:t>利：</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74" w:author="Wang Judith" w:date="2019-10-15T20:32:00Z"/>
          <w:rFonts w:ascii="inherit" w:hAnsi="inherit" w:hint="eastAsia"/>
          <w:color w:val="666666"/>
        </w:rPr>
      </w:pPr>
      <w:ins w:id="75" w:author="Wang Judith" w:date="2019-10-15T20:33:00Z">
        <w:r>
          <w:rPr>
            <w:rFonts w:ascii="inherit" w:hAnsi="inherit" w:hint="eastAsia"/>
            <w:color w:val="666666"/>
          </w:rPr>
          <w:t>拉进来人们的距离、</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76" w:author="Wang Judith" w:date="2019-10-15T20:34:00Z"/>
          <w:rFonts w:ascii="inherit" w:hAnsi="inherit" w:hint="eastAsia"/>
          <w:color w:val="666666"/>
        </w:rPr>
      </w:pPr>
      <w:ins w:id="77" w:author="Wang Judith" w:date="2019-10-15T20:32:00Z">
        <w:r>
          <w:rPr>
            <w:rFonts w:ascii="inherit" w:hAnsi="inherit" w:hint="eastAsia"/>
            <w:color w:val="666666"/>
          </w:rPr>
          <w:t>线上交友方便、</w:t>
        </w:r>
      </w:ins>
      <w:proofErr w:type="gramStart"/>
      <w:ins w:id="78" w:author="Wang Judith" w:date="2019-10-15T20:33:00Z">
        <w:r>
          <w:rPr>
            <w:rFonts w:ascii="inherit" w:hAnsi="inherit" w:hint="eastAsia"/>
            <w:color w:val="666666"/>
          </w:rPr>
          <w:t>传递正</w:t>
        </w:r>
        <w:proofErr w:type="gramEnd"/>
        <w:r>
          <w:rPr>
            <w:rFonts w:ascii="inherit" w:hAnsi="inherit" w:hint="eastAsia"/>
            <w:color w:val="666666"/>
          </w:rPr>
          <w:t>能量等</w:t>
        </w:r>
      </w:ins>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79" w:author="Wang Judith" w:date="2019-10-15T20:33:00Z"/>
          <w:rFonts w:ascii="inherit" w:hAnsi="inherit" w:hint="eastAsia"/>
          <w:color w:val="666666"/>
        </w:rPr>
      </w:pP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80" w:author="Wang Judith" w:date="2019-10-15T20:35:00Z"/>
          <w:rFonts w:ascii="inherit" w:hAnsi="inherit" w:hint="eastAsia"/>
          <w:color w:val="666666"/>
        </w:rPr>
      </w:pPr>
      <w:ins w:id="81" w:author="Wang Judith" w:date="2019-10-15T20:33:00Z">
        <w:r>
          <w:rPr>
            <w:rFonts w:ascii="inherit" w:hAnsi="inherit" w:hint="eastAsia"/>
            <w:color w:val="666666"/>
          </w:rPr>
          <w:t>个人观点</w:t>
        </w:r>
      </w:ins>
      <w:ins w:id="82" w:author="Wang Judith" w:date="2019-10-15T20:34:00Z">
        <w:r>
          <w:rPr>
            <w:rFonts w:ascii="inherit" w:hAnsi="inherit" w:hint="eastAsia"/>
            <w:color w:val="666666"/>
          </w:rPr>
          <w:t>：</w:t>
        </w:r>
      </w:ins>
      <w:ins w:id="83" w:author="Wang Judith" w:date="2019-10-15T20:35:00Z">
        <w:r>
          <w:rPr>
            <w:rFonts w:ascii="inherit" w:hAnsi="inherit" w:hint="eastAsia"/>
            <w:color w:val="666666"/>
          </w:rPr>
          <w:t>关于“弊”有可行的解决方案（网络警察加强监管），</w:t>
        </w:r>
      </w:ins>
      <w:ins w:id="84" w:author="Wang Judith" w:date="2019-10-15T20:34:00Z">
        <w:r>
          <w:rPr>
            <w:rFonts w:ascii="inherit" w:hAnsi="inherit" w:hint="eastAsia"/>
            <w:color w:val="666666"/>
          </w:rPr>
          <w:t>利大于</w:t>
        </w:r>
        <w:proofErr w:type="gramStart"/>
        <w:r>
          <w:rPr>
            <w:rFonts w:ascii="inherit" w:hAnsi="inherit" w:hint="eastAsia"/>
            <w:color w:val="666666"/>
          </w:rPr>
          <w:t>弊</w:t>
        </w:r>
      </w:ins>
      <w:proofErr w:type="gramEnd"/>
    </w:p>
    <w:p w:rsidR="001E724E" w:rsidRDefault="001E724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85" w:author="Wang Judith" w:date="2019-10-15T20:27:00Z"/>
          <w:rFonts w:ascii="inherit" w:hAnsi="inherit" w:hint="eastAsia"/>
          <w:color w:val="666666"/>
        </w:rPr>
      </w:pPr>
    </w:p>
    <w:p w:rsidR="002756CB" w:rsidRDefault="00275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86" w:author="Wang Judith" w:date="2019-10-15T20:35:00Z"/>
          <w:rFonts w:ascii="Arial" w:hAnsi="Arial" w:cs="Arial"/>
          <w:color w:val="666666"/>
        </w:rPr>
      </w:pPr>
      <w:r>
        <w:rPr>
          <w:rFonts w:ascii="Arial" w:hAnsi="Arial" w:cs="Arial"/>
          <w:color w:val="666666"/>
        </w:rPr>
        <w:lastRenderedPageBreak/>
        <w:t xml:space="preserve">4 Some people believe the purpose of </w:t>
      </w:r>
      <w:r w:rsidRPr="001E724E">
        <w:rPr>
          <w:rFonts w:ascii="Arial" w:hAnsi="Arial" w:cs="Arial"/>
          <w:color w:val="666666"/>
          <w:highlight w:val="yellow"/>
          <w:rPrChange w:id="87" w:author="Wang Judith" w:date="2019-10-15T20:36:00Z">
            <w:rPr>
              <w:rFonts w:ascii="Arial" w:hAnsi="Arial" w:cs="Arial"/>
              <w:color w:val="666666"/>
            </w:rPr>
          </w:rPrChange>
        </w:rPr>
        <w:t>education</w:t>
      </w:r>
      <w:r>
        <w:rPr>
          <w:rFonts w:ascii="Arial" w:hAnsi="Arial" w:cs="Arial"/>
          <w:color w:val="666666"/>
        </w:rPr>
        <w:t xml:space="preserve"> is to prepare people to be useful members for </w:t>
      </w:r>
      <w:r w:rsidRPr="001E724E">
        <w:rPr>
          <w:rFonts w:ascii="Arial" w:hAnsi="Arial" w:cs="Arial"/>
          <w:color w:val="666666"/>
          <w:highlight w:val="yellow"/>
          <w:rPrChange w:id="88" w:author="Wang Judith" w:date="2019-10-15T20:36:00Z">
            <w:rPr>
              <w:rFonts w:ascii="Arial" w:hAnsi="Arial" w:cs="Arial"/>
              <w:color w:val="666666"/>
            </w:rPr>
          </w:rPrChange>
        </w:rPr>
        <w:t>society</w:t>
      </w:r>
      <w:r>
        <w:rPr>
          <w:rFonts w:ascii="Arial" w:hAnsi="Arial" w:cs="Arial"/>
          <w:color w:val="666666"/>
        </w:rPr>
        <w:t xml:space="preserve">. Others say that the purpose of education is to achieve </w:t>
      </w:r>
      <w:r w:rsidRPr="001E724E">
        <w:rPr>
          <w:rFonts w:ascii="Arial" w:hAnsi="Arial" w:cs="Arial"/>
          <w:color w:val="666666"/>
          <w:highlight w:val="yellow"/>
          <w:rPrChange w:id="89" w:author="Wang Judith" w:date="2019-10-15T20:36:00Z">
            <w:rPr>
              <w:rFonts w:ascii="Arial" w:hAnsi="Arial" w:cs="Arial"/>
              <w:color w:val="666666"/>
            </w:rPr>
          </w:rPrChange>
        </w:rPr>
        <w:t>personal</w:t>
      </w:r>
      <w:r>
        <w:rPr>
          <w:rFonts w:ascii="Arial" w:hAnsi="Arial" w:cs="Arial"/>
          <w:color w:val="666666"/>
        </w:rPr>
        <w:t xml:space="preserve"> ambitions. Discuss both views and give your own opinion.</w:t>
      </w:r>
    </w:p>
    <w:p w:rsidR="001E724E" w:rsidRDefault="001E724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90" w:author="Wang Judith" w:date="2019-10-15T20:36:00Z"/>
          <w:rFonts w:ascii="Arial" w:hAnsi="Arial" w:cs="Arial"/>
          <w:color w:val="666666"/>
        </w:rPr>
      </w:pPr>
      <w:ins w:id="91" w:author="Wang Judith" w:date="2019-10-15T20:35:00Z">
        <w:r>
          <w:rPr>
            <w:rFonts w:ascii="Arial" w:hAnsi="Arial" w:cs="Arial" w:hint="eastAsia"/>
            <w:color w:val="666666"/>
          </w:rPr>
          <w:t>题型：</w:t>
        </w:r>
      </w:ins>
      <w:ins w:id="92" w:author="Wang Judith" w:date="2019-10-15T20:36:00Z">
        <w:r>
          <w:rPr>
            <w:rFonts w:ascii="Arial" w:hAnsi="Arial" w:cs="Arial" w:hint="eastAsia"/>
            <w:color w:val="666666"/>
          </w:rPr>
          <w:t>双边讨论</w:t>
        </w:r>
      </w:ins>
    </w:p>
    <w:p w:rsidR="001E724E" w:rsidRDefault="001E724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93" w:author="Wang Judith" w:date="2019-10-15T20:36:00Z"/>
          <w:rFonts w:ascii="Arial" w:hAnsi="Arial" w:cs="Arial"/>
          <w:color w:val="666666"/>
        </w:rPr>
      </w:pPr>
    </w:p>
    <w:p w:rsidR="001E724E" w:rsidRDefault="001E724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94" w:author="Wang Judith" w:date="2019-10-15T20:35:00Z"/>
          <w:rFonts w:ascii="Arial" w:hAnsi="Arial" w:cs="Arial"/>
          <w:color w:val="666666"/>
        </w:rPr>
      </w:pPr>
      <w:ins w:id="95" w:author="Wang Judith" w:date="2019-10-15T20:36:00Z">
        <w:r>
          <w:rPr>
            <w:rFonts w:ascii="Arial" w:hAnsi="Arial" w:cs="Arial" w:hint="eastAsia"/>
            <w:color w:val="666666"/>
          </w:rPr>
          <w:t>教育</w:t>
        </w:r>
      </w:ins>
      <w:ins w:id="96" w:author="Wang Judith" w:date="2019-10-15T20:37:00Z">
        <w:r>
          <w:rPr>
            <w:rFonts w:ascii="Arial" w:hAnsi="Arial" w:cs="Arial" w:hint="eastAsia"/>
            <w:color w:val="666666"/>
          </w:rPr>
          <w:t>让人们成为社会中有用的人。教育教人们</w:t>
        </w:r>
      </w:ins>
      <w:ins w:id="97" w:author="Wang Judith" w:date="2019-10-15T20:38:00Z">
        <w:r>
          <w:rPr>
            <w:rFonts w:ascii="Arial" w:hAnsi="Arial" w:cs="Arial" w:hint="eastAsia"/>
            <w:color w:val="666666"/>
          </w:rPr>
          <w:t>知识、技能以及好的品德</w:t>
        </w:r>
        <w:r w:rsidRPr="001E724E">
          <w:rPr>
            <w:rFonts w:ascii="Arial" w:hAnsi="Arial" w:cs="Arial"/>
            <w:color w:val="666666"/>
          </w:rPr>
          <w:sym w:font="Wingdings" w:char="F0E0"/>
        </w:r>
      </w:ins>
      <w:ins w:id="98" w:author="Wang Judith" w:date="2019-10-15T20:40:00Z">
        <w:r>
          <w:rPr>
            <w:rFonts w:ascii="Arial" w:hAnsi="Arial" w:cs="Arial" w:hint="eastAsia"/>
            <w:color w:val="666666"/>
          </w:rPr>
          <w:t>生存技能</w:t>
        </w:r>
        <w:r>
          <w:rPr>
            <w:rFonts w:ascii="Arial" w:hAnsi="Arial" w:cs="Arial" w:hint="eastAsia"/>
            <w:color w:val="666666"/>
          </w:rPr>
          <w:t>/</w:t>
        </w:r>
        <w:r>
          <w:rPr>
            <w:rFonts w:ascii="Arial" w:hAnsi="Arial" w:cs="Arial" w:hint="eastAsia"/>
            <w:color w:val="666666"/>
          </w:rPr>
          <w:t>遵守法律</w:t>
        </w:r>
      </w:ins>
      <w:ins w:id="99" w:author="Wang Judith" w:date="2019-10-15T20:39:00Z">
        <w:r>
          <w:rPr>
            <w:rFonts w:ascii="Arial" w:hAnsi="Arial" w:cs="Arial" w:hint="eastAsia"/>
            <w:color w:val="666666"/>
          </w:rPr>
          <w:t>/</w:t>
        </w:r>
        <w:r>
          <w:rPr>
            <w:rFonts w:ascii="Arial" w:hAnsi="Arial" w:cs="Arial" w:hint="eastAsia"/>
            <w:color w:val="666666"/>
          </w:rPr>
          <w:t>人与人和谐相处</w:t>
        </w:r>
      </w:ins>
    </w:p>
    <w:p w:rsidR="001E724E" w:rsidRPr="001E724E" w:rsidRDefault="001E724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00" w:author="Wang Judith" w:date="2019-10-15T20:39:00Z"/>
          <w:rFonts w:ascii="inherit" w:hAnsi="inherit" w:hint="eastAsia"/>
          <w:color w:val="666666"/>
        </w:rPr>
      </w:pPr>
    </w:p>
    <w:p w:rsidR="001E724E" w:rsidRDefault="001E724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01" w:author="Wang Judith" w:date="2019-10-15T20:44:00Z"/>
          <w:rFonts w:ascii="inherit" w:hAnsi="inherit" w:hint="eastAsia"/>
          <w:color w:val="666666"/>
        </w:rPr>
      </w:pPr>
      <w:ins w:id="102" w:author="Wang Judith" w:date="2019-10-15T20:39:00Z">
        <w:r>
          <w:rPr>
            <w:rFonts w:ascii="inherit" w:hAnsi="inherit" w:hint="eastAsia"/>
            <w:color w:val="666666"/>
          </w:rPr>
          <w:t>教育</w:t>
        </w:r>
      </w:ins>
      <w:ins w:id="103" w:author="Wang Judith" w:date="2019-10-15T20:40:00Z">
        <w:r>
          <w:rPr>
            <w:rFonts w:ascii="inherit" w:hAnsi="inherit" w:hint="eastAsia"/>
            <w:color w:val="666666"/>
          </w:rPr>
          <w:t>使实现个人的野心。</w:t>
        </w:r>
      </w:ins>
      <w:ins w:id="104" w:author="Wang Judith" w:date="2019-10-15T20:41:00Z">
        <w:r>
          <w:rPr>
            <w:rFonts w:ascii="inherit" w:hAnsi="inherit" w:hint="eastAsia"/>
            <w:color w:val="666666"/>
          </w:rPr>
          <w:t>教育</w:t>
        </w:r>
      </w:ins>
      <w:ins w:id="105" w:author="Wang Judith" w:date="2019-10-15T20:42:00Z">
        <w:r>
          <w:rPr>
            <w:rFonts w:ascii="inherit" w:hAnsi="inherit" w:hint="eastAsia"/>
            <w:color w:val="666666"/>
          </w:rPr>
          <w:t>开化人们思想、</w:t>
        </w:r>
      </w:ins>
      <w:ins w:id="106" w:author="Wang Judith" w:date="2019-10-15T20:41:00Z">
        <w:r>
          <w:rPr>
            <w:rFonts w:ascii="inherit" w:hAnsi="inherit" w:hint="eastAsia"/>
            <w:color w:val="666666"/>
          </w:rPr>
          <w:t>让我们学会</w:t>
        </w:r>
      </w:ins>
      <w:ins w:id="107" w:author="Wang Judith" w:date="2019-10-15T20:42:00Z">
        <w:r>
          <w:rPr>
            <w:rFonts w:ascii="inherit" w:hAnsi="inherit" w:hint="eastAsia"/>
            <w:color w:val="666666"/>
          </w:rPr>
          <w:t>为了梦想付出努力，如选择</w:t>
        </w:r>
      </w:ins>
      <w:ins w:id="108" w:author="Wang Judith" w:date="2019-10-15T20:43:00Z">
        <w:r>
          <w:rPr>
            <w:rFonts w:ascii="inherit" w:hAnsi="inherit" w:hint="eastAsia"/>
            <w:color w:val="666666"/>
          </w:rPr>
          <w:t>理想的职业、理想的生活方式等</w:t>
        </w:r>
      </w:ins>
    </w:p>
    <w:p w:rsidR="001E724E" w:rsidRDefault="001E724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09" w:author="Wang Judith" w:date="2019-10-15T20:44:00Z"/>
          <w:rFonts w:ascii="inherit" w:hAnsi="inherit" w:hint="eastAsia"/>
          <w:color w:val="666666"/>
        </w:rPr>
      </w:pPr>
    </w:p>
    <w:p w:rsidR="001E724E" w:rsidRDefault="001E724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10" w:author="Wang Judith" w:date="2019-10-15T20:40:00Z"/>
          <w:rFonts w:ascii="inherit" w:hAnsi="inherit" w:hint="eastAsia"/>
          <w:color w:val="666666"/>
        </w:rPr>
      </w:pPr>
      <w:ins w:id="111" w:author="Wang Judith" w:date="2019-10-15T20:44:00Z">
        <w:r>
          <w:rPr>
            <w:rFonts w:ascii="inherit" w:hAnsi="inherit" w:hint="eastAsia"/>
            <w:color w:val="666666"/>
          </w:rPr>
          <w:t>个人观点：上述两者通过教育都可以达到</w:t>
        </w:r>
      </w:ins>
      <w:ins w:id="112" w:author="Wang Judith" w:date="2019-10-15T20:45:00Z">
        <w:r>
          <w:rPr>
            <w:rFonts w:ascii="inherit" w:hAnsi="inherit" w:hint="eastAsia"/>
            <w:color w:val="666666"/>
          </w:rPr>
          <w:t>，但是教育的目的远不止如此。</w:t>
        </w:r>
      </w:ins>
    </w:p>
    <w:p w:rsidR="001E724E" w:rsidRDefault="001E724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13" w:author="Wang Judith" w:date="2019-10-15T20:47:00Z"/>
          <w:rFonts w:ascii="inherit" w:hAnsi="inherit" w:hint="eastAsia"/>
          <w:color w:val="666666"/>
        </w:rPr>
      </w:pPr>
      <w:ins w:id="114" w:author="Wang Judith" w:date="2019-10-15T20:47:00Z">
        <w:r>
          <w:rPr>
            <w:rFonts w:ascii="inherit" w:hAnsi="inherit" w:hint="eastAsia"/>
            <w:color w:val="666666"/>
          </w:rPr>
          <w:t>Organized</w:t>
        </w:r>
        <w:r>
          <w:rPr>
            <w:rFonts w:ascii="inherit" w:hAnsi="inherit"/>
            <w:color w:val="666666"/>
          </w:rPr>
          <w:t xml:space="preserve"> education has served many purposes:</w:t>
        </w:r>
      </w:ins>
    </w:p>
    <w:p w:rsidR="001E724E" w:rsidRDefault="00255A79">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15" w:author="Wang Judith" w:date="2019-10-15T20:48:00Z"/>
          <w:rFonts w:ascii="inherit" w:hAnsi="inherit" w:hint="eastAsia"/>
          <w:color w:val="666666"/>
        </w:rPr>
        <w:pPrChange w:id="116" w:author="Wang Judith" w:date="2019-10-15T20:48:00Z">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PrChange>
      </w:pPr>
      <w:ins w:id="117" w:author="Wang Judith" w:date="2019-10-15T20:48:00Z">
        <w:r>
          <w:rPr>
            <w:rFonts w:ascii="inherit" w:hAnsi="inherit" w:hint="eastAsia"/>
            <w:color w:val="666666"/>
          </w:rPr>
          <w:t>T</w:t>
        </w:r>
        <w:r>
          <w:rPr>
            <w:rFonts w:ascii="inherit" w:hAnsi="inherit"/>
            <w:color w:val="666666"/>
          </w:rPr>
          <w:t>he transmission of tradition, knowledge, and skills;</w:t>
        </w:r>
      </w:ins>
    </w:p>
    <w:p w:rsidR="00255A79" w:rsidRDefault="00255A79">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18" w:author="Wang Judith" w:date="2019-10-15T20:48:00Z"/>
          <w:rFonts w:ascii="inherit" w:hAnsi="inherit" w:hint="eastAsia"/>
          <w:color w:val="666666"/>
        </w:rPr>
        <w:pPrChange w:id="119" w:author="Wang Judith" w:date="2019-10-15T20:48:00Z">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PrChange>
      </w:pPr>
      <w:ins w:id="120" w:author="Wang Judith" w:date="2019-10-15T20:48:00Z">
        <w:r>
          <w:rPr>
            <w:rFonts w:ascii="inherit" w:hAnsi="inherit" w:hint="eastAsia"/>
            <w:color w:val="666666"/>
          </w:rPr>
          <w:t>T</w:t>
        </w:r>
        <w:r>
          <w:rPr>
            <w:rFonts w:ascii="inherit" w:hAnsi="inherit"/>
            <w:color w:val="666666"/>
          </w:rPr>
          <w:t>he acculturation and socialization of the young;</w:t>
        </w:r>
      </w:ins>
    </w:p>
    <w:p w:rsidR="00255A79" w:rsidRDefault="00255A79">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21" w:author="Wang Judith" w:date="2019-10-15T20:49:00Z"/>
          <w:rFonts w:ascii="inherit" w:hAnsi="inherit" w:hint="eastAsia"/>
          <w:color w:val="666666"/>
        </w:rPr>
        <w:pPrChange w:id="122" w:author="Wang Judith" w:date="2019-10-15T20:48:00Z">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PrChange>
      </w:pPr>
      <w:ins w:id="123" w:author="Wang Judith" w:date="2019-10-15T20:49:00Z">
        <w:r>
          <w:rPr>
            <w:rFonts w:ascii="inherit" w:hAnsi="inherit" w:hint="eastAsia"/>
            <w:color w:val="666666"/>
          </w:rPr>
          <w:t>T</w:t>
        </w:r>
        <w:r>
          <w:rPr>
            <w:rFonts w:ascii="inherit" w:hAnsi="inherit"/>
            <w:color w:val="666666"/>
          </w:rPr>
          <w:t>he building and preserving of political-economic systems;</w:t>
        </w:r>
      </w:ins>
    </w:p>
    <w:p w:rsidR="00255A79" w:rsidRDefault="00255A79">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24" w:author="Wang Judith" w:date="2019-10-15T20:49:00Z"/>
          <w:rFonts w:ascii="inherit" w:hAnsi="inherit" w:hint="eastAsia"/>
          <w:color w:val="666666"/>
        </w:rPr>
        <w:pPrChange w:id="125" w:author="Wang Judith" w:date="2019-10-15T20:48:00Z">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PrChange>
      </w:pPr>
      <w:ins w:id="126" w:author="Wang Judith" w:date="2019-10-15T20:49:00Z">
        <w:r>
          <w:rPr>
            <w:rFonts w:ascii="inherit" w:hAnsi="inherit" w:hint="eastAsia"/>
            <w:color w:val="666666"/>
          </w:rPr>
          <w:t>T</w:t>
        </w:r>
        <w:r>
          <w:rPr>
            <w:rFonts w:ascii="inherit" w:hAnsi="inherit"/>
            <w:color w:val="666666"/>
          </w:rPr>
          <w:t>he provision of opportunity for social mobility;</w:t>
        </w:r>
      </w:ins>
    </w:p>
    <w:p w:rsidR="00255A79" w:rsidRDefault="00255A79">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27" w:author="Wang Judith" w:date="2019-10-15T20:50:00Z"/>
          <w:rFonts w:ascii="inherit" w:hAnsi="inherit" w:hint="eastAsia"/>
          <w:color w:val="666666"/>
        </w:rPr>
        <w:pPrChange w:id="128" w:author="Wang Judith" w:date="2019-10-15T20:48:00Z">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PrChange>
      </w:pPr>
      <w:ins w:id="129" w:author="Wang Judith" w:date="2019-10-15T20:49:00Z">
        <w:r>
          <w:rPr>
            <w:rFonts w:ascii="inherit" w:hAnsi="inherit" w:hint="eastAsia"/>
            <w:color w:val="666666"/>
          </w:rPr>
          <w:t>T</w:t>
        </w:r>
        <w:r>
          <w:rPr>
            <w:rFonts w:ascii="inherit" w:hAnsi="inherit"/>
            <w:color w:val="666666"/>
          </w:rPr>
          <w:t>he enhancement of the quality</w:t>
        </w:r>
      </w:ins>
      <w:ins w:id="130" w:author="Wang Judith" w:date="2019-10-15T20:50:00Z">
        <w:r>
          <w:rPr>
            <w:rFonts w:ascii="inherit" w:hAnsi="inherit"/>
            <w:color w:val="666666"/>
          </w:rPr>
          <w:t xml:space="preserve"> of life; and</w:t>
        </w:r>
      </w:ins>
    </w:p>
    <w:p w:rsidR="00255A79" w:rsidRDefault="00255A79">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31" w:author="Wang Judith" w:date="2019-10-15T20:48:00Z"/>
          <w:rFonts w:ascii="inherit" w:hAnsi="inherit" w:hint="eastAsia"/>
          <w:color w:val="666666"/>
        </w:rPr>
        <w:pPrChange w:id="132" w:author="Wang Judith" w:date="2019-10-15T20:48:00Z">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pPrChange>
      </w:pPr>
      <w:ins w:id="133" w:author="Wang Judith" w:date="2019-10-15T20:50:00Z">
        <w:r>
          <w:rPr>
            <w:rFonts w:ascii="inherit" w:hAnsi="inherit" w:hint="eastAsia"/>
            <w:color w:val="666666"/>
          </w:rPr>
          <w:t>T</w:t>
        </w:r>
        <w:r>
          <w:rPr>
            <w:rFonts w:ascii="inherit" w:hAnsi="inherit"/>
            <w:color w:val="666666"/>
          </w:rPr>
          <w:t>he cultivation of individual potential, among others.</w:t>
        </w:r>
      </w:ins>
    </w:p>
    <w:p w:rsidR="00255A79" w:rsidRPr="001E724E" w:rsidRDefault="00255A79"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34" w:author="Wang Judith" w:date="2019-10-15T21:00:00Z"/>
          <w:rFonts w:ascii="Arial" w:hAnsi="Arial" w:cs="Arial"/>
          <w:color w:val="666666"/>
        </w:rPr>
      </w:pPr>
      <w:r>
        <w:rPr>
          <w:rFonts w:ascii="Arial" w:hAnsi="Arial" w:cs="Arial"/>
          <w:color w:val="666666"/>
        </w:rPr>
        <w:t xml:space="preserve">5 It is not necessary for people to </w:t>
      </w:r>
      <w:r w:rsidRPr="00681BD4">
        <w:rPr>
          <w:rFonts w:ascii="Arial" w:hAnsi="Arial" w:cs="Arial"/>
          <w:color w:val="666666"/>
          <w:highlight w:val="yellow"/>
          <w:rPrChange w:id="135" w:author="Wang Judith" w:date="2019-10-15T21:00:00Z">
            <w:rPr>
              <w:rFonts w:ascii="Arial" w:hAnsi="Arial" w:cs="Arial"/>
              <w:color w:val="666666"/>
            </w:rPr>
          </w:rPrChange>
        </w:rPr>
        <w:t>travel</w:t>
      </w:r>
      <w:r>
        <w:rPr>
          <w:rFonts w:ascii="Arial" w:hAnsi="Arial" w:cs="Arial"/>
          <w:color w:val="666666"/>
        </w:rPr>
        <w:t xml:space="preserve"> to other places to learn about the </w:t>
      </w:r>
      <w:r w:rsidRPr="00681BD4">
        <w:rPr>
          <w:rFonts w:ascii="Arial" w:hAnsi="Arial" w:cs="Arial"/>
          <w:color w:val="666666"/>
          <w:highlight w:val="yellow"/>
          <w:rPrChange w:id="136" w:author="Wang Judith" w:date="2019-10-15T21:00:00Z">
            <w:rPr>
              <w:rFonts w:ascii="Arial" w:hAnsi="Arial" w:cs="Arial"/>
              <w:color w:val="666666"/>
            </w:rPr>
          </w:rPrChange>
        </w:rPr>
        <w:t>culture</w:t>
      </w:r>
      <w:r>
        <w:rPr>
          <w:rFonts w:ascii="Arial" w:hAnsi="Arial" w:cs="Arial"/>
          <w:color w:val="666666"/>
        </w:rPr>
        <w:t xml:space="preserve">. We can </w:t>
      </w:r>
      <w:r w:rsidRPr="00776424">
        <w:rPr>
          <w:rFonts w:ascii="Arial" w:hAnsi="Arial" w:cs="Arial"/>
          <w:color w:val="666666"/>
          <w:highlight w:val="magenta"/>
          <w:rPrChange w:id="137" w:author="Wang Judith" w:date="2019-10-15T21:02:00Z">
            <w:rPr>
              <w:rFonts w:ascii="Arial" w:hAnsi="Arial" w:cs="Arial"/>
              <w:color w:val="666666"/>
            </w:rPr>
          </w:rPrChange>
        </w:rPr>
        <w:t>learn as much as</w:t>
      </w:r>
      <w:r>
        <w:rPr>
          <w:rFonts w:ascii="Arial" w:hAnsi="Arial" w:cs="Arial"/>
          <w:color w:val="666666"/>
        </w:rPr>
        <w:t xml:space="preserve"> from books, films, and the Internet. To what extent do you agree or disagree?</w:t>
      </w:r>
    </w:p>
    <w:p w:rsidR="00255A79" w:rsidRDefault="00255A79"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38" w:author="Wang Judith" w:date="2019-10-15T21:01:00Z"/>
          <w:rFonts w:ascii="Arial" w:hAnsi="Arial" w:cs="Arial"/>
          <w:color w:val="666666"/>
        </w:rPr>
      </w:pPr>
      <w:ins w:id="139" w:author="Wang Judith" w:date="2019-10-15T21:00:00Z">
        <w:r>
          <w:rPr>
            <w:rFonts w:ascii="Arial" w:hAnsi="Arial" w:cs="Arial" w:hint="eastAsia"/>
            <w:color w:val="666666"/>
          </w:rPr>
          <w:t>题型：</w:t>
        </w:r>
      </w:ins>
      <w:ins w:id="140" w:author="Wang Judith" w:date="2019-10-15T21:01:00Z">
        <w:r w:rsidR="00681BD4">
          <w:rPr>
            <w:rFonts w:ascii="Arial" w:hAnsi="Arial" w:cs="Arial" w:hint="eastAsia"/>
            <w:color w:val="666666"/>
          </w:rPr>
          <w:t>单边选择</w:t>
        </w:r>
      </w:ins>
    </w:p>
    <w:p w:rsidR="00681BD4" w:rsidRDefault="00681BD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41" w:author="Wang Judith" w:date="2019-10-15T21:01:00Z"/>
          <w:rFonts w:ascii="Arial" w:hAnsi="Arial" w:cs="Arial"/>
          <w:color w:val="666666"/>
        </w:rPr>
      </w:pPr>
      <w:ins w:id="142" w:author="Wang Judith" w:date="2019-10-15T21:01:00Z">
        <w:r>
          <w:rPr>
            <w:rFonts w:ascii="Arial" w:hAnsi="Arial" w:cs="Arial" w:hint="eastAsia"/>
            <w:color w:val="666666"/>
          </w:rPr>
          <w:t>立场：</w:t>
        </w:r>
        <w:r w:rsidR="00776424">
          <w:rPr>
            <w:rFonts w:ascii="Arial" w:hAnsi="Arial" w:cs="Arial" w:hint="eastAsia"/>
            <w:color w:val="666666"/>
          </w:rPr>
          <w:t>不同意</w:t>
        </w:r>
      </w:ins>
    </w:p>
    <w:p w:rsidR="00776424" w:rsidRDefault="0077642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43" w:author="Wang Judith" w:date="2019-10-15T21:01:00Z"/>
          <w:rFonts w:ascii="Arial" w:hAnsi="Arial" w:cs="Arial"/>
          <w:color w:val="666666"/>
        </w:rPr>
      </w:pPr>
    </w:p>
    <w:p w:rsidR="00A65B5F" w:rsidRDefault="0077642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44" w:author="Wang Judith" w:date="2019-10-15T21:03:00Z"/>
          <w:rFonts w:ascii="Arial" w:hAnsi="Arial" w:cs="Arial"/>
          <w:color w:val="666666"/>
        </w:rPr>
      </w:pPr>
      <w:ins w:id="145" w:author="Wang Judith" w:date="2019-10-15T21:02:00Z">
        <w:r>
          <w:rPr>
            <w:rFonts w:ascii="Arial" w:hAnsi="Arial" w:cs="Arial" w:hint="eastAsia"/>
            <w:color w:val="666666"/>
          </w:rPr>
          <w:t>确实</w:t>
        </w:r>
        <w:r>
          <w:rPr>
            <w:rFonts w:ascii="Arial" w:hAnsi="Arial" w:cs="Arial" w:hint="eastAsia"/>
            <w:color w:val="666666"/>
          </w:rPr>
          <w:t>books</w:t>
        </w:r>
        <w:r>
          <w:rPr>
            <w:rFonts w:ascii="Arial" w:hAnsi="Arial" w:cs="Arial" w:hint="eastAsia"/>
            <w:color w:val="666666"/>
          </w:rPr>
          <w:t>、</w:t>
        </w:r>
        <w:r>
          <w:rPr>
            <w:rFonts w:ascii="Arial" w:hAnsi="Arial" w:cs="Arial"/>
            <w:color w:val="666666"/>
          </w:rPr>
          <w:t>films</w:t>
        </w:r>
        <w:r>
          <w:rPr>
            <w:rFonts w:ascii="Arial" w:hAnsi="Arial" w:cs="Arial" w:hint="eastAsia"/>
            <w:color w:val="666666"/>
          </w:rPr>
          <w:t>、</w:t>
        </w:r>
        <w:r>
          <w:rPr>
            <w:rFonts w:ascii="Arial" w:hAnsi="Arial" w:cs="Arial"/>
            <w:color w:val="666666"/>
          </w:rPr>
          <w:t xml:space="preserve">the </w:t>
        </w:r>
        <w:r>
          <w:rPr>
            <w:rFonts w:ascii="Arial" w:hAnsi="Arial" w:cs="Arial" w:hint="eastAsia"/>
            <w:color w:val="666666"/>
          </w:rPr>
          <w:t>Inter</w:t>
        </w:r>
        <w:r>
          <w:rPr>
            <w:rFonts w:ascii="Arial" w:hAnsi="Arial" w:cs="Arial"/>
            <w:color w:val="666666"/>
          </w:rPr>
          <w:t>net</w:t>
        </w:r>
      </w:ins>
      <w:ins w:id="146" w:author="Wang Judith" w:date="2019-10-15T21:03:00Z">
        <w:r>
          <w:rPr>
            <w:rFonts w:ascii="Arial" w:hAnsi="Arial" w:cs="Arial" w:hint="eastAsia"/>
            <w:color w:val="666666"/>
          </w:rPr>
          <w:t>都可以作为学习文化的</w:t>
        </w:r>
        <w:r w:rsidR="00A65B5F">
          <w:rPr>
            <w:rFonts w:ascii="Arial" w:hAnsi="Arial" w:cs="Arial" w:hint="eastAsia"/>
            <w:color w:val="666666"/>
          </w:rPr>
          <w:t>途径和工具</w:t>
        </w:r>
      </w:ins>
      <w:ins w:id="147" w:author="Wang Judith" w:date="2019-10-15T21:18:00Z">
        <w:r w:rsidR="00BE08D1">
          <w:rPr>
            <w:rFonts w:ascii="Arial" w:hAnsi="Arial" w:cs="Arial" w:hint="eastAsia"/>
            <w:color w:val="666666"/>
          </w:rPr>
          <w:t>，但我们始终只是旁观者</w:t>
        </w:r>
      </w:ins>
      <w:ins w:id="148" w:author="Wang Judith" w:date="2019-10-15T21:03:00Z">
        <w:r w:rsidR="00A65B5F">
          <w:rPr>
            <w:rFonts w:ascii="Arial" w:hAnsi="Arial" w:cs="Arial" w:hint="eastAsia"/>
            <w:color w:val="666666"/>
          </w:rPr>
          <w:t>。</w:t>
        </w:r>
      </w:ins>
      <w:ins w:id="149" w:author="Wang Judith" w:date="2019-10-15T21:04:00Z">
        <w:r w:rsidR="00A65B5F">
          <w:rPr>
            <w:rFonts w:ascii="Arial" w:hAnsi="Arial" w:cs="Arial" w:hint="eastAsia"/>
            <w:color w:val="666666"/>
          </w:rPr>
          <w:t>从</w:t>
        </w:r>
        <w:r w:rsidR="00A65B5F">
          <w:rPr>
            <w:rFonts w:ascii="Arial" w:hAnsi="Arial" w:cs="Arial" w:hint="eastAsia"/>
            <w:color w:val="666666"/>
          </w:rPr>
          <w:t>books</w:t>
        </w:r>
        <w:r w:rsidR="00A65B5F">
          <w:rPr>
            <w:rFonts w:ascii="Arial" w:hAnsi="Arial" w:cs="Arial" w:hint="eastAsia"/>
            <w:color w:val="666666"/>
          </w:rPr>
          <w:t>的文字和图片描述中知道一些基本知识；从</w:t>
        </w:r>
        <w:r w:rsidR="00A65B5F">
          <w:rPr>
            <w:rFonts w:ascii="Arial" w:hAnsi="Arial" w:cs="Arial" w:hint="eastAsia"/>
            <w:color w:val="666666"/>
          </w:rPr>
          <w:t>films</w:t>
        </w:r>
        <w:r w:rsidR="00A65B5F">
          <w:rPr>
            <w:rFonts w:ascii="Arial" w:hAnsi="Arial" w:cs="Arial" w:hint="eastAsia"/>
            <w:color w:val="666666"/>
          </w:rPr>
          <w:t>和</w:t>
        </w:r>
        <w:r w:rsidR="00A65B5F">
          <w:rPr>
            <w:rFonts w:ascii="Arial" w:hAnsi="Arial" w:cs="Arial" w:hint="eastAsia"/>
            <w:color w:val="666666"/>
          </w:rPr>
          <w:t>Internet</w:t>
        </w:r>
      </w:ins>
      <w:ins w:id="150" w:author="Wang Judith" w:date="2019-10-15T21:05:00Z">
        <w:r w:rsidR="00A65B5F">
          <w:rPr>
            <w:rFonts w:ascii="Arial" w:hAnsi="Arial" w:cs="Arial" w:hint="eastAsia"/>
            <w:color w:val="666666"/>
          </w:rPr>
          <w:t>的动态视频影像中学会一些</w:t>
        </w:r>
      </w:ins>
      <w:ins w:id="151" w:author="Wang Judith" w:date="2019-10-15T21:08:00Z">
        <w:r w:rsidR="00A65B5F">
          <w:rPr>
            <w:rFonts w:ascii="Arial" w:hAnsi="Arial" w:cs="Arial" w:hint="eastAsia"/>
            <w:color w:val="666666"/>
          </w:rPr>
          <w:t>风土人情</w:t>
        </w:r>
      </w:ins>
      <w:ins w:id="152" w:author="Wang Judith" w:date="2019-10-15T21:18:00Z">
        <w:r w:rsidR="00BE08D1">
          <w:rPr>
            <w:rFonts w:ascii="Arial" w:hAnsi="Arial" w:cs="Arial" w:hint="eastAsia"/>
            <w:color w:val="666666"/>
          </w:rPr>
          <w:t>。</w:t>
        </w:r>
      </w:ins>
    </w:p>
    <w:p w:rsidR="00A65B5F" w:rsidRDefault="00A65B5F"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53" w:author="Wang Judith" w:date="2019-10-15T21:03:00Z"/>
          <w:rFonts w:ascii="Arial" w:hAnsi="Arial" w:cs="Arial"/>
          <w:color w:val="666666"/>
        </w:rPr>
      </w:pPr>
    </w:p>
    <w:p w:rsidR="00A65B5F" w:rsidRDefault="00A65B5F"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54" w:author="Wang Judith" w:date="2019-10-15T21:26:00Z"/>
          <w:rFonts w:ascii="Arial" w:hAnsi="Arial" w:cs="Arial"/>
          <w:color w:val="666666"/>
        </w:rPr>
      </w:pPr>
      <w:ins w:id="155" w:author="Wang Judith" w:date="2019-10-15T21:03:00Z">
        <w:r>
          <w:rPr>
            <w:rFonts w:ascii="Arial" w:hAnsi="Arial" w:cs="Arial" w:hint="eastAsia"/>
            <w:color w:val="666666"/>
          </w:rPr>
          <w:t>但是</w:t>
        </w:r>
      </w:ins>
      <w:ins w:id="156" w:author="Wang Judith" w:date="2019-10-15T21:08:00Z">
        <w:r>
          <w:rPr>
            <w:rFonts w:ascii="Arial" w:hAnsi="Arial" w:cs="Arial" w:hint="eastAsia"/>
            <w:color w:val="666666"/>
          </w:rPr>
          <w:t>，</w:t>
        </w:r>
      </w:ins>
      <w:ins w:id="157" w:author="Wang Judith" w:date="2019-10-15T21:09:00Z">
        <w:r>
          <w:rPr>
            <w:rFonts w:ascii="Arial" w:hAnsi="Arial" w:cs="Arial" w:hint="eastAsia"/>
            <w:color w:val="666666"/>
          </w:rPr>
          <w:t>通过上述途径学到的文化</w:t>
        </w:r>
      </w:ins>
      <w:ins w:id="158" w:author="Wang Judith" w:date="2019-10-15T21:17:00Z">
        <w:r w:rsidR="004E4B19">
          <w:rPr>
            <w:rFonts w:ascii="Arial" w:hAnsi="Arial" w:cs="Arial" w:hint="eastAsia"/>
            <w:color w:val="666666"/>
          </w:rPr>
          <w:t>和亲自到当地旅游相比，</w:t>
        </w:r>
      </w:ins>
      <w:ins w:id="159" w:author="Wang Judith" w:date="2019-10-15T21:09:00Z">
        <w:r>
          <w:rPr>
            <w:rFonts w:ascii="Arial" w:hAnsi="Arial" w:cs="Arial" w:hint="eastAsia"/>
            <w:color w:val="666666"/>
          </w:rPr>
          <w:t>是不可能</w:t>
        </w:r>
      </w:ins>
      <w:ins w:id="160" w:author="Wang Judith" w:date="2019-10-15T21:17:00Z">
        <w:r w:rsidR="004E4B19">
          <w:rPr>
            <w:rFonts w:ascii="Arial" w:hAnsi="Arial" w:cs="Arial" w:hint="eastAsia"/>
            <w:color w:val="666666"/>
          </w:rPr>
          <w:t>达到</w:t>
        </w:r>
      </w:ins>
      <w:ins w:id="161" w:author="Wang Judith" w:date="2019-10-15T21:09:00Z">
        <w:r>
          <w:rPr>
            <w:rFonts w:ascii="Arial" w:hAnsi="Arial" w:cs="Arial" w:hint="eastAsia"/>
            <w:color w:val="666666"/>
          </w:rPr>
          <w:t>一样的</w:t>
        </w:r>
      </w:ins>
      <w:ins w:id="162" w:author="Wang Judith" w:date="2019-10-15T21:17:00Z">
        <w:r w:rsidR="004E4B19">
          <w:rPr>
            <w:rFonts w:ascii="Arial" w:hAnsi="Arial" w:cs="Arial" w:hint="eastAsia"/>
            <w:color w:val="666666"/>
          </w:rPr>
          <w:t>效果的</w:t>
        </w:r>
      </w:ins>
      <w:ins w:id="163" w:author="Wang Judith" w:date="2019-10-15T21:09:00Z">
        <w:r>
          <w:rPr>
            <w:rFonts w:ascii="Arial" w:hAnsi="Arial" w:cs="Arial" w:hint="eastAsia"/>
            <w:color w:val="666666"/>
          </w:rPr>
          <w:t>。</w:t>
        </w:r>
      </w:ins>
      <w:ins w:id="164" w:author="Wang Judith" w:date="2019-10-15T21:20:00Z">
        <w:r w:rsidR="00BE08D1">
          <w:rPr>
            <w:rFonts w:ascii="Arial" w:hAnsi="Arial" w:cs="Arial" w:hint="eastAsia"/>
            <w:color w:val="666666"/>
          </w:rPr>
          <w:t>到</w:t>
        </w:r>
      </w:ins>
      <w:ins w:id="165" w:author="Wang Judith" w:date="2019-10-15T21:21:00Z">
        <w:r w:rsidR="00BE08D1">
          <w:rPr>
            <w:rFonts w:ascii="Arial" w:hAnsi="Arial" w:cs="Arial" w:hint="eastAsia"/>
            <w:color w:val="666666"/>
          </w:rPr>
          <w:t>当地旅游，通过亲自感受当地的风土人情</w:t>
        </w:r>
      </w:ins>
      <w:ins w:id="166" w:author="Wang Judith" w:date="2019-10-15T21:22:00Z">
        <w:r w:rsidR="00BE08D1">
          <w:rPr>
            <w:rFonts w:ascii="Arial" w:hAnsi="Arial" w:cs="Arial" w:hint="eastAsia"/>
            <w:color w:val="666666"/>
          </w:rPr>
          <w:t>（自然风景、</w:t>
        </w:r>
      </w:ins>
      <w:ins w:id="167" w:author="Wang Judith" w:date="2019-10-15T21:23:00Z">
        <w:r w:rsidR="00BE08D1">
          <w:rPr>
            <w:rFonts w:ascii="Arial" w:hAnsi="Arial" w:cs="Arial" w:hint="eastAsia"/>
            <w:color w:val="666666"/>
          </w:rPr>
          <w:t>文化习俗、美食</w:t>
        </w:r>
      </w:ins>
      <w:ins w:id="168" w:author="Wang Judith" w:date="2019-10-15T21:22:00Z">
        <w:r w:rsidR="00BE08D1">
          <w:rPr>
            <w:rFonts w:ascii="Arial" w:hAnsi="Arial" w:cs="Arial" w:hint="eastAsia"/>
            <w:color w:val="666666"/>
          </w:rPr>
          <w:t>）</w:t>
        </w:r>
      </w:ins>
      <w:ins w:id="169" w:author="Wang Judith" w:date="2019-10-15T21:24:00Z">
        <w:r w:rsidR="00BE08D1">
          <w:rPr>
            <w:rFonts w:ascii="Arial" w:hAnsi="Arial" w:cs="Arial" w:hint="eastAsia"/>
            <w:color w:val="666666"/>
          </w:rPr>
          <w:t>可以学到更多，并且有更深的记忆，因为我们是亲历者。</w:t>
        </w:r>
      </w:ins>
      <w:ins w:id="170" w:author="Wang Judith" w:date="2019-10-15T21:25:00Z">
        <w:r w:rsidR="00BE08D1">
          <w:rPr>
            <w:rFonts w:ascii="Arial" w:hAnsi="Arial" w:cs="Arial" w:hint="eastAsia"/>
            <w:color w:val="666666"/>
          </w:rPr>
          <w:t>人与自然、人与人之间的接触和感受是比任何</w:t>
        </w:r>
      </w:ins>
      <w:ins w:id="171" w:author="Wang Judith" w:date="2019-10-15T21:26:00Z">
        <w:r w:rsidR="00BE08D1">
          <w:rPr>
            <w:rFonts w:ascii="Arial" w:hAnsi="Arial" w:cs="Arial" w:hint="eastAsia"/>
            <w:color w:val="666666"/>
          </w:rPr>
          <w:t>媒介来得更直接、更有冲击力的。</w:t>
        </w:r>
      </w:ins>
    </w:p>
    <w:p w:rsidR="00BE08D1" w:rsidRDefault="00BE08D1"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72" w:author="Wang Judith" w:date="2019-10-15T21:26:00Z"/>
          <w:rFonts w:ascii="Arial" w:hAnsi="Arial" w:cs="Arial"/>
          <w:color w:val="666666"/>
        </w:rPr>
      </w:pPr>
    </w:p>
    <w:p w:rsidR="00BE08D1" w:rsidRDefault="00BE08D1"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73" w:author="Wang Judith" w:date="2019-10-15T21:01:00Z"/>
          <w:rFonts w:ascii="Arial" w:hAnsi="Arial" w:cs="Arial"/>
          <w:color w:val="666666"/>
        </w:rPr>
      </w:pPr>
      <w:ins w:id="174" w:author="Wang Judith" w:date="2019-10-15T21:26:00Z">
        <w:r>
          <w:rPr>
            <w:rFonts w:ascii="Arial" w:hAnsi="Arial" w:cs="Arial" w:hint="eastAsia"/>
            <w:color w:val="666666"/>
          </w:rPr>
          <w:t>个人观点：</w:t>
        </w:r>
        <w:r w:rsidR="003E5239">
          <w:rPr>
            <w:rFonts w:ascii="Arial" w:hAnsi="Arial" w:cs="Arial" w:hint="eastAsia"/>
            <w:color w:val="666666"/>
          </w:rPr>
          <w:t>人们通过</w:t>
        </w:r>
      </w:ins>
      <w:ins w:id="175" w:author="Wang Judith" w:date="2019-10-15T21:27:00Z">
        <w:r w:rsidR="003E5239">
          <w:rPr>
            <w:rFonts w:ascii="Arial" w:hAnsi="Arial" w:cs="Arial" w:hint="eastAsia"/>
            <w:color w:val="666666"/>
          </w:rPr>
          <w:t>旅游学习其他地方的文化是非常有必要的</w:t>
        </w:r>
        <w:r w:rsidR="00E71AC3">
          <w:rPr>
            <w:rFonts w:ascii="Arial" w:hAnsi="Arial" w:cs="Arial" w:hint="eastAsia"/>
            <w:color w:val="666666"/>
          </w:rPr>
          <w:t>。亲历比旁观习得的文化更加直接</w:t>
        </w:r>
      </w:ins>
      <w:ins w:id="176" w:author="Wang Judith" w:date="2019-10-15T21:28:00Z">
        <w:r w:rsidR="00E71AC3">
          <w:rPr>
            <w:rFonts w:ascii="Arial" w:hAnsi="Arial" w:cs="Arial" w:hint="eastAsia"/>
            <w:color w:val="666666"/>
          </w:rPr>
          <w:t>、更加深刻、更加有影响力。</w:t>
        </w:r>
      </w:ins>
    </w:p>
    <w:p w:rsidR="00681BD4" w:rsidRPr="004E4B19" w:rsidRDefault="00681BD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77" w:author="Wang Judith" w:date="2019-10-15T21:00:00Z"/>
          <w:rFonts w:ascii="Arial" w:hAnsi="Arial" w:cs="Arial"/>
          <w:color w:val="666666"/>
        </w:rPr>
      </w:pPr>
    </w:p>
    <w:p w:rsidR="00255A79" w:rsidRDefault="00255A79"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78" w:author="Wang Judith" w:date="2019-10-15T21:28:00Z"/>
          <w:rFonts w:ascii="Arial" w:hAnsi="Arial" w:cs="Arial"/>
          <w:color w:val="666666"/>
        </w:rPr>
      </w:pPr>
      <w:r>
        <w:rPr>
          <w:rFonts w:ascii="Arial" w:hAnsi="Arial" w:cs="Arial"/>
          <w:color w:val="666666"/>
        </w:rPr>
        <w:t xml:space="preserve">6 Full-time university students should spend a lot of time </w:t>
      </w:r>
      <w:r w:rsidRPr="007B4C6A">
        <w:rPr>
          <w:rFonts w:ascii="Arial" w:hAnsi="Arial" w:cs="Arial"/>
          <w:color w:val="666666"/>
          <w:highlight w:val="yellow"/>
          <w:rPrChange w:id="179" w:author="Wang Judith" w:date="2019-10-15T21:28:00Z">
            <w:rPr>
              <w:rFonts w:ascii="Arial" w:hAnsi="Arial" w:cs="Arial"/>
              <w:color w:val="666666"/>
            </w:rPr>
          </w:rPrChange>
        </w:rPr>
        <w:t>studying</w:t>
      </w:r>
      <w:r>
        <w:rPr>
          <w:rFonts w:ascii="Arial" w:hAnsi="Arial" w:cs="Arial"/>
          <w:color w:val="666666"/>
        </w:rPr>
        <w:t>, but it is essential to be involved in other activities. To what extent do you agree or disagree?</w:t>
      </w:r>
    </w:p>
    <w:p w:rsidR="002C1C2E" w:rsidRDefault="002C1C2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80" w:author="Wang Judith" w:date="2019-10-15T21:28:00Z"/>
          <w:rFonts w:ascii="Arial" w:hAnsi="Arial" w:cs="Arial"/>
          <w:color w:val="666666"/>
        </w:rPr>
      </w:pPr>
      <w:ins w:id="181" w:author="Wang Judith" w:date="2019-10-15T21:28:00Z">
        <w:r>
          <w:rPr>
            <w:rFonts w:ascii="Arial" w:hAnsi="Arial" w:cs="Arial" w:hint="eastAsia"/>
            <w:color w:val="666666"/>
          </w:rPr>
          <w:t>题型：</w:t>
        </w:r>
        <w:r w:rsidR="007B4C6A">
          <w:rPr>
            <w:rFonts w:ascii="Arial" w:hAnsi="Arial" w:cs="Arial" w:hint="eastAsia"/>
            <w:color w:val="666666"/>
          </w:rPr>
          <w:t>单边选择</w:t>
        </w:r>
      </w:ins>
    </w:p>
    <w:p w:rsidR="007B4C6A" w:rsidRDefault="007B4C6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82" w:author="Wang Judith" w:date="2019-10-15T21:29:00Z"/>
          <w:rFonts w:ascii="Arial" w:hAnsi="Arial" w:cs="Arial"/>
          <w:color w:val="666666"/>
        </w:rPr>
      </w:pPr>
      <w:ins w:id="183" w:author="Wang Judith" w:date="2019-10-15T21:28:00Z">
        <w:r>
          <w:rPr>
            <w:rFonts w:ascii="Arial" w:hAnsi="Arial" w:cs="Arial" w:hint="eastAsia"/>
            <w:color w:val="666666"/>
          </w:rPr>
          <w:t>立场：</w:t>
        </w:r>
      </w:ins>
      <w:ins w:id="184" w:author="Wang Judith" w:date="2019-10-15T21:29:00Z">
        <w:r>
          <w:rPr>
            <w:rFonts w:ascii="Arial" w:hAnsi="Arial" w:cs="Arial" w:hint="eastAsia"/>
            <w:color w:val="666666"/>
          </w:rPr>
          <w:t>同意</w:t>
        </w:r>
      </w:ins>
    </w:p>
    <w:p w:rsidR="00F06BDA" w:rsidRDefault="00F06BD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85" w:author="Wang Judith" w:date="2019-10-15T21:29:00Z"/>
          <w:rFonts w:ascii="Arial" w:hAnsi="Arial" w:cs="Arial"/>
          <w:color w:val="666666"/>
        </w:rPr>
      </w:pPr>
    </w:p>
    <w:p w:rsidR="001A4A1E" w:rsidRDefault="001A4A1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86" w:author="Wang Judith" w:date="2019-10-15T21:30:00Z"/>
          <w:rFonts w:ascii="Arial" w:hAnsi="Arial" w:cs="Arial"/>
          <w:color w:val="666666"/>
        </w:rPr>
      </w:pPr>
      <w:ins w:id="187" w:author="Wang Judith" w:date="2019-10-15T21:30:00Z">
        <w:r>
          <w:rPr>
            <w:rFonts w:ascii="Arial" w:hAnsi="Arial" w:cs="Arial" w:hint="eastAsia"/>
            <w:color w:val="666666"/>
          </w:rPr>
          <w:t>学以致用是非常重要的。实践是检验真理的</w:t>
        </w:r>
      </w:ins>
      <w:ins w:id="188" w:author="Wang Judith" w:date="2019-10-15T21:31:00Z">
        <w:r>
          <w:rPr>
            <w:rFonts w:ascii="Arial" w:hAnsi="Arial" w:cs="Arial" w:hint="eastAsia"/>
            <w:color w:val="666666"/>
          </w:rPr>
          <w:t>唯一标准</w:t>
        </w:r>
        <w:r>
          <w:rPr>
            <w:rFonts w:ascii="Arial" w:hAnsi="Arial" w:cs="Arial" w:hint="eastAsia"/>
            <w:color w:val="666666"/>
          </w:rPr>
          <w:t>/</w:t>
        </w:r>
        <w:r>
          <w:rPr>
            <w:rFonts w:ascii="Arial" w:hAnsi="Arial" w:cs="Arial" w:hint="eastAsia"/>
            <w:color w:val="666666"/>
          </w:rPr>
          <w:t>实践出真知。</w:t>
        </w:r>
      </w:ins>
    </w:p>
    <w:p w:rsidR="001A4A1E" w:rsidRDefault="001A4A1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89" w:author="Wang Judith" w:date="2019-10-15T21:30:00Z"/>
          <w:rFonts w:ascii="Arial" w:hAnsi="Arial" w:cs="Arial"/>
          <w:color w:val="666666"/>
        </w:rPr>
      </w:pPr>
    </w:p>
    <w:p w:rsidR="001A4A1E" w:rsidRDefault="001A4A1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90" w:author="Wang Judith" w:date="2019-10-15T21:32:00Z"/>
          <w:rFonts w:ascii="Arial" w:hAnsi="Arial" w:cs="Arial"/>
          <w:color w:val="666666"/>
        </w:rPr>
      </w:pPr>
      <w:ins w:id="191" w:author="Wang Judith" w:date="2019-10-15T21:30:00Z">
        <w:r>
          <w:rPr>
            <w:rFonts w:ascii="Arial" w:hAnsi="Arial" w:cs="Arial" w:hint="eastAsia"/>
            <w:color w:val="666666"/>
          </w:rPr>
          <w:t>劳逸结合是非常重要的</w:t>
        </w:r>
      </w:ins>
      <w:ins w:id="192" w:author="Wang Judith" w:date="2019-10-15T21:31:00Z">
        <w:r>
          <w:rPr>
            <w:rFonts w:ascii="Arial" w:hAnsi="Arial" w:cs="Arial" w:hint="eastAsia"/>
            <w:color w:val="666666"/>
          </w:rPr>
          <w:t>。</w:t>
        </w:r>
      </w:ins>
      <w:ins w:id="193" w:author="Wang Judith" w:date="2019-10-15T21:33:00Z">
        <w:r>
          <w:rPr>
            <w:rFonts w:ascii="Arial" w:hAnsi="Arial" w:cs="Arial" w:hint="eastAsia"/>
            <w:color w:val="666666"/>
          </w:rPr>
          <w:t>学习是一项费体力的脑力劳动，长时间的学习会使人疲惫不堪</w:t>
        </w:r>
      </w:ins>
      <w:ins w:id="194" w:author="Wang Judith" w:date="2019-10-15T21:34:00Z">
        <w:r>
          <w:rPr>
            <w:rFonts w:ascii="Arial" w:hAnsi="Arial" w:cs="Arial" w:hint="eastAsia"/>
            <w:color w:val="666666"/>
          </w:rPr>
          <w:t>，反而会影响学习效率，不利于长远发展。</w:t>
        </w:r>
      </w:ins>
    </w:p>
    <w:p w:rsidR="001A4A1E" w:rsidRDefault="001A4A1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95" w:author="Wang Judith" w:date="2019-10-15T21:32:00Z"/>
          <w:rFonts w:ascii="Arial" w:hAnsi="Arial" w:cs="Arial"/>
          <w:color w:val="666666"/>
        </w:rPr>
      </w:pPr>
    </w:p>
    <w:p w:rsidR="001A4A1E" w:rsidRDefault="001A4A1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96" w:author="Wang Judith" w:date="2019-10-15T21:35:00Z"/>
          <w:rFonts w:ascii="Arial" w:hAnsi="Arial" w:cs="Arial"/>
          <w:color w:val="666666"/>
        </w:rPr>
      </w:pPr>
      <w:ins w:id="197" w:author="Wang Judith" w:date="2019-10-15T21:32:00Z">
        <w:r>
          <w:rPr>
            <w:rFonts w:ascii="Arial" w:hAnsi="Arial" w:cs="Arial" w:hint="eastAsia"/>
            <w:color w:val="666666"/>
          </w:rPr>
          <w:t>现在教育的大趋势是“德”、“智”、“体”、“</w:t>
        </w:r>
      </w:ins>
      <w:ins w:id="198" w:author="Wang Judith" w:date="2019-10-15T21:33:00Z">
        <w:r>
          <w:rPr>
            <w:rFonts w:ascii="Arial" w:hAnsi="Arial" w:cs="Arial" w:hint="eastAsia"/>
            <w:color w:val="666666"/>
          </w:rPr>
          <w:t>美</w:t>
        </w:r>
      </w:ins>
      <w:ins w:id="199" w:author="Wang Judith" w:date="2019-10-15T21:32:00Z">
        <w:r>
          <w:rPr>
            <w:rFonts w:ascii="Arial" w:hAnsi="Arial" w:cs="Arial" w:hint="eastAsia"/>
            <w:color w:val="666666"/>
          </w:rPr>
          <w:t>”</w:t>
        </w:r>
      </w:ins>
      <w:ins w:id="200" w:author="Wang Judith" w:date="2019-10-15T21:33:00Z">
        <w:r>
          <w:rPr>
            <w:rFonts w:ascii="Arial" w:hAnsi="Arial" w:cs="Arial" w:hint="eastAsia"/>
            <w:color w:val="666666"/>
          </w:rPr>
          <w:t>、“劳”</w:t>
        </w:r>
      </w:ins>
      <w:ins w:id="201" w:author="Wang Judith" w:date="2019-10-15T21:34:00Z">
        <w:r>
          <w:rPr>
            <w:rFonts w:ascii="Arial" w:hAnsi="Arial" w:cs="Arial" w:hint="eastAsia"/>
            <w:color w:val="666666"/>
          </w:rPr>
          <w:t>全面发展。</w:t>
        </w:r>
        <w:r w:rsidR="00936FD1">
          <w:rPr>
            <w:rFonts w:ascii="Arial" w:hAnsi="Arial" w:cs="Arial" w:hint="eastAsia"/>
            <w:color w:val="666666"/>
          </w:rPr>
          <w:t>这样的</w:t>
        </w:r>
        <w:r w:rsidR="00936FD1">
          <w:rPr>
            <w:rFonts w:ascii="Arial" w:hAnsi="Arial" w:cs="Arial" w:hint="eastAsia"/>
            <w:color w:val="666666"/>
          </w:rPr>
          <w:t>all</w:t>
        </w:r>
        <w:r w:rsidR="00936FD1">
          <w:rPr>
            <w:rFonts w:ascii="Arial" w:hAnsi="Arial" w:cs="Arial"/>
            <w:color w:val="666666"/>
          </w:rPr>
          <w:t>-round developed students</w:t>
        </w:r>
      </w:ins>
      <w:ins w:id="202" w:author="Wang Judith" w:date="2019-10-15T21:35:00Z">
        <w:r w:rsidR="00936FD1">
          <w:rPr>
            <w:rFonts w:ascii="Arial" w:hAnsi="Arial" w:cs="Arial" w:hint="eastAsia"/>
            <w:color w:val="666666"/>
          </w:rPr>
          <w:t>会有一个更加健全的人格，有利于成为社会的有用的人才。</w:t>
        </w:r>
      </w:ins>
    </w:p>
    <w:p w:rsidR="001A1000" w:rsidRDefault="001A100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03" w:author="Wang Judith" w:date="2019-10-15T21:35:00Z"/>
          <w:rFonts w:ascii="Arial" w:hAnsi="Arial" w:cs="Arial"/>
          <w:color w:val="666666"/>
        </w:rPr>
      </w:pPr>
    </w:p>
    <w:p w:rsidR="001A4A1E" w:rsidRDefault="001A4A1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04" w:author="Wang Judith" w:date="2019-10-15T21:35:00Z"/>
          <w:rFonts w:ascii="Arial" w:hAnsi="Arial" w:cs="Arial"/>
          <w:color w:val="666666"/>
        </w:rPr>
      </w:pPr>
      <w:r>
        <w:rPr>
          <w:rFonts w:ascii="Arial" w:hAnsi="Arial" w:cs="Arial"/>
          <w:color w:val="666666"/>
        </w:rPr>
        <w:t xml:space="preserve">7 Some groups of people have benefited from </w:t>
      </w:r>
      <w:r w:rsidRPr="00167A60">
        <w:rPr>
          <w:rFonts w:ascii="Arial" w:hAnsi="Arial" w:cs="Arial"/>
          <w:color w:val="666666"/>
          <w:highlight w:val="yellow"/>
          <w:rPrChange w:id="205" w:author="Wang Judith" w:date="2019-10-15T21:36:00Z">
            <w:rPr>
              <w:rFonts w:ascii="Arial" w:hAnsi="Arial" w:cs="Arial"/>
              <w:color w:val="666666"/>
            </w:rPr>
          </w:rPrChange>
        </w:rPr>
        <w:t>modern communication technology</w:t>
      </w:r>
      <w:r>
        <w:rPr>
          <w:rFonts w:ascii="Arial" w:hAnsi="Arial" w:cs="Arial"/>
          <w:color w:val="666666"/>
        </w:rPr>
        <w:t xml:space="preserve"> but some people have not benefited at all. Do you agree or disagree?</w:t>
      </w:r>
    </w:p>
    <w:p w:rsidR="001A1000" w:rsidRDefault="001A100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06" w:author="Wang Judith" w:date="2019-10-15T21:36:00Z"/>
          <w:rFonts w:ascii="Arial" w:hAnsi="Arial" w:cs="Arial"/>
          <w:color w:val="666666"/>
        </w:rPr>
      </w:pPr>
      <w:ins w:id="207" w:author="Wang Judith" w:date="2019-10-15T21:35:00Z">
        <w:r>
          <w:rPr>
            <w:rFonts w:ascii="Arial" w:hAnsi="Arial" w:cs="Arial" w:hint="eastAsia"/>
            <w:color w:val="666666"/>
          </w:rPr>
          <w:t>题型：</w:t>
        </w:r>
      </w:ins>
      <w:ins w:id="208" w:author="Wang Judith" w:date="2019-10-15T21:36:00Z">
        <w:r w:rsidR="00167A60">
          <w:rPr>
            <w:rFonts w:ascii="Arial" w:hAnsi="Arial" w:cs="Arial" w:hint="eastAsia"/>
            <w:color w:val="666666"/>
          </w:rPr>
          <w:t>单边选择</w:t>
        </w:r>
      </w:ins>
    </w:p>
    <w:p w:rsidR="00167A60" w:rsidRDefault="00167A6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09" w:author="Wang Judith" w:date="2019-10-15T21:37:00Z"/>
          <w:rFonts w:ascii="Arial" w:hAnsi="Arial" w:cs="Arial"/>
          <w:color w:val="666666"/>
        </w:rPr>
      </w:pPr>
      <w:ins w:id="210" w:author="Wang Judith" w:date="2019-10-15T21:36:00Z">
        <w:r>
          <w:rPr>
            <w:rFonts w:ascii="Arial" w:hAnsi="Arial" w:cs="Arial" w:hint="eastAsia"/>
            <w:color w:val="666666"/>
          </w:rPr>
          <w:t>立场：</w:t>
        </w:r>
      </w:ins>
      <w:ins w:id="211" w:author="Wang Judith" w:date="2019-10-15T21:37:00Z">
        <w:r>
          <w:rPr>
            <w:rFonts w:ascii="Arial" w:hAnsi="Arial" w:cs="Arial" w:hint="eastAsia"/>
            <w:color w:val="666666"/>
          </w:rPr>
          <w:t>同意</w:t>
        </w:r>
      </w:ins>
    </w:p>
    <w:p w:rsidR="00167A60" w:rsidRDefault="00167A6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12" w:author="Wang Judith" w:date="2019-10-15T21:38:00Z"/>
          <w:rFonts w:ascii="Arial" w:hAnsi="Arial" w:cs="Arial"/>
          <w:color w:val="666666"/>
        </w:rPr>
      </w:pPr>
    </w:p>
    <w:p w:rsidR="00602C8C" w:rsidRDefault="00602C8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13" w:author="Wang Judith" w:date="2019-10-15T21:37:00Z"/>
          <w:rFonts w:ascii="Arial" w:hAnsi="Arial" w:cs="Arial"/>
          <w:color w:val="666666"/>
        </w:rPr>
      </w:pPr>
      <w:ins w:id="214" w:author="Wang Judith" w:date="2019-10-15T21:38:00Z">
        <w:r>
          <w:rPr>
            <w:rFonts w:ascii="Arial" w:hAnsi="Arial" w:cs="Arial"/>
            <w:color w:val="666666"/>
          </w:rPr>
          <w:t>Modern communication technology: smart phone, voice chat,</w:t>
        </w:r>
      </w:ins>
      <w:ins w:id="215" w:author="Wang Judith" w:date="2019-10-15T21:39:00Z">
        <w:r>
          <w:rPr>
            <w:rFonts w:ascii="Arial" w:hAnsi="Arial" w:cs="Arial"/>
            <w:color w:val="666666"/>
          </w:rPr>
          <w:t xml:space="preserve"> video chat</w:t>
        </w:r>
      </w:ins>
      <w:ins w:id="216" w:author="Wang Judith" w:date="2019-10-15T21:44:00Z">
        <w:r>
          <w:rPr>
            <w:rFonts w:ascii="Arial" w:hAnsi="Arial" w:cs="Arial" w:hint="eastAsia"/>
            <w:color w:val="666666"/>
          </w:rPr>
          <w:t>,</w:t>
        </w:r>
        <w:r>
          <w:rPr>
            <w:rFonts w:ascii="Arial" w:hAnsi="Arial" w:cs="Arial"/>
            <w:color w:val="666666"/>
          </w:rPr>
          <w:t xml:space="preserve"> the Internet</w:t>
        </w:r>
      </w:ins>
    </w:p>
    <w:p w:rsidR="00602C8C" w:rsidRDefault="00602C8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17" w:author="Wang Judith" w:date="2019-10-15T21:40:00Z"/>
          <w:rFonts w:ascii="Arial" w:hAnsi="Arial" w:cs="Arial"/>
          <w:color w:val="666666"/>
        </w:rPr>
      </w:pPr>
    </w:p>
    <w:p w:rsidR="00602C8C" w:rsidRDefault="00602C8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18" w:author="Wang Judith" w:date="2019-10-15T21:45:00Z"/>
          <w:rFonts w:ascii="Arial" w:hAnsi="Arial" w:cs="Arial"/>
          <w:color w:val="666666"/>
        </w:rPr>
      </w:pPr>
      <w:ins w:id="219" w:author="Wang Judith" w:date="2019-10-15T21:40:00Z">
        <w:r>
          <w:rPr>
            <w:rFonts w:ascii="Arial" w:hAnsi="Arial" w:cs="Arial" w:hint="eastAsia"/>
            <w:color w:val="666666"/>
          </w:rPr>
          <w:t>受益群体：</w:t>
        </w:r>
      </w:ins>
      <w:ins w:id="220" w:author="Wang Judith" w:date="2019-10-15T21:45:00Z">
        <w:r>
          <w:rPr>
            <w:rFonts w:ascii="Arial" w:hAnsi="Arial" w:cs="Arial" w:hint="eastAsia"/>
            <w:color w:val="666666"/>
          </w:rPr>
          <w:t>使用</w:t>
        </w:r>
      </w:ins>
      <w:ins w:id="221" w:author="Wang Judith" w:date="2019-10-15T21:47:00Z">
        <w:r w:rsidR="00E236E5">
          <w:rPr>
            <w:rFonts w:ascii="Arial" w:hAnsi="Arial" w:cs="Arial" w:hint="eastAsia"/>
            <w:color w:val="666666"/>
          </w:rPr>
          <w:t>到</w:t>
        </w:r>
      </w:ins>
      <w:ins w:id="222" w:author="Wang Judith" w:date="2019-10-15T21:45:00Z">
        <w:r>
          <w:rPr>
            <w:rFonts w:ascii="Arial" w:hAnsi="Arial" w:cs="Arial" w:hint="eastAsia"/>
            <w:color w:val="666666"/>
          </w:rPr>
          <w:t>这项技术的</w:t>
        </w:r>
      </w:ins>
      <w:ins w:id="223" w:author="Wang Judith" w:date="2019-10-15T21:40:00Z">
        <w:r>
          <w:rPr>
            <w:rFonts w:ascii="Arial" w:hAnsi="Arial" w:cs="Arial" w:hint="eastAsia"/>
            <w:color w:val="666666"/>
          </w:rPr>
          <w:t>各种职业的人群</w:t>
        </w:r>
      </w:ins>
      <w:ins w:id="224" w:author="Wang Judith" w:date="2019-10-15T21:49:00Z">
        <w:r w:rsidR="00FB0933">
          <w:rPr>
            <w:rFonts w:ascii="Arial" w:hAnsi="Arial" w:cs="Arial" w:hint="eastAsia"/>
            <w:color w:val="666666"/>
          </w:rPr>
          <w:t>，如学生、快递员等。</w:t>
        </w:r>
      </w:ins>
    </w:p>
    <w:p w:rsidR="001A1000" w:rsidRDefault="001A100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25" w:author="Wang Judith" w:date="2019-10-15T21:41:00Z"/>
          <w:rFonts w:ascii="inherit" w:hAnsi="inherit" w:hint="eastAsia"/>
          <w:color w:val="666666"/>
        </w:rPr>
      </w:pPr>
    </w:p>
    <w:p w:rsidR="00602C8C" w:rsidRPr="00602C8C" w:rsidRDefault="00602C8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26" w:author="Wang Judith" w:date="2019-10-15T21:40:00Z"/>
          <w:rFonts w:ascii="inherit" w:hAnsi="inherit" w:hint="eastAsia"/>
          <w:color w:val="666666"/>
        </w:rPr>
      </w:pPr>
      <w:ins w:id="227" w:author="Wang Judith" w:date="2019-10-15T21:41:00Z">
        <w:r>
          <w:rPr>
            <w:rFonts w:ascii="inherit" w:hAnsi="inherit" w:hint="eastAsia"/>
            <w:color w:val="666666"/>
          </w:rPr>
          <w:t>未受益群体：</w:t>
        </w:r>
      </w:ins>
      <w:ins w:id="228" w:author="Wang Judith" w:date="2019-10-15T21:43:00Z">
        <w:r>
          <w:rPr>
            <w:rFonts w:ascii="inherit" w:hAnsi="inherit" w:hint="eastAsia"/>
            <w:color w:val="666666"/>
          </w:rPr>
          <w:t>一点都</w:t>
        </w:r>
      </w:ins>
      <w:ins w:id="229" w:author="Wang Judith" w:date="2019-10-15T21:44:00Z">
        <w:r>
          <w:rPr>
            <w:rFonts w:ascii="inherit" w:hAnsi="inherit" w:hint="eastAsia"/>
            <w:color w:val="666666"/>
          </w:rPr>
          <w:t>没有</w:t>
        </w:r>
      </w:ins>
      <w:ins w:id="230" w:author="Wang Judith" w:date="2019-10-15T21:43:00Z">
        <w:r>
          <w:rPr>
            <w:rFonts w:ascii="inherit" w:hAnsi="inherit" w:hint="eastAsia"/>
            <w:color w:val="666666"/>
          </w:rPr>
          <w:t>用到现代通讯技术的人</w:t>
        </w:r>
      </w:ins>
      <w:ins w:id="231" w:author="Wang Judith" w:date="2019-10-15T21:45:00Z">
        <w:r>
          <w:rPr>
            <w:rFonts w:ascii="inherit" w:hAnsi="inherit" w:hint="eastAsia"/>
            <w:color w:val="666666"/>
          </w:rPr>
          <w:t>/</w:t>
        </w:r>
        <w:r>
          <w:rPr>
            <w:rFonts w:ascii="inherit" w:hAnsi="inherit" w:hint="eastAsia"/>
            <w:color w:val="666666"/>
          </w:rPr>
          <w:t>一些与世隔绝的地方</w:t>
        </w:r>
      </w:ins>
      <w:ins w:id="232" w:author="Wang Judith" w:date="2019-10-15T21:49:00Z">
        <w:r w:rsidR="00FB0933">
          <w:rPr>
            <w:rFonts w:ascii="inherit" w:hAnsi="inherit" w:hint="eastAsia"/>
            <w:color w:val="666666"/>
          </w:rPr>
          <w:t>，或许是因为</w:t>
        </w:r>
      </w:ins>
      <w:ins w:id="233" w:author="Wang Judith" w:date="2019-10-15T21:50:00Z">
        <w:r w:rsidR="00FB0933">
          <w:rPr>
            <w:rFonts w:ascii="inherit" w:hAnsi="inherit" w:hint="eastAsia"/>
            <w:color w:val="666666"/>
          </w:rPr>
          <w:t>贫穷（有设备但用不起），或许是因为严峻的地理环境（没设备</w:t>
        </w:r>
      </w:ins>
      <w:ins w:id="234" w:author="Wang Judith" w:date="2019-10-15T21:51:00Z">
        <w:r w:rsidR="00FB0933">
          <w:rPr>
            <w:rFonts w:ascii="inherit" w:hAnsi="inherit" w:hint="eastAsia"/>
            <w:color w:val="666666"/>
          </w:rPr>
          <w:t>不能用</w:t>
        </w:r>
      </w:ins>
      <w:ins w:id="235" w:author="Wang Judith" w:date="2019-10-15T21:50:00Z">
        <w:r w:rsidR="00FB0933">
          <w:rPr>
            <w:rFonts w:ascii="inherit" w:hAnsi="inherit" w:hint="eastAsia"/>
            <w:color w:val="666666"/>
          </w:rPr>
          <w:t>）。</w:t>
        </w:r>
      </w:ins>
    </w:p>
    <w:p w:rsidR="00602C8C" w:rsidRDefault="00602C8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36" w:author="Wang Judith" w:date="2019-10-15T21:47:00Z"/>
          <w:rFonts w:ascii="inherit" w:hAnsi="inherit" w:hint="eastAsia"/>
          <w:color w:val="666666"/>
        </w:rPr>
      </w:pPr>
    </w:p>
    <w:p w:rsidR="00602C8C" w:rsidRPr="00E236E5" w:rsidRDefault="00602C8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37" w:author="Wang Judith" w:date="2019-10-15T21:45:00Z"/>
          <w:rFonts w:ascii="inherit" w:hAnsi="inherit" w:hint="eastAsia"/>
          <w:color w:val="666666"/>
        </w:rPr>
      </w:pPr>
    </w:p>
    <w:p w:rsidR="00602C8C" w:rsidRDefault="00602C8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38" w:author="Wang Judith" w:date="2019-10-15T21:47:00Z"/>
          <w:rFonts w:ascii="Arial" w:hAnsi="Arial" w:cs="Arial"/>
          <w:color w:val="666666"/>
        </w:rPr>
      </w:pPr>
      <w:r>
        <w:rPr>
          <w:rFonts w:ascii="Arial" w:hAnsi="Arial" w:cs="Arial"/>
          <w:color w:val="666666"/>
        </w:rPr>
        <w:t xml:space="preserve">8 Students in university should be </w:t>
      </w:r>
      <w:r w:rsidRPr="00FB0933">
        <w:rPr>
          <w:rFonts w:ascii="Arial" w:hAnsi="Arial" w:cs="Arial"/>
          <w:color w:val="666666"/>
          <w:highlight w:val="yellow"/>
          <w:rPrChange w:id="239" w:author="Wang Judith" w:date="2019-10-15T21:48:00Z">
            <w:rPr>
              <w:rFonts w:ascii="Arial" w:hAnsi="Arial" w:cs="Arial"/>
              <w:color w:val="666666"/>
            </w:rPr>
          </w:rPrChange>
        </w:rPr>
        <w:t>specialized in one subject</w:t>
      </w:r>
      <w:r>
        <w:rPr>
          <w:rFonts w:ascii="Arial" w:hAnsi="Arial" w:cs="Arial"/>
          <w:color w:val="666666"/>
        </w:rPr>
        <w:t xml:space="preserve"> rather than </w:t>
      </w:r>
      <w:r w:rsidRPr="00FB0933">
        <w:rPr>
          <w:rFonts w:ascii="Arial" w:hAnsi="Arial" w:cs="Arial"/>
          <w:color w:val="666666"/>
          <w:highlight w:val="yellow"/>
          <w:rPrChange w:id="240" w:author="Wang Judith" w:date="2019-10-15T21:48:00Z">
            <w:rPr>
              <w:rFonts w:ascii="Arial" w:hAnsi="Arial" w:cs="Arial"/>
              <w:color w:val="666666"/>
            </w:rPr>
          </w:rPrChange>
        </w:rPr>
        <w:t>a wider range of different subjects</w:t>
      </w:r>
      <w:r>
        <w:rPr>
          <w:rFonts w:ascii="Arial" w:hAnsi="Arial" w:cs="Arial"/>
          <w:color w:val="666666"/>
        </w:rPr>
        <w:t>. To what extent do you agree or disagree?</w:t>
      </w:r>
    </w:p>
    <w:p w:rsidR="00FB0933" w:rsidRDefault="00FB0933"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41" w:author="Wang Judith" w:date="2019-10-15T21:50:00Z"/>
          <w:rFonts w:ascii="Arial" w:hAnsi="Arial" w:cs="Arial"/>
          <w:color w:val="666666"/>
        </w:rPr>
      </w:pPr>
      <w:ins w:id="242" w:author="Wang Judith" w:date="2019-10-15T21:47:00Z">
        <w:r>
          <w:rPr>
            <w:rFonts w:ascii="Arial" w:hAnsi="Arial" w:cs="Arial" w:hint="eastAsia"/>
            <w:color w:val="666666"/>
          </w:rPr>
          <w:t>题型：</w:t>
        </w:r>
      </w:ins>
      <w:ins w:id="243" w:author="Wang Judith" w:date="2019-10-15T21:48:00Z">
        <w:r>
          <w:rPr>
            <w:rFonts w:ascii="Arial" w:hAnsi="Arial" w:cs="Arial" w:hint="eastAsia"/>
            <w:color w:val="666666"/>
          </w:rPr>
          <w:t>单边选择</w:t>
        </w:r>
      </w:ins>
    </w:p>
    <w:p w:rsidR="00FB0933" w:rsidRDefault="00380CB1"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44" w:author="Wang Judith" w:date="2019-10-15T21:51:00Z"/>
          <w:rFonts w:ascii="Arial" w:hAnsi="Arial" w:cs="Arial"/>
          <w:color w:val="666666"/>
        </w:rPr>
      </w:pPr>
      <w:ins w:id="245" w:author="Wang Judith" w:date="2019-10-15T21:51:00Z">
        <w:r>
          <w:rPr>
            <w:rFonts w:ascii="Arial" w:hAnsi="Arial" w:cs="Arial" w:hint="eastAsia"/>
            <w:color w:val="666666"/>
          </w:rPr>
          <w:t>立场：不同意</w:t>
        </w:r>
      </w:ins>
    </w:p>
    <w:p w:rsidR="00380CB1" w:rsidRDefault="00380CB1"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46" w:author="Wang Judith" w:date="2019-10-15T21:52:00Z"/>
          <w:rFonts w:ascii="Arial" w:hAnsi="Arial" w:cs="Arial"/>
          <w:color w:val="666666"/>
        </w:rPr>
      </w:pPr>
    </w:p>
    <w:p w:rsidR="00380CB1" w:rsidRDefault="00380CB1"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47" w:author="Wang Judith" w:date="2019-10-15T21:56:00Z"/>
          <w:rFonts w:ascii="Arial" w:hAnsi="Arial" w:cs="Arial"/>
          <w:color w:val="666666"/>
        </w:rPr>
      </w:pPr>
      <w:ins w:id="248" w:author="Wang Judith" w:date="2019-10-15T21:52:00Z">
        <w:r>
          <w:rPr>
            <w:rFonts w:ascii="Arial" w:hAnsi="Arial" w:cs="Arial" w:hint="eastAsia"/>
            <w:color w:val="666666"/>
          </w:rPr>
          <w:t>任何知识</w:t>
        </w:r>
      </w:ins>
      <w:ins w:id="249" w:author="Wang Judith" w:date="2019-10-15T21:53:00Z">
        <w:r>
          <w:rPr>
            <w:rFonts w:ascii="Arial" w:hAnsi="Arial" w:cs="Arial" w:hint="eastAsia"/>
            <w:color w:val="666666"/>
          </w:rPr>
          <w:t>和技能</w:t>
        </w:r>
      </w:ins>
      <w:ins w:id="250" w:author="Wang Judith" w:date="2019-10-15T21:52:00Z">
        <w:r>
          <w:rPr>
            <w:rFonts w:ascii="Arial" w:hAnsi="Arial" w:cs="Arial" w:hint="eastAsia"/>
            <w:color w:val="666666"/>
          </w:rPr>
          <w:t>都不可能单一存在的。</w:t>
        </w:r>
      </w:ins>
      <w:ins w:id="251" w:author="Wang Judith" w:date="2019-10-15T21:53:00Z">
        <w:r>
          <w:rPr>
            <w:rFonts w:ascii="Arial" w:hAnsi="Arial" w:cs="Arial" w:hint="eastAsia"/>
            <w:color w:val="666666"/>
          </w:rPr>
          <w:t>比如大学中的</w:t>
        </w:r>
        <w:r>
          <w:rPr>
            <w:rFonts w:ascii="Arial" w:hAnsi="Arial" w:cs="Arial" w:hint="eastAsia"/>
            <w:color w:val="666666"/>
          </w:rPr>
          <w:t>computer</w:t>
        </w:r>
        <w:r>
          <w:rPr>
            <w:rFonts w:ascii="Arial" w:hAnsi="Arial" w:cs="Arial"/>
            <w:color w:val="666666"/>
          </w:rPr>
          <w:t xml:space="preserve"> </w:t>
        </w:r>
        <w:r>
          <w:rPr>
            <w:rFonts w:ascii="Arial" w:hAnsi="Arial" w:cs="Arial" w:hint="eastAsia"/>
            <w:color w:val="666666"/>
          </w:rPr>
          <w:t>science</w:t>
        </w:r>
      </w:ins>
      <w:ins w:id="252" w:author="Wang Judith" w:date="2019-10-15T21:54:00Z">
        <w:r>
          <w:rPr>
            <w:rFonts w:ascii="Arial" w:hAnsi="Arial" w:cs="Arial" w:hint="eastAsia"/>
            <w:color w:val="666666"/>
          </w:rPr>
          <w:t>专业必学的</w:t>
        </w:r>
        <w:r>
          <w:rPr>
            <w:rFonts w:ascii="Arial" w:hAnsi="Arial" w:cs="Arial" w:hint="eastAsia"/>
            <w:color w:val="666666"/>
          </w:rPr>
          <w:t>C</w:t>
        </w:r>
        <w:r>
          <w:rPr>
            <w:rFonts w:ascii="Arial" w:hAnsi="Arial" w:cs="Arial" w:hint="eastAsia"/>
            <w:color w:val="666666"/>
          </w:rPr>
          <w:t>语言编程，</w:t>
        </w:r>
      </w:ins>
      <w:ins w:id="253" w:author="Wang Judith" w:date="2019-10-15T21:55:00Z">
        <w:r>
          <w:rPr>
            <w:rFonts w:ascii="Arial" w:hAnsi="Arial" w:cs="Arial" w:hint="eastAsia"/>
            <w:color w:val="666666"/>
          </w:rPr>
          <w:t>不仅需要有数学基础、还需要有英语基础等等。要学好一个科目</w:t>
        </w:r>
      </w:ins>
      <w:ins w:id="254" w:author="Wang Judith" w:date="2019-10-15T21:56:00Z">
        <w:r>
          <w:rPr>
            <w:rFonts w:ascii="Arial" w:hAnsi="Arial" w:cs="Arial" w:hint="eastAsia"/>
            <w:color w:val="666666"/>
          </w:rPr>
          <w:t>，必须要学一些跨学科的知识。</w:t>
        </w:r>
      </w:ins>
    </w:p>
    <w:p w:rsidR="00380CB1" w:rsidRDefault="00380CB1"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55" w:author="Wang Judith" w:date="2019-10-15T21:55:00Z"/>
          <w:rFonts w:ascii="Arial" w:hAnsi="Arial" w:cs="Arial"/>
          <w:color w:val="666666"/>
        </w:rPr>
      </w:pPr>
    </w:p>
    <w:p w:rsidR="008577BA" w:rsidRDefault="00380CB1"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56" w:author="Wang Judith" w:date="2019-10-15T21:58:00Z"/>
          <w:rFonts w:ascii="Arial" w:hAnsi="Arial" w:cs="Arial"/>
          <w:color w:val="666666"/>
        </w:rPr>
      </w:pPr>
      <w:ins w:id="257" w:author="Wang Judith" w:date="2019-10-15T21:57:00Z">
        <w:r>
          <w:rPr>
            <w:rFonts w:ascii="Arial" w:hAnsi="Arial" w:cs="Arial" w:hint="eastAsia"/>
            <w:color w:val="666666"/>
          </w:rPr>
          <w:t>全面发展的学生更有利于今后</w:t>
        </w:r>
        <w:r w:rsidR="008A662E">
          <w:rPr>
            <w:rFonts w:ascii="Arial" w:hAnsi="Arial" w:cs="Arial" w:hint="eastAsia"/>
            <w:color w:val="666666"/>
          </w:rPr>
          <w:t>找工作、</w:t>
        </w:r>
        <w:r>
          <w:rPr>
            <w:rFonts w:ascii="Arial" w:hAnsi="Arial" w:cs="Arial" w:hint="eastAsia"/>
            <w:color w:val="666666"/>
          </w:rPr>
          <w:t>进入社会成为一个有用的</w:t>
        </w:r>
        <w:r w:rsidR="008577BA">
          <w:rPr>
            <w:rFonts w:ascii="Arial" w:hAnsi="Arial" w:cs="Arial" w:hint="eastAsia"/>
            <w:color w:val="666666"/>
          </w:rPr>
          <w:t>人</w:t>
        </w:r>
      </w:ins>
      <w:ins w:id="258" w:author="Wang Judith" w:date="2019-10-15T21:58:00Z">
        <w:r w:rsidR="008577BA">
          <w:rPr>
            <w:rFonts w:ascii="Arial" w:hAnsi="Arial" w:cs="Arial" w:hint="eastAsia"/>
            <w:color w:val="666666"/>
          </w:rPr>
          <w:t>。</w:t>
        </w:r>
      </w:ins>
    </w:p>
    <w:p w:rsidR="008577BA" w:rsidRDefault="008577B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59" w:author="Wang Judith" w:date="2019-10-15T21:55:00Z"/>
          <w:rFonts w:ascii="Arial" w:hAnsi="Arial" w:cs="Arial"/>
          <w:color w:val="666666"/>
        </w:rPr>
      </w:pPr>
      <w:ins w:id="260" w:author="Wang Judith" w:date="2019-10-15T21:58:00Z">
        <w:r>
          <w:rPr>
            <w:rFonts w:ascii="Arial" w:hAnsi="Arial" w:cs="Arial" w:hint="eastAsia"/>
            <w:color w:val="666666"/>
          </w:rPr>
          <w:t>学习多种科目的好处。</w:t>
        </w:r>
      </w:ins>
    </w:p>
    <w:p w:rsidR="00380CB1" w:rsidRPr="005E26CB" w:rsidRDefault="00380CB1"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61" w:author="Wang Judith" w:date="2019-10-15T21:52:00Z"/>
          <w:rFonts w:ascii="Arial" w:hAnsi="Arial" w:cs="Arial"/>
          <w:color w:val="666666"/>
        </w:rPr>
      </w:pPr>
    </w:p>
    <w:p w:rsidR="00FB0933" w:rsidRDefault="00FB0933"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62" w:author="Wang Judith" w:date="2019-10-15T21:53:00Z"/>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63" w:author="Wang Judith" w:date="2019-10-15T21:58:00Z"/>
          <w:rFonts w:ascii="Arial" w:hAnsi="Arial" w:cs="Arial"/>
          <w:color w:val="666666"/>
        </w:rPr>
      </w:pPr>
      <w:r>
        <w:rPr>
          <w:rFonts w:ascii="Arial" w:hAnsi="Arial" w:cs="Arial"/>
          <w:color w:val="666666"/>
        </w:rPr>
        <w:t xml:space="preserve">9 In many </w:t>
      </w:r>
      <w:r w:rsidRPr="006359DC">
        <w:rPr>
          <w:rFonts w:ascii="Arial" w:hAnsi="Arial" w:cs="Arial"/>
          <w:color w:val="666666"/>
          <w:highlight w:val="yellow"/>
          <w:rPrChange w:id="264" w:author="Wang Judith" w:date="2019-10-16T11:30:00Z">
            <w:rPr>
              <w:rFonts w:ascii="Arial" w:hAnsi="Arial" w:cs="Arial"/>
              <w:color w:val="666666"/>
            </w:rPr>
          </w:rPrChange>
        </w:rPr>
        <w:t>cities</w:t>
      </w:r>
      <w:r>
        <w:rPr>
          <w:rFonts w:ascii="Arial" w:hAnsi="Arial" w:cs="Arial"/>
          <w:color w:val="666666"/>
        </w:rPr>
        <w:t xml:space="preserve">, planners tend to </w:t>
      </w:r>
      <w:r w:rsidRPr="003D50F5">
        <w:rPr>
          <w:rFonts w:ascii="Arial" w:hAnsi="Arial" w:cs="Arial"/>
          <w:color w:val="666666"/>
          <w:highlight w:val="yellow"/>
          <w:rPrChange w:id="265" w:author="Wang Judith" w:date="2019-10-16T11:38:00Z">
            <w:rPr>
              <w:rFonts w:ascii="Arial" w:hAnsi="Arial" w:cs="Arial"/>
              <w:color w:val="666666"/>
            </w:rPr>
          </w:rPrChange>
        </w:rPr>
        <w:t>arrange</w:t>
      </w:r>
      <w:r>
        <w:rPr>
          <w:rFonts w:ascii="Arial" w:hAnsi="Arial" w:cs="Arial"/>
          <w:color w:val="666666"/>
        </w:rPr>
        <w:t xml:space="preserve"> shops, schools, offices, and homes in specific areas and separate them from each other. Do you think the advantages of this policy outweigh the disadvantages?</w:t>
      </w:r>
    </w:p>
    <w:p w:rsidR="005E26CB" w:rsidRDefault="005E26C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66" w:author="Wang Judith" w:date="2019-10-15T21:59:00Z"/>
          <w:rFonts w:ascii="Arial" w:hAnsi="Arial" w:cs="Arial"/>
          <w:color w:val="666666"/>
        </w:rPr>
      </w:pPr>
      <w:ins w:id="267" w:author="Wang Judith" w:date="2019-10-15T21:58:00Z">
        <w:r>
          <w:rPr>
            <w:rFonts w:ascii="Arial" w:hAnsi="Arial" w:cs="Arial" w:hint="eastAsia"/>
            <w:color w:val="666666"/>
          </w:rPr>
          <w:t>题型：</w:t>
        </w:r>
      </w:ins>
      <w:ins w:id="268" w:author="Wang Judith" w:date="2019-10-15T21:59:00Z">
        <w:r>
          <w:rPr>
            <w:rFonts w:ascii="Arial" w:hAnsi="Arial" w:cs="Arial" w:hint="eastAsia"/>
            <w:color w:val="666666"/>
          </w:rPr>
          <w:t>利弊分析</w:t>
        </w:r>
      </w:ins>
    </w:p>
    <w:p w:rsidR="006359DC" w:rsidRDefault="006359D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69" w:author="Wang Judith" w:date="2019-10-16T11:36:00Z"/>
          <w:rFonts w:ascii="inherit" w:hAnsi="inherit"/>
          <w:color w:val="666666"/>
        </w:rPr>
      </w:pPr>
      <w:ins w:id="270" w:author="Wang Judith" w:date="2019-10-16T11:31:00Z">
        <w:r>
          <w:rPr>
            <w:rFonts w:ascii="inherit" w:hAnsi="inherit" w:hint="eastAsia"/>
            <w:color w:val="666666"/>
          </w:rPr>
          <w:t>立场：</w:t>
        </w:r>
      </w:ins>
      <w:ins w:id="271" w:author="Wang Judith" w:date="2019-10-16T11:36:00Z">
        <w:r>
          <w:rPr>
            <w:rFonts w:ascii="inherit" w:hAnsi="inherit" w:hint="eastAsia"/>
            <w:color w:val="666666"/>
          </w:rPr>
          <w:t>城市规划者不应该分割各种基建设施</w:t>
        </w:r>
      </w:ins>
    </w:p>
    <w:p w:rsidR="006359DC" w:rsidRDefault="006359D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72" w:author="Wang Judith" w:date="2019-10-16T11:31:00Z"/>
          <w:rFonts w:ascii="inherit" w:hAnsi="inherit" w:hint="eastAsia"/>
          <w:color w:val="666666"/>
        </w:rPr>
      </w:pPr>
    </w:p>
    <w:p w:rsidR="006359DC" w:rsidRDefault="006359D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73" w:author="Wang Judith" w:date="2019-10-16T11:34:00Z"/>
          <w:rFonts w:ascii="inherit" w:hAnsi="inherit"/>
          <w:color w:val="666666"/>
        </w:rPr>
      </w:pPr>
      <w:ins w:id="274" w:author="Wang Judith" w:date="2019-10-16T11:31:00Z">
        <w:r>
          <w:rPr>
            <w:rFonts w:ascii="inherit" w:hAnsi="inherit" w:hint="eastAsia"/>
            <w:color w:val="666666"/>
          </w:rPr>
          <w:t>城市中的</w:t>
        </w:r>
      </w:ins>
      <w:ins w:id="275" w:author="Wang Judith" w:date="2019-10-16T11:32:00Z">
        <w:r>
          <w:rPr>
            <w:rFonts w:ascii="inherit" w:hAnsi="inherit" w:hint="eastAsia"/>
            <w:color w:val="666666"/>
          </w:rPr>
          <w:t>各种基建是一个整体</w:t>
        </w:r>
      </w:ins>
      <w:ins w:id="276" w:author="Wang Judith" w:date="2019-10-16T11:33:00Z">
        <w:r>
          <w:rPr>
            <w:rFonts w:ascii="inherit" w:hAnsi="inherit" w:hint="eastAsia"/>
            <w:color w:val="666666"/>
          </w:rPr>
          <w:t>不可分割</w:t>
        </w:r>
      </w:ins>
      <w:ins w:id="277" w:author="Wang Judith" w:date="2019-10-16T11:32:00Z">
        <w:r>
          <w:rPr>
            <w:rFonts w:ascii="inherit" w:hAnsi="inherit" w:hint="eastAsia"/>
            <w:color w:val="666666"/>
          </w:rPr>
          <w:t>，</w:t>
        </w:r>
      </w:ins>
      <w:ins w:id="278" w:author="Wang Judith" w:date="2019-10-16T11:33:00Z">
        <w:r>
          <w:rPr>
            <w:rFonts w:ascii="inherit" w:hAnsi="inherit" w:hint="eastAsia"/>
            <w:color w:val="666666"/>
          </w:rPr>
          <w:t>为市民提供一个</w:t>
        </w:r>
      </w:ins>
      <w:ins w:id="279" w:author="Wang Judith" w:date="2019-10-16T11:34:00Z">
        <w:r>
          <w:rPr>
            <w:rFonts w:ascii="inherit" w:hAnsi="inherit" w:hint="eastAsia"/>
            <w:color w:val="666666"/>
          </w:rPr>
          <w:t>更加便捷的城市生活</w:t>
        </w:r>
      </w:ins>
      <w:ins w:id="280" w:author="Wang Judith" w:date="2019-10-16T11:37:00Z">
        <w:r>
          <w:rPr>
            <w:rFonts w:ascii="inherit" w:hAnsi="inherit" w:hint="eastAsia"/>
            <w:color w:val="666666"/>
          </w:rPr>
          <w:t>；相反，则严重影响生活质量和便捷。</w:t>
        </w:r>
      </w:ins>
    </w:p>
    <w:p w:rsidR="006359DC" w:rsidRDefault="006359D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81" w:author="Wang Judith" w:date="2019-10-16T11:34:00Z"/>
          <w:rFonts w:ascii="inherit" w:hAnsi="inherit"/>
          <w:color w:val="666666"/>
        </w:rPr>
      </w:pPr>
    </w:p>
    <w:p w:rsidR="006359DC" w:rsidRDefault="006359D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82" w:author="Wang Judith" w:date="2019-10-16T11:32:00Z"/>
          <w:rFonts w:ascii="inherit" w:hAnsi="inherit"/>
          <w:color w:val="666666"/>
        </w:rPr>
      </w:pPr>
      <w:ins w:id="283" w:author="Wang Judith" w:date="2019-10-16T11:34:00Z">
        <w:r>
          <w:rPr>
            <w:rFonts w:ascii="inherit" w:hAnsi="inherit" w:hint="eastAsia"/>
            <w:color w:val="666666"/>
          </w:rPr>
          <w:t>各种基建的合理规划，</w:t>
        </w:r>
      </w:ins>
      <w:ins w:id="284" w:author="Wang Judith" w:date="2019-10-16T11:35:00Z">
        <w:r>
          <w:rPr>
            <w:rFonts w:ascii="inherit" w:hAnsi="inherit" w:hint="eastAsia"/>
            <w:color w:val="666666"/>
          </w:rPr>
          <w:t>使各个机构或团体</w:t>
        </w:r>
      </w:ins>
      <w:ins w:id="285" w:author="Wang Judith" w:date="2019-10-16T11:32:00Z">
        <w:r>
          <w:rPr>
            <w:rFonts w:ascii="inherit" w:hAnsi="inherit" w:hint="eastAsia"/>
            <w:color w:val="666666"/>
          </w:rPr>
          <w:t>形成一个完</w:t>
        </w:r>
      </w:ins>
      <w:ins w:id="286" w:author="Wang Judith" w:date="2019-10-16T11:35:00Z">
        <w:r>
          <w:rPr>
            <w:rFonts w:ascii="inherit" w:hAnsi="inherit" w:hint="eastAsia"/>
            <w:color w:val="666666"/>
          </w:rPr>
          <w:t>整</w:t>
        </w:r>
      </w:ins>
      <w:ins w:id="287" w:author="Wang Judith" w:date="2019-10-16T11:32:00Z">
        <w:r>
          <w:rPr>
            <w:rFonts w:ascii="inherit" w:hAnsi="inherit" w:hint="eastAsia"/>
            <w:color w:val="666666"/>
          </w:rPr>
          <w:t>的产业链</w:t>
        </w:r>
      </w:ins>
      <w:ins w:id="288" w:author="Wang Judith" w:date="2019-10-16T11:34:00Z">
        <w:r>
          <w:rPr>
            <w:rFonts w:ascii="inherit" w:hAnsi="inherit" w:hint="eastAsia"/>
            <w:color w:val="666666"/>
          </w:rPr>
          <w:t>，</w:t>
        </w:r>
      </w:ins>
      <w:ins w:id="289" w:author="Wang Judith" w:date="2019-10-16T11:35:00Z">
        <w:r>
          <w:rPr>
            <w:rFonts w:ascii="inherit" w:hAnsi="inherit" w:hint="eastAsia"/>
            <w:color w:val="666666"/>
          </w:rPr>
          <w:t>有助于城市经济良性循环发展</w:t>
        </w:r>
      </w:ins>
      <w:ins w:id="290" w:author="Wang Judith" w:date="2019-10-16T11:37:00Z">
        <w:r>
          <w:rPr>
            <w:rFonts w:ascii="inherit" w:hAnsi="inherit" w:hint="eastAsia"/>
            <w:color w:val="666666"/>
          </w:rPr>
          <w:t>；</w:t>
        </w:r>
      </w:ins>
      <w:ins w:id="291" w:author="Wang Judith" w:date="2019-10-16T11:38:00Z">
        <w:r>
          <w:rPr>
            <w:rFonts w:ascii="inherit" w:hAnsi="inherit" w:hint="eastAsia"/>
            <w:color w:val="666666"/>
          </w:rPr>
          <w:t>相反，则会造成产业链严重脱节。</w:t>
        </w:r>
      </w:ins>
    </w:p>
    <w:p w:rsidR="006359DC" w:rsidRPr="006359DC" w:rsidRDefault="006359D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92" w:author="Wang Judith" w:date="2019-10-16T11:32:00Z"/>
          <w:rFonts w:ascii="inherit" w:hAnsi="inherit"/>
          <w:color w:val="666666"/>
        </w:rPr>
      </w:pPr>
    </w:p>
    <w:p w:rsidR="006359DC" w:rsidRDefault="006359D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93" w:author="Wang Judith" w:date="2019-10-16T11:31:00Z"/>
          <w:rFonts w:ascii="inherit" w:hAnsi="inherit" w:hint="eastAsia"/>
          <w:color w:val="666666"/>
        </w:rPr>
      </w:pPr>
      <w:ins w:id="294" w:author="Wang Judith" w:date="2019-10-16T11:38:00Z">
        <w:r>
          <w:rPr>
            <w:rFonts w:ascii="inherit" w:hAnsi="inherit" w:hint="eastAsia"/>
            <w:color w:val="666666"/>
          </w:rPr>
          <w:t>个人观点：</w:t>
        </w:r>
        <w:proofErr w:type="gramStart"/>
        <w:r>
          <w:rPr>
            <w:rFonts w:ascii="inherit" w:hAnsi="inherit" w:hint="eastAsia"/>
            <w:color w:val="666666"/>
          </w:rPr>
          <w:t>弊</w:t>
        </w:r>
        <w:proofErr w:type="gramEnd"/>
        <w:r>
          <w:rPr>
            <w:rFonts w:ascii="inherit" w:hAnsi="inherit" w:hint="eastAsia"/>
            <w:color w:val="666666"/>
          </w:rPr>
          <w:t>大于利</w:t>
        </w:r>
      </w:ins>
    </w:p>
    <w:p w:rsidR="006359DC" w:rsidRDefault="006359D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95" w:author="Wang Judith" w:date="2019-10-16T11:38:00Z"/>
          <w:rFonts w:ascii="Arial" w:hAnsi="Arial" w:cs="Arial"/>
          <w:color w:val="666666"/>
        </w:rPr>
      </w:pPr>
      <w:r>
        <w:rPr>
          <w:rFonts w:ascii="Arial" w:hAnsi="Arial" w:cs="Arial"/>
          <w:color w:val="666666"/>
        </w:rPr>
        <w:t xml:space="preserve">10 Some people think </w:t>
      </w:r>
      <w:r w:rsidRPr="003D50F5">
        <w:rPr>
          <w:rFonts w:ascii="Arial" w:hAnsi="Arial" w:cs="Arial"/>
          <w:color w:val="666666"/>
          <w:highlight w:val="yellow"/>
          <w:rPrChange w:id="296" w:author="Wang Judith" w:date="2019-10-16T11:40:00Z">
            <w:rPr>
              <w:rFonts w:ascii="Arial" w:hAnsi="Arial" w:cs="Arial"/>
              <w:color w:val="666666"/>
            </w:rPr>
          </w:rPrChange>
        </w:rPr>
        <w:t>parents</w:t>
      </w:r>
      <w:r>
        <w:rPr>
          <w:rFonts w:ascii="Arial" w:hAnsi="Arial" w:cs="Arial"/>
          <w:color w:val="666666"/>
        </w:rPr>
        <w:t xml:space="preserve"> should read or tell stories to </w:t>
      </w:r>
      <w:r w:rsidRPr="003D50F5">
        <w:rPr>
          <w:rFonts w:ascii="Arial" w:hAnsi="Arial" w:cs="Arial"/>
          <w:color w:val="666666"/>
          <w:highlight w:val="yellow"/>
          <w:rPrChange w:id="297" w:author="Wang Judith" w:date="2019-10-16T11:40:00Z">
            <w:rPr>
              <w:rFonts w:ascii="Arial" w:hAnsi="Arial" w:cs="Arial"/>
              <w:color w:val="666666"/>
            </w:rPr>
          </w:rPrChange>
        </w:rPr>
        <w:t>children</w:t>
      </w:r>
      <w:r>
        <w:rPr>
          <w:rFonts w:ascii="Arial" w:hAnsi="Arial" w:cs="Arial"/>
          <w:color w:val="666666"/>
        </w:rPr>
        <w:t>. Others think parents needn’t do that as children can read books or watch TV, movies by themselves. Discuss both views and give your own opinion. </w:t>
      </w:r>
    </w:p>
    <w:p w:rsidR="003D50F5" w:rsidRDefault="003D50F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298" w:author="Wang Judith" w:date="2019-10-16T11:40:00Z"/>
          <w:rFonts w:ascii="Arial" w:hAnsi="Arial" w:cs="Arial"/>
          <w:color w:val="666666"/>
        </w:rPr>
      </w:pPr>
      <w:ins w:id="299" w:author="Wang Judith" w:date="2019-10-16T11:38:00Z">
        <w:r>
          <w:rPr>
            <w:rFonts w:ascii="Arial" w:hAnsi="Arial" w:cs="Arial" w:hint="eastAsia"/>
            <w:color w:val="666666"/>
          </w:rPr>
          <w:t>题型：</w:t>
        </w:r>
      </w:ins>
      <w:ins w:id="300" w:author="Wang Judith" w:date="2019-10-16T11:40:00Z">
        <w:r w:rsidR="00CE2499">
          <w:rPr>
            <w:rFonts w:ascii="Arial" w:hAnsi="Arial" w:cs="Arial" w:hint="eastAsia"/>
            <w:color w:val="666666"/>
          </w:rPr>
          <w:t>双边选择</w:t>
        </w:r>
      </w:ins>
    </w:p>
    <w:p w:rsidR="00CE2499" w:rsidRDefault="00CE2499"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01" w:author="Wang Judith" w:date="2019-10-16T11:40:00Z"/>
          <w:rFonts w:ascii="Arial" w:hAnsi="Arial" w:cs="Arial"/>
          <w:color w:val="666666"/>
        </w:rPr>
      </w:pPr>
    </w:p>
    <w:p w:rsidR="00462EA6" w:rsidRDefault="00037AF2"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02" w:author="Wang Judith" w:date="2019-10-16T11:40:00Z"/>
          <w:rFonts w:ascii="Arial" w:hAnsi="Arial" w:cs="Arial" w:hint="eastAsia"/>
          <w:color w:val="666666"/>
        </w:rPr>
      </w:pPr>
      <w:ins w:id="303" w:author="Wang Judith" w:date="2019-10-16T11:41:00Z">
        <w:r>
          <w:rPr>
            <w:rFonts w:ascii="Arial" w:hAnsi="Arial" w:cs="Arial" w:hint="eastAsia"/>
            <w:color w:val="666666"/>
          </w:rPr>
          <w:t>父母</w:t>
        </w:r>
        <w:r w:rsidR="00462EA6">
          <w:rPr>
            <w:rFonts w:ascii="Arial" w:hAnsi="Arial" w:cs="Arial" w:hint="eastAsia"/>
            <w:color w:val="666666"/>
          </w:rPr>
          <w:t>不应该</w:t>
        </w:r>
        <w:r>
          <w:rPr>
            <w:rFonts w:ascii="Arial" w:hAnsi="Arial" w:cs="Arial" w:hint="eastAsia"/>
            <w:color w:val="666666"/>
          </w:rPr>
          <w:t>给孩子讲故事</w:t>
        </w:r>
      </w:ins>
      <w:ins w:id="304" w:author="Wang Judith" w:date="2019-10-16T11:42:00Z">
        <w:r>
          <w:rPr>
            <w:rFonts w:ascii="Arial" w:hAnsi="Arial" w:cs="Arial" w:hint="eastAsia"/>
            <w:color w:val="666666"/>
          </w:rPr>
          <w:t>，因为小孩子可以自己阅读、看电视、电影。</w:t>
        </w:r>
      </w:ins>
      <w:ins w:id="305" w:author="Wang Judith" w:date="2019-10-16T11:47:00Z">
        <w:r w:rsidR="00425DB0">
          <w:rPr>
            <w:rFonts w:ascii="Arial" w:hAnsi="Arial" w:cs="Arial" w:hint="eastAsia"/>
            <w:color w:val="666666"/>
          </w:rPr>
          <w:t>除此之外，父母可能忙于工作，</w:t>
        </w:r>
      </w:ins>
      <w:ins w:id="306" w:author="Wang Judith" w:date="2019-10-16T11:48:00Z">
        <w:r w:rsidR="00425DB0">
          <w:rPr>
            <w:rFonts w:ascii="Arial" w:hAnsi="Arial" w:cs="Arial" w:hint="eastAsia"/>
            <w:color w:val="666666"/>
          </w:rPr>
          <w:t>缺少时间</w:t>
        </w:r>
      </w:ins>
      <w:ins w:id="307" w:author="Wang Judith" w:date="2019-10-16T11:47:00Z">
        <w:r w:rsidR="00425DB0">
          <w:rPr>
            <w:rFonts w:ascii="Arial" w:hAnsi="Arial" w:cs="Arial" w:hint="eastAsia"/>
            <w:color w:val="666666"/>
          </w:rPr>
          <w:t>带小孩的时间，</w:t>
        </w:r>
      </w:ins>
    </w:p>
    <w:p w:rsidR="00CE2499" w:rsidRDefault="00CE2499"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08" w:author="Wang Judith" w:date="2019-10-16T11:42:00Z"/>
          <w:rFonts w:ascii="inherit" w:hAnsi="inherit"/>
          <w:color w:val="666666"/>
        </w:rPr>
      </w:pPr>
    </w:p>
    <w:p w:rsidR="00037AF2" w:rsidRDefault="00037AF2" w:rsidP="00037AF2">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09" w:author="Wang Judith" w:date="2019-10-16T11:42:00Z"/>
          <w:rFonts w:ascii="Arial" w:hAnsi="Arial" w:cs="Arial"/>
          <w:color w:val="666666"/>
        </w:rPr>
      </w:pPr>
      <w:ins w:id="310" w:author="Wang Judith" w:date="2019-10-16T11:42:00Z">
        <w:r>
          <w:rPr>
            <w:rFonts w:ascii="Arial" w:hAnsi="Arial" w:cs="Arial" w:hint="eastAsia"/>
            <w:color w:val="666666"/>
          </w:rPr>
          <w:t>父母应该给孩子讲故事。</w:t>
        </w:r>
      </w:ins>
    </w:p>
    <w:p w:rsidR="00037AF2" w:rsidRDefault="00037AF2"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11" w:author="Wang Judith" w:date="2019-10-16T11:43:00Z"/>
          <w:rFonts w:ascii="inherit" w:hAnsi="inherit"/>
          <w:color w:val="666666"/>
        </w:rPr>
      </w:pPr>
    </w:p>
    <w:p w:rsidR="0029393F" w:rsidRDefault="0029393F" w:rsidP="0029393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12" w:author="Wang Judith" w:date="2019-10-16T11:43:00Z"/>
          <w:rFonts w:ascii="Arial" w:hAnsi="Arial" w:cs="Arial"/>
          <w:color w:val="666666"/>
        </w:rPr>
      </w:pPr>
      <w:ins w:id="313" w:author="Wang Judith" w:date="2019-10-16T11:43:00Z">
        <w:r>
          <w:rPr>
            <w:rFonts w:ascii="inherit" w:hAnsi="inherit" w:hint="eastAsia"/>
            <w:color w:val="666666"/>
          </w:rPr>
          <w:t>个人立场：</w:t>
        </w:r>
      </w:ins>
      <w:ins w:id="314" w:author="Wang Judith" w:date="2019-10-16T14:36:00Z">
        <w:r w:rsidR="00425DB0">
          <w:rPr>
            <w:rFonts w:ascii="inherit" w:hAnsi="inherit" w:hint="eastAsia"/>
            <w:color w:val="666666"/>
          </w:rPr>
          <w:t>父母给小孩子</w:t>
        </w:r>
      </w:ins>
      <w:ins w:id="315" w:author="Wang Judith" w:date="2019-10-16T11:43:00Z">
        <w:r>
          <w:rPr>
            <w:rFonts w:ascii="Arial" w:hAnsi="Arial" w:cs="Arial" w:hint="eastAsia"/>
            <w:color w:val="666666"/>
          </w:rPr>
          <w:t>讲故事是其次的，重点在这样子可以增加父母与小孩子的陪伴时间。</w:t>
        </w:r>
      </w:ins>
    </w:p>
    <w:p w:rsidR="0029393F" w:rsidRPr="0029393F" w:rsidRDefault="0029393F"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16" w:author="Wang Judith" w:date="2019-10-16T14:37:00Z"/>
          <w:rFonts w:ascii="Arial" w:hAnsi="Arial" w:cs="Arial"/>
          <w:color w:val="666666"/>
        </w:rPr>
      </w:pPr>
      <w:r>
        <w:rPr>
          <w:rFonts w:ascii="Arial" w:hAnsi="Arial" w:cs="Arial"/>
          <w:color w:val="666666"/>
        </w:rPr>
        <w:t xml:space="preserve">11 </w:t>
      </w:r>
      <w:r w:rsidRPr="00482406">
        <w:rPr>
          <w:rFonts w:ascii="Arial" w:hAnsi="Arial" w:cs="Arial"/>
          <w:color w:val="666666"/>
          <w:highlight w:val="yellow"/>
          <w:rPrChange w:id="317" w:author="Wang Judith" w:date="2019-10-16T14:37:00Z">
            <w:rPr>
              <w:rFonts w:ascii="Arial" w:hAnsi="Arial" w:cs="Arial"/>
              <w:color w:val="666666"/>
            </w:rPr>
          </w:rPrChange>
        </w:rPr>
        <w:t>Theoretical subjects</w:t>
      </w:r>
      <w:r>
        <w:rPr>
          <w:rFonts w:ascii="Arial" w:hAnsi="Arial" w:cs="Arial"/>
          <w:color w:val="666666"/>
        </w:rPr>
        <w:t xml:space="preserve"> such as mathematics and philosophy are taught in universities but students prefer more </w:t>
      </w:r>
      <w:r w:rsidRPr="00482406">
        <w:rPr>
          <w:rFonts w:ascii="Arial" w:hAnsi="Arial" w:cs="Arial"/>
          <w:color w:val="666666"/>
          <w:highlight w:val="yellow"/>
          <w:rPrChange w:id="318" w:author="Wang Judith" w:date="2019-10-16T14:37:00Z">
            <w:rPr>
              <w:rFonts w:ascii="Arial" w:hAnsi="Arial" w:cs="Arial"/>
              <w:color w:val="666666"/>
            </w:rPr>
          </w:rPrChange>
        </w:rPr>
        <w:t>practical subjects</w:t>
      </w:r>
      <w:r>
        <w:rPr>
          <w:rFonts w:ascii="Arial" w:hAnsi="Arial" w:cs="Arial"/>
          <w:color w:val="666666"/>
        </w:rPr>
        <w:t xml:space="preserve"> such as accounting and </w:t>
      </w:r>
      <w:proofErr w:type="gramStart"/>
      <w:r>
        <w:rPr>
          <w:rFonts w:ascii="Arial" w:hAnsi="Arial" w:cs="Arial"/>
          <w:color w:val="666666"/>
        </w:rPr>
        <w:t>computer</w:t>
      </w:r>
      <w:proofErr w:type="gramEnd"/>
      <w:r>
        <w:rPr>
          <w:rFonts w:ascii="Arial" w:hAnsi="Arial" w:cs="Arial"/>
          <w:color w:val="666666"/>
        </w:rPr>
        <w:t xml:space="preserve"> programming. Some people believe theoretical subjects should be abandoned in universities. To what extent do you agree or disagree? </w:t>
      </w:r>
    </w:p>
    <w:p w:rsidR="00482406" w:rsidRDefault="00482406"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19" w:author="Wang Judith" w:date="2019-10-16T14:37:00Z"/>
          <w:rFonts w:ascii="Arial" w:hAnsi="Arial" w:cs="Arial"/>
          <w:color w:val="666666"/>
        </w:rPr>
      </w:pPr>
      <w:ins w:id="320" w:author="Wang Judith" w:date="2019-10-16T14:37:00Z">
        <w:r>
          <w:rPr>
            <w:rFonts w:ascii="Arial" w:hAnsi="Arial" w:cs="Arial" w:hint="eastAsia"/>
            <w:color w:val="666666"/>
          </w:rPr>
          <w:t>题型：单边选择</w:t>
        </w:r>
      </w:ins>
    </w:p>
    <w:p w:rsidR="00482406" w:rsidRDefault="0014471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21" w:author="Wang Judith" w:date="2019-10-16T14:38:00Z"/>
          <w:rFonts w:ascii="Arial" w:hAnsi="Arial" w:cs="Arial"/>
          <w:color w:val="666666"/>
        </w:rPr>
      </w:pPr>
      <w:ins w:id="322" w:author="Wang Judith" w:date="2019-10-16T14:38:00Z">
        <w:r>
          <w:rPr>
            <w:rFonts w:ascii="Arial" w:hAnsi="Arial" w:cs="Arial" w:hint="eastAsia"/>
            <w:color w:val="666666"/>
          </w:rPr>
          <w:t>立场：不同意</w:t>
        </w:r>
      </w:ins>
    </w:p>
    <w:p w:rsidR="00144714" w:rsidRDefault="0014471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23" w:author="Wang Judith" w:date="2019-10-16T14:38:00Z"/>
          <w:rFonts w:ascii="Arial" w:hAnsi="Arial" w:cs="Arial"/>
          <w:color w:val="666666"/>
        </w:rPr>
      </w:pPr>
    </w:p>
    <w:p w:rsidR="00144714" w:rsidRDefault="0014471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24" w:author="Wang Judith" w:date="2019-10-16T14:41:00Z"/>
          <w:rFonts w:ascii="Arial" w:hAnsi="Arial" w:cs="Arial"/>
          <w:color w:val="666666"/>
        </w:rPr>
      </w:pPr>
      <w:ins w:id="325" w:author="Wang Judith" w:date="2019-10-16T14:38:00Z">
        <w:r>
          <w:rPr>
            <w:rFonts w:ascii="Arial" w:hAnsi="Arial" w:cs="Arial" w:hint="eastAsia"/>
            <w:color w:val="666666"/>
          </w:rPr>
          <w:t>理由</w:t>
        </w:r>
        <w:r>
          <w:rPr>
            <w:rFonts w:ascii="Arial" w:hAnsi="Arial" w:cs="Arial" w:hint="eastAsia"/>
            <w:color w:val="666666"/>
          </w:rPr>
          <w:t>1.</w:t>
        </w:r>
        <w:r>
          <w:rPr>
            <w:rFonts w:ascii="Arial" w:hAnsi="Arial" w:cs="Arial"/>
            <w:color w:val="666666"/>
          </w:rPr>
          <w:t xml:space="preserve"> </w:t>
        </w:r>
      </w:ins>
      <w:ins w:id="326" w:author="Wang Judith" w:date="2019-10-16T14:40:00Z">
        <w:r>
          <w:rPr>
            <w:rFonts w:ascii="Arial" w:hAnsi="Arial" w:cs="Arial"/>
            <w:color w:val="666666"/>
          </w:rPr>
          <w:t>T</w:t>
        </w:r>
        <w:r>
          <w:rPr>
            <w:rFonts w:ascii="Arial" w:hAnsi="Arial" w:cs="Arial" w:hint="eastAsia"/>
            <w:color w:val="666666"/>
          </w:rPr>
          <w:t>heoretical</w:t>
        </w:r>
        <w:r>
          <w:rPr>
            <w:rFonts w:ascii="Arial" w:hAnsi="Arial" w:cs="Arial"/>
            <w:color w:val="666666"/>
          </w:rPr>
          <w:t xml:space="preserve"> </w:t>
        </w:r>
        <w:r>
          <w:rPr>
            <w:rFonts w:ascii="Arial" w:hAnsi="Arial" w:cs="Arial" w:hint="eastAsia"/>
            <w:color w:val="666666"/>
          </w:rPr>
          <w:t>subjects</w:t>
        </w:r>
        <w:r>
          <w:rPr>
            <w:rFonts w:ascii="Arial" w:hAnsi="Arial" w:cs="Arial" w:hint="eastAsia"/>
            <w:color w:val="666666"/>
          </w:rPr>
          <w:t>是</w:t>
        </w:r>
        <w:r>
          <w:rPr>
            <w:rFonts w:ascii="Arial" w:hAnsi="Arial" w:cs="Arial" w:hint="eastAsia"/>
            <w:color w:val="666666"/>
          </w:rPr>
          <w:t>some</w:t>
        </w:r>
        <w:r>
          <w:rPr>
            <w:rFonts w:ascii="Arial" w:hAnsi="Arial" w:cs="Arial"/>
            <w:color w:val="666666"/>
          </w:rPr>
          <w:t xml:space="preserve"> practical subjects</w:t>
        </w:r>
        <w:r>
          <w:rPr>
            <w:rFonts w:ascii="Arial" w:hAnsi="Arial" w:cs="Arial" w:hint="eastAsia"/>
            <w:color w:val="666666"/>
          </w:rPr>
          <w:t>的</w:t>
        </w:r>
      </w:ins>
      <w:ins w:id="327" w:author="Wang Judith" w:date="2019-10-16T14:41:00Z">
        <w:r>
          <w:rPr>
            <w:rFonts w:ascii="Arial" w:hAnsi="Arial" w:cs="Arial" w:hint="eastAsia"/>
            <w:color w:val="666666"/>
          </w:rPr>
          <w:t>理论基础。</w:t>
        </w:r>
      </w:ins>
      <w:ins w:id="328" w:author="Wang Judith" w:date="2019-10-16T14:42:00Z">
        <w:r>
          <w:rPr>
            <w:rFonts w:ascii="Arial" w:hAnsi="Arial" w:cs="Arial" w:hint="eastAsia"/>
            <w:color w:val="666666"/>
          </w:rPr>
          <w:t>没有理论</w:t>
        </w:r>
        <w:proofErr w:type="gramStart"/>
        <w:r>
          <w:rPr>
            <w:rFonts w:ascii="Arial" w:hAnsi="Arial" w:cs="Arial" w:hint="eastAsia"/>
            <w:color w:val="666666"/>
          </w:rPr>
          <w:t>课的话</w:t>
        </w:r>
        <w:proofErr w:type="gramEnd"/>
        <w:r>
          <w:rPr>
            <w:rFonts w:ascii="Arial" w:hAnsi="Arial" w:cs="Arial" w:hint="eastAsia"/>
            <w:color w:val="666666"/>
          </w:rPr>
          <w:t>实践课程学不懂。</w:t>
        </w:r>
      </w:ins>
    </w:p>
    <w:p w:rsidR="00144714" w:rsidRDefault="0014471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29" w:author="Wang Judith" w:date="2019-10-16T14:41:00Z"/>
          <w:rFonts w:ascii="Arial" w:hAnsi="Arial" w:cs="Arial"/>
          <w:color w:val="666666"/>
        </w:rPr>
      </w:pPr>
    </w:p>
    <w:p w:rsidR="00144714" w:rsidRDefault="0014471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30" w:author="Wang Judith" w:date="2019-10-16T14:44:00Z"/>
          <w:rFonts w:ascii="Arial" w:hAnsi="Arial" w:cs="Arial"/>
          <w:color w:val="666666"/>
        </w:rPr>
      </w:pPr>
      <w:ins w:id="331" w:author="Wang Judith" w:date="2019-10-16T14:41:00Z">
        <w:r>
          <w:rPr>
            <w:rFonts w:ascii="Arial" w:hAnsi="Arial" w:cs="Arial" w:hint="eastAsia"/>
            <w:color w:val="666666"/>
          </w:rPr>
          <w:t>理由</w:t>
        </w:r>
        <w:r>
          <w:rPr>
            <w:rFonts w:ascii="Arial" w:hAnsi="Arial" w:cs="Arial" w:hint="eastAsia"/>
            <w:color w:val="666666"/>
          </w:rPr>
          <w:t>2.</w:t>
        </w:r>
        <w:r>
          <w:rPr>
            <w:rFonts w:ascii="Arial" w:hAnsi="Arial" w:cs="Arial"/>
            <w:color w:val="666666"/>
          </w:rPr>
          <w:t xml:space="preserve"> </w:t>
        </w:r>
      </w:ins>
      <w:ins w:id="332" w:author="Wang Judith" w:date="2019-10-16T14:42:00Z">
        <w:r>
          <w:rPr>
            <w:rFonts w:ascii="Arial" w:hAnsi="Arial" w:cs="Arial"/>
            <w:color w:val="666666"/>
          </w:rPr>
          <w:t>T</w:t>
        </w:r>
        <w:r>
          <w:rPr>
            <w:rFonts w:ascii="Arial" w:hAnsi="Arial" w:cs="Arial" w:hint="eastAsia"/>
            <w:color w:val="666666"/>
          </w:rPr>
          <w:t>heoretical</w:t>
        </w:r>
        <w:r>
          <w:rPr>
            <w:rFonts w:ascii="Arial" w:hAnsi="Arial" w:cs="Arial"/>
            <w:color w:val="666666"/>
          </w:rPr>
          <w:t xml:space="preserve"> </w:t>
        </w:r>
        <w:r>
          <w:rPr>
            <w:rFonts w:ascii="Arial" w:hAnsi="Arial" w:cs="Arial" w:hint="eastAsia"/>
            <w:color w:val="666666"/>
          </w:rPr>
          <w:t>subjects</w:t>
        </w:r>
        <w:r>
          <w:rPr>
            <w:rFonts w:ascii="Arial" w:hAnsi="Arial" w:cs="Arial" w:hint="eastAsia"/>
            <w:color w:val="666666"/>
          </w:rPr>
          <w:t>学得好有利于创新。</w:t>
        </w:r>
      </w:ins>
      <w:ins w:id="333" w:author="Wang Judith" w:date="2019-10-16T14:43:00Z">
        <w:r>
          <w:rPr>
            <w:rFonts w:ascii="Arial" w:hAnsi="Arial" w:cs="Arial" w:hint="eastAsia"/>
            <w:color w:val="666666"/>
          </w:rPr>
          <w:t>要么在新的应用场景下构建新的</w:t>
        </w:r>
      </w:ins>
      <w:ins w:id="334" w:author="Wang Judith" w:date="2019-10-16T14:44:00Z">
        <w:r>
          <w:rPr>
            <w:rFonts w:ascii="Arial" w:hAnsi="Arial" w:cs="Arial" w:hint="eastAsia"/>
            <w:color w:val="666666"/>
          </w:rPr>
          <w:t>模型，要么在旧的应用场景下用新的理论模型去求解。</w:t>
        </w:r>
      </w:ins>
    </w:p>
    <w:p w:rsidR="00144714" w:rsidRDefault="0014471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35" w:author="Wang Judith" w:date="2019-10-16T14:44:00Z"/>
          <w:rFonts w:ascii="Arial" w:hAnsi="Arial" w:cs="Arial"/>
          <w:color w:val="666666"/>
        </w:rPr>
      </w:pPr>
    </w:p>
    <w:p w:rsidR="00144714" w:rsidRDefault="0014471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36" w:author="Wang Judith" w:date="2019-10-16T14:44:00Z"/>
          <w:rFonts w:ascii="Arial" w:hAnsi="Arial" w:cs="Arial"/>
          <w:color w:val="666666"/>
        </w:rPr>
      </w:pPr>
      <w:r>
        <w:rPr>
          <w:rFonts w:ascii="Arial" w:hAnsi="Arial" w:cs="Arial"/>
          <w:color w:val="666666"/>
        </w:rPr>
        <w:t xml:space="preserve">12 Some people think living in big </w:t>
      </w:r>
      <w:r w:rsidRPr="00F3568B">
        <w:rPr>
          <w:rFonts w:ascii="Arial" w:hAnsi="Arial" w:cs="Arial"/>
          <w:color w:val="666666"/>
          <w:highlight w:val="yellow"/>
          <w:rPrChange w:id="337" w:author="Wang Judith" w:date="2019-10-16T14:44:00Z">
            <w:rPr>
              <w:rFonts w:ascii="Arial" w:hAnsi="Arial" w:cs="Arial"/>
              <w:color w:val="666666"/>
            </w:rPr>
          </w:rPrChange>
        </w:rPr>
        <w:t>cities</w:t>
      </w:r>
      <w:r>
        <w:rPr>
          <w:rFonts w:ascii="Arial" w:hAnsi="Arial" w:cs="Arial"/>
          <w:color w:val="666666"/>
        </w:rPr>
        <w:t xml:space="preserve"> is bad for people's </w:t>
      </w:r>
      <w:r w:rsidRPr="00F3568B">
        <w:rPr>
          <w:rFonts w:ascii="Arial" w:hAnsi="Arial" w:cs="Arial"/>
          <w:color w:val="666666"/>
          <w:highlight w:val="yellow"/>
          <w:rPrChange w:id="338" w:author="Wang Judith" w:date="2019-10-16T14:45:00Z">
            <w:rPr>
              <w:rFonts w:ascii="Arial" w:hAnsi="Arial" w:cs="Arial"/>
              <w:color w:val="666666"/>
            </w:rPr>
          </w:rPrChange>
        </w:rPr>
        <w:t>health</w:t>
      </w:r>
      <w:r>
        <w:rPr>
          <w:rFonts w:ascii="Arial" w:hAnsi="Arial" w:cs="Arial"/>
          <w:color w:val="666666"/>
        </w:rPr>
        <w:t>. To what extent do you agree or disagree?</w:t>
      </w:r>
    </w:p>
    <w:p w:rsidR="00F3568B" w:rsidRDefault="00F356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39" w:author="Wang Judith" w:date="2019-10-16T14:45:00Z"/>
          <w:rFonts w:ascii="Arial" w:hAnsi="Arial" w:cs="Arial"/>
          <w:color w:val="666666"/>
        </w:rPr>
      </w:pPr>
      <w:ins w:id="340" w:author="Wang Judith" w:date="2019-10-16T14:44:00Z">
        <w:r>
          <w:rPr>
            <w:rFonts w:ascii="Arial" w:hAnsi="Arial" w:cs="Arial" w:hint="eastAsia"/>
            <w:color w:val="666666"/>
          </w:rPr>
          <w:t>题型：</w:t>
        </w:r>
      </w:ins>
      <w:ins w:id="341" w:author="Wang Judith" w:date="2019-10-16T14:45:00Z">
        <w:r>
          <w:rPr>
            <w:rFonts w:ascii="Arial" w:hAnsi="Arial" w:cs="Arial" w:hint="eastAsia"/>
            <w:color w:val="666666"/>
          </w:rPr>
          <w:t>单边选择</w:t>
        </w:r>
      </w:ins>
    </w:p>
    <w:p w:rsidR="00F3568B" w:rsidRDefault="00F356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42" w:author="Wang Judith" w:date="2019-10-16T14:45:00Z"/>
          <w:rFonts w:ascii="Arial" w:hAnsi="Arial" w:cs="Arial"/>
          <w:color w:val="666666"/>
        </w:rPr>
      </w:pPr>
      <w:ins w:id="343" w:author="Wang Judith" w:date="2019-10-16T14:45:00Z">
        <w:r>
          <w:rPr>
            <w:rFonts w:ascii="Arial" w:hAnsi="Arial" w:cs="Arial" w:hint="eastAsia"/>
            <w:color w:val="666666"/>
          </w:rPr>
          <w:t>立场：</w:t>
        </w:r>
      </w:ins>
      <w:ins w:id="344" w:author="Wang Judith" w:date="2019-10-16T14:46:00Z">
        <w:r w:rsidR="00B4362A">
          <w:rPr>
            <w:rFonts w:ascii="Arial" w:hAnsi="Arial" w:cs="Arial" w:hint="eastAsia"/>
            <w:color w:val="666666"/>
          </w:rPr>
          <w:t>（</w:t>
        </w:r>
      </w:ins>
      <w:ins w:id="345" w:author="Wang Judith" w:date="2019-10-16T14:45:00Z">
        <w:r w:rsidR="00B4362A">
          <w:rPr>
            <w:rFonts w:ascii="Arial" w:hAnsi="Arial" w:cs="Arial" w:hint="eastAsia"/>
            <w:color w:val="666666"/>
          </w:rPr>
          <w:t>部分</w:t>
        </w:r>
      </w:ins>
      <w:ins w:id="346" w:author="Wang Judith" w:date="2019-10-16T14:46:00Z">
        <w:r w:rsidR="00B4362A">
          <w:rPr>
            <w:rFonts w:ascii="Arial" w:hAnsi="Arial" w:cs="Arial" w:hint="eastAsia"/>
            <w:color w:val="666666"/>
          </w:rPr>
          <w:t>）</w:t>
        </w:r>
      </w:ins>
      <w:ins w:id="347" w:author="Wang Judith" w:date="2019-10-16T14:45:00Z">
        <w:r>
          <w:rPr>
            <w:rFonts w:ascii="Arial" w:hAnsi="Arial" w:cs="Arial" w:hint="eastAsia"/>
            <w:color w:val="666666"/>
          </w:rPr>
          <w:t>同意</w:t>
        </w:r>
      </w:ins>
    </w:p>
    <w:p w:rsidR="00F3568B" w:rsidRDefault="00F356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48" w:author="Wang Judith" w:date="2019-10-16T14:45:00Z"/>
          <w:rFonts w:ascii="Arial" w:hAnsi="Arial" w:cs="Arial"/>
          <w:color w:val="666666"/>
        </w:rPr>
      </w:pPr>
    </w:p>
    <w:p w:rsidR="00F3568B" w:rsidRDefault="00F356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49" w:author="Wang Judith" w:date="2019-10-16T14:45:00Z"/>
          <w:rFonts w:ascii="Arial" w:hAnsi="Arial" w:cs="Arial" w:hint="eastAsia"/>
          <w:color w:val="666666"/>
        </w:rPr>
      </w:pPr>
      <w:ins w:id="350" w:author="Wang Judith" w:date="2019-10-16T14:45:00Z">
        <w:r>
          <w:rPr>
            <w:rFonts w:ascii="Arial" w:hAnsi="Arial" w:cs="Arial" w:hint="eastAsia"/>
            <w:color w:val="666666"/>
          </w:rPr>
          <w:t>理由</w:t>
        </w:r>
        <w:r>
          <w:rPr>
            <w:rFonts w:ascii="Arial" w:hAnsi="Arial" w:cs="Arial" w:hint="eastAsia"/>
            <w:color w:val="666666"/>
          </w:rPr>
          <w:t>1.</w:t>
        </w:r>
        <w:r>
          <w:rPr>
            <w:rFonts w:ascii="Arial" w:hAnsi="Arial" w:cs="Arial"/>
            <w:color w:val="666666"/>
          </w:rPr>
          <w:t xml:space="preserve"> </w:t>
        </w:r>
        <w:r w:rsidR="00B4362A">
          <w:rPr>
            <w:rFonts w:ascii="Arial" w:hAnsi="Arial" w:cs="Arial" w:hint="eastAsia"/>
            <w:color w:val="666666"/>
          </w:rPr>
          <w:t>大城市的快节奏生活</w:t>
        </w:r>
      </w:ins>
      <w:ins w:id="351" w:author="Wang Judith" w:date="2019-10-16T14:46:00Z">
        <w:r w:rsidR="00B4362A">
          <w:rPr>
            <w:rFonts w:ascii="Arial" w:hAnsi="Arial" w:cs="Arial" w:hint="eastAsia"/>
            <w:color w:val="666666"/>
          </w:rPr>
          <w:t>带给人们很大的压力，包括身体的和心里的，容易造成亚健康身体状态。</w:t>
        </w:r>
      </w:ins>
    </w:p>
    <w:p w:rsidR="00F3568B" w:rsidRDefault="00F356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52" w:author="Wang Judith" w:date="2019-10-16T14:46:00Z"/>
          <w:rFonts w:ascii="inherit" w:hAnsi="inherit"/>
          <w:color w:val="666666"/>
        </w:rPr>
      </w:pPr>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53" w:author="Wang Judith" w:date="2019-10-16T14:48:00Z"/>
          <w:rFonts w:ascii="inherit" w:hAnsi="inherit"/>
          <w:color w:val="666666"/>
        </w:rPr>
      </w:pPr>
      <w:ins w:id="354" w:author="Wang Judith" w:date="2019-10-16T14:47:00Z">
        <w:r>
          <w:rPr>
            <w:rFonts w:ascii="inherit" w:hAnsi="inherit" w:hint="eastAsia"/>
            <w:color w:val="666666"/>
          </w:rPr>
          <w:lastRenderedPageBreak/>
          <w:t>理由</w:t>
        </w:r>
        <w:r>
          <w:rPr>
            <w:rFonts w:ascii="inherit" w:hAnsi="inherit" w:hint="eastAsia"/>
            <w:color w:val="666666"/>
          </w:rPr>
          <w:t>2.</w:t>
        </w:r>
        <w:r>
          <w:rPr>
            <w:rFonts w:ascii="inherit" w:hAnsi="inherit"/>
            <w:color w:val="666666"/>
          </w:rPr>
          <w:t xml:space="preserve"> </w:t>
        </w:r>
        <w:r>
          <w:rPr>
            <w:rFonts w:ascii="inherit" w:hAnsi="inherit" w:hint="eastAsia"/>
            <w:color w:val="666666"/>
          </w:rPr>
          <w:t>大城市的空气质量差、水污染比较严重，人们吸入的空气、吃的食物不好，</w:t>
        </w:r>
      </w:ins>
      <w:ins w:id="355" w:author="Wang Judith" w:date="2019-10-16T14:48:00Z">
        <w:r>
          <w:rPr>
            <w:rFonts w:ascii="inherit" w:hAnsi="inherit" w:hint="eastAsia"/>
            <w:color w:val="666666"/>
          </w:rPr>
          <w:t>长此以往会生病。</w:t>
        </w:r>
      </w:ins>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56" w:author="Wang Judith" w:date="2019-10-16T14:48:00Z"/>
          <w:rFonts w:ascii="inherit" w:hAnsi="inherit"/>
          <w:color w:val="666666"/>
        </w:rPr>
      </w:pPr>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 xml:space="preserve">13 The </w:t>
      </w:r>
      <w:r w:rsidRPr="00B4362A">
        <w:rPr>
          <w:rFonts w:ascii="Arial" w:hAnsi="Arial" w:cs="Arial"/>
          <w:color w:val="666666"/>
          <w:highlight w:val="yellow"/>
          <w:rPrChange w:id="357" w:author="Wang Judith" w:date="2019-10-16T14:48:00Z">
            <w:rPr>
              <w:rFonts w:ascii="Arial" w:hAnsi="Arial" w:cs="Arial"/>
              <w:color w:val="666666"/>
            </w:rPr>
          </w:rPrChange>
        </w:rPr>
        <w:t>government</w:t>
      </w:r>
      <w:r>
        <w:rPr>
          <w:rFonts w:ascii="Arial" w:hAnsi="Arial" w:cs="Arial"/>
          <w:color w:val="666666"/>
        </w:rPr>
        <w:t xml:space="preserve"> should control the amount of violence in films and on </w:t>
      </w:r>
      <w:proofErr w:type="gramStart"/>
      <w:r>
        <w:rPr>
          <w:rFonts w:ascii="Arial" w:hAnsi="Arial" w:cs="Arial"/>
          <w:color w:val="666666"/>
        </w:rPr>
        <w:t>television</w:t>
      </w:r>
      <w:proofErr w:type="gramEnd"/>
      <w:r>
        <w:rPr>
          <w:rFonts w:ascii="Arial" w:hAnsi="Arial" w:cs="Arial"/>
          <w:color w:val="666666"/>
        </w:rPr>
        <w:t xml:space="preserve"> in order to decrease the level of </w:t>
      </w:r>
      <w:r w:rsidRPr="00B4362A">
        <w:rPr>
          <w:rFonts w:ascii="Arial" w:hAnsi="Arial" w:cs="Arial"/>
          <w:color w:val="666666"/>
          <w:highlight w:val="yellow"/>
          <w:rPrChange w:id="358" w:author="Wang Judith" w:date="2019-10-16T14:49:00Z">
            <w:rPr>
              <w:rFonts w:ascii="Arial" w:hAnsi="Arial" w:cs="Arial"/>
              <w:color w:val="666666"/>
            </w:rPr>
          </w:rPrChange>
        </w:rPr>
        <w:t>violent crime</w:t>
      </w:r>
      <w:r>
        <w:rPr>
          <w:rFonts w:ascii="Arial" w:hAnsi="Arial" w:cs="Arial"/>
          <w:color w:val="666666"/>
        </w:rPr>
        <w:t xml:space="preserve"> in society. Do you agree or disagree?</w:t>
      </w:r>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59" w:author="Wang Judith" w:date="2019-10-16T14:49:00Z"/>
          <w:rFonts w:ascii="Arial" w:hAnsi="Arial" w:cs="Arial"/>
          <w:color w:val="666666"/>
        </w:rPr>
      </w:pPr>
      <w:ins w:id="360" w:author="Wang Judith" w:date="2019-10-16T14:48:00Z">
        <w:r>
          <w:rPr>
            <w:rFonts w:ascii="Arial" w:hAnsi="Arial" w:cs="Arial" w:hint="eastAsia"/>
            <w:color w:val="666666"/>
          </w:rPr>
          <w:t>题型：</w:t>
        </w:r>
      </w:ins>
      <w:ins w:id="361" w:author="Wang Judith" w:date="2019-10-16T14:49:00Z">
        <w:r>
          <w:rPr>
            <w:rFonts w:ascii="Arial" w:hAnsi="Arial" w:cs="Arial" w:hint="eastAsia"/>
            <w:color w:val="666666"/>
          </w:rPr>
          <w:t>单边选择</w:t>
        </w:r>
      </w:ins>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62" w:author="Wang Judith" w:date="2019-10-16T14:49:00Z"/>
          <w:rFonts w:ascii="Arial" w:hAnsi="Arial" w:cs="Arial"/>
          <w:color w:val="666666"/>
        </w:rPr>
      </w:pPr>
      <w:ins w:id="363" w:author="Wang Judith" w:date="2019-10-16T14:49:00Z">
        <w:r>
          <w:rPr>
            <w:rFonts w:ascii="Arial" w:hAnsi="Arial" w:cs="Arial" w:hint="eastAsia"/>
            <w:color w:val="666666"/>
          </w:rPr>
          <w:t>立场：同意</w:t>
        </w:r>
      </w:ins>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64" w:author="Wang Judith" w:date="2019-10-16T14:49:00Z"/>
          <w:rFonts w:ascii="Arial" w:hAnsi="Arial" w:cs="Arial"/>
          <w:color w:val="666666"/>
        </w:rPr>
      </w:pPr>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65" w:author="Wang Judith" w:date="2019-10-16T14:52:00Z"/>
          <w:rFonts w:ascii="Arial" w:hAnsi="Arial" w:cs="Arial"/>
          <w:color w:val="666666"/>
        </w:rPr>
      </w:pPr>
      <w:ins w:id="366" w:author="Wang Judith" w:date="2019-10-16T14:52:00Z">
        <w:r>
          <w:rPr>
            <w:rFonts w:ascii="Arial" w:hAnsi="Arial" w:cs="Arial" w:hint="eastAsia"/>
            <w:color w:val="666666"/>
          </w:rPr>
          <w:t>确实，</w:t>
        </w:r>
      </w:ins>
      <w:ins w:id="367" w:author="Wang Judith" w:date="2019-10-16T14:50:00Z">
        <w:r>
          <w:rPr>
            <w:rFonts w:ascii="Arial" w:hAnsi="Arial" w:cs="Arial" w:hint="eastAsia"/>
            <w:color w:val="666666"/>
          </w:rPr>
          <w:t>电影、电视节目中的暴力场景会误导青少年</w:t>
        </w:r>
      </w:ins>
      <w:ins w:id="368" w:author="Wang Judith" w:date="2019-10-16T14:51:00Z">
        <w:r>
          <w:rPr>
            <w:rFonts w:ascii="Arial" w:hAnsi="Arial" w:cs="Arial" w:hint="eastAsia"/>
            <w:color w:val="666666"/>
          </w:rPr>
          <w:t>、引发暴力事件</w:t>
        </w:r>
      </w:ins>
      <w:ins w:id="369" w:author="Wang Judith" w:date="2019-10-16T14:50:00Z">
        <w:r>
          <w:rPr>
            <w:rFonts w:ascii="Arial" w:hAnsi="Arial" w:cs="Arial" w:hint="eastAsia"/>
            <w:color w:val="666666"/>
          </w:rPr>
          <w:t>。</w:t>
        </w:r>
      </w:ins>
      <w:ins w:id="370" w:author="Wang Judith" w:date="2019-10-16T14:51:00Z">
        <w:r>
          <w:rPr>
            <w:rFonts w:ascii="Arial" w:hAnsi="Arial" w:cs="Arial" w:hint="eastAsia"/>
            <w:color w:val="666666"/>
          </w:rPr>
          <w:t>通过切除媒体上</w:t>
        </w:r>
      </w:ins>
      <w:ins w:id="371" w:author="Wang Judith" w:date="2019-10-16T14:52:00Z">
        <w:r>
          <w:rPr>
            <w:rFonts w:ascii="Arial" w:hAnsi="Arial" w:cs="Arial" w:hint="eastAsia"/>
            <w:color w:val="666666"/>
          </w:rPr>
          <w:t>的传播源头，可以降低诱导性暴力犯罪。</w:t>
        </w:r>
      </w:ins>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72" w:author="Wang Judith" w:date="2019-10-16T14:52:00Z"/>
          <w:rFonts w:ascii="Arial" w:hAnsi="Arial" w:cs="Arial"/>
          <w:color w:val="666666"/>
        </w:rPr>
      </w:pPr>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73" w:author="Wang Judith" w:date="2019-10-16T14:54:00Z"/>
          <w:rFonts w:ascii="Arial" w:hAnsi="Arial" w:cs="Arial"/>
          <w:color w:val="666666"/>
        </w:rPr>
      </w:pPr>
      <w:ins w:id="374" w:author="Wang Judith" w:date="2019-10-16T14:53:00Z">
        <w:r>
          <w:rPr>
            <w:rFonts w:ascii="Arial" w:hAnsi="Arial" w:cs="Arial" w:hint="eastAsia"/>
            <w:color w:val="666666"/>
          </w:rPr>
          <w:t>但是，这不是根治暴力犯罪事件的唯一手段。通过制定完善的法律、结合教育</w:t>
        </w:r>
      </w:ins>
      <w:ins w:id="375" w:author="Wang Judith" w:date="2019-10-16T14:54:00Z">
        <w:r>
          <w:rPr>
            <w:rFonts w:ascii="Arial" w:hAnsi="Arial" w:cs="Arial" w:hint="eastAsia"/>
            <w:color w:val="666666"/>
          </w:rPr>
          <w:t>部门的宣传和教育，可以更好地防止暴力犯罪。</w:t>
        </w:r>
      </w:ins>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76" w:author="Wang Judith" w:date="2019-10-16T14:49:00Z"/>
          <w:rFonts w:ascii="Arial" w:hAnsi="Arial" w:cs="Arial" w:hint="eastAsia"/>
          <w:color w:val="666666"/>
        </w:rPr>
      </w:pPr>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77" w:author="Wang Judith" w:date="2019-10-16T14:48:00Z"/>
          <w:rFonts w:ascii="Arial" w:hAnsi="Arial" w:cs="Arial"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78" w:author="Wang Judith" w:date="2019-10-16T14:54:00Z"/>
          <w:rFonts w:ascii="Arial" w:hAnsi="Arial" w:cs="Arial"/>
          <w:color w:val="666666"/>
        </w:rPr>
      </w:pPr>
      <w:r>
        <w:rPr>
          <w:rFonts w:ascii="Arial" w:hAnsi="Arial" w:cs="Arial"/>
          <w:color w:val="666666"/>
        </w:rPr>
        <w:t xml:space="preserve">14 In some countries, it is possible for people to have a variety of </w:t>
      </w:r>
      <w:r w:rsidRPr="00B4362A">
        <w:rPr>
          <w:rFonts w:ascii="Arial" w:hAnsi="Arial" w:cs="Arial"/>
          <w:color w:val="666666"/>
          <w:highlight w:val="yellow"/>
          <w:rPrChange w:id="379" w:author="Wang Judith" w:date="2019-10-16T14:54:00Z">
            <w:rPr>
              <w:rFonts w:ascii="Arial" w:hAnsi="Arial" w:cs="Arial"/>
              <w:color w:val="666666"/>
            </w:rPr>
          </w:rPrChange>
        </w:rPr>
        <w:t>food</w:t>
      </w:r>
      <w:r>
        <w:rPr>
          <w:rFonts w:ascii="Arial" w:hAnsi="Arial" w:cs="Arial"/>
          <w:color w:val="666666"/>
        </w:rPr>
        <w:t xml:space="preserve"> that has been transported from all over the world. To what extent do you think its benefits outweigh the drawbacks? </w:t>
      </w:r>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80" w:author="Wang Judith" w:date="2019-10-16T14:55:00Z"/>
          <w:rFonts w:ascii="Arial" w:hAnsi="Arial" w:cs="Arial" w:hint="eastAsia"/>
          <w:color w:val="666666"/>
        </w:rPr>
      </w:pPr>
      <w:ins w:id="381" w:author="Wang Judith" w:date="2019-10-16T14:54:00Z">
        <w:r>
          <w:rPr>
            <w:rFonts w:ascii="Arial" w:hAnsi="Arial" w:cs="Arial" w:hint="eastAsia"/>
            <w:color w:val="666666"/>
          </w:rPr>
          <w:t>题型：</w:t>
        </w:r>
      </w:ins>
      <w:ins w:id="382" w:author="Wang Judith" w:date="2019-10-16T14:55:00Z">
        <w:r>
          <w:rPr>
            <w:rFonts w:ascii="Arial" w:hAnsi="Arial" w:cs="Arial" w:hint="eastAsia"/>
            <w:color w:val="666666"/>
          </w:rPr>
          <w:t>利弊分析</w:t>
        </w:r>
      </w:ins>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83" w:author="Wang Judith" w:date="2019-10-16T14:55:00Z"/>
          <w:rFonts w:ascii="Arial" w:hAnsi="Arial" w:cs="Arial" w:hint="eastAsia"/>
          <w:color w:val="666666"/>
        </w:rPr>
      </w:pPr>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84" w:author="Wang Judith" w:date="2019-10-16T14:56:00Z"/>
          <w:rFonts w:ascii="Arial" w:hAnsi="Arial" w:cs="Arial"/>
          <w:color w:val="666666"/>
        </w:rPr>
      </w:pPr>
      <w:ins w:id="385" w:author="Wang Judith" w:date="2019-10-16T14:55:00Z">
        <w:r>
          <w:rPr>
            <w:rFonts w:ascii="Arial" w:hAnsi="Arial" w:cs="Arial" w:hint="eastAsia"/>
            <w:color w:val="666666"/>
          </w:rPr>
          <w:t>利：</w:t>
        </w:r>
      </w:ins>
      <w:ins w:id="386" w:author="Wang Judith" w:date="2019-10-16T14:56:00Z">
        <w:r>
          <w:rPr>
            <w:rFonts w:ascii="Arial" w:hAnsi="Arial" w:cs="Arial" w:hint="eastAsia"/>
            <w:color w:val="666666"/>
          </w:rPr>
          <w:t>全世界的人们可以共享美味的水果</w:t>
        </w:r>
      </w:ins>
      <w:ins w:id="387" w:author="Wang Judith" w:date="2019-10-16T14:59:00Z">
        <w:r>
          <w:rPr>
            <w:rFonts w:ascii="Arial" w:hAnsi="Arial" w:cs="Arial" w:hint="eastAsia"/>
            <w:color w:val="666666"/>
          </w:rPr>
          <w:t>，同时可以促进当地的水果经济发展</w:t>
        </w:r>
      </w:ins>
      <w:ins w:id="388" w:author="Wang Judith" w:date="2019-10-16T15:00:00Z">
        <w:r>
          <w:rPr>
            <w:rFonts w:ascii="Arial" w:hAnsi="Arial" w:cs="Arial" w:hint="eastAsia"/>
            <w:color w:val="666666"/>
          </w:rPr>
          <w:t>，改善民众的生活质量</w:t>
        </w:r>
      </w:ins>
      <w:ins w:id="389" w:author="Wang Judith" w:date="2019-10-16T14:56:00Z">
        <w:r>
          <w:rPr>
            <w:rFonts w:ascii="Arial" w:hAnsi="Arial" w:cs="Arial" w:hint="eastAsia"/>
            <w:color w:val="666666"/>
          </w:rPr>
          <w:t>。</w:t>
        </w:r>
      </w:ins>
    </w:p>
    <w:p w:rsidR="00B4362A" w:rsidRP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90" w:author="Wang Judith" w:date="2019-10-16T14:56:00Z"/>
          <w:rFonts w:ascii="Arial" w:hAnsi="Arial" w:cs="Arial"/>
          <w:color w:val="666666"/>
        </w:rPr>
      </w:pPr>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91" w:author="Wang Judith" w:date="2019-10-16T14:57:00Z"/>
          <w:rFonts w:ascii="Arial" w:hAnsi="Arial" w:cs="Arial"/>
          <w:color w:val="666666"/>
        </w:rPr>
      </w:pPr>
      <w:ins w:id="392" w:author="Wang Judith" w:date="2019-10-16T14:56:00Z">
        <w:r>
          <w:rPr>
            <w:rFonts w:ascii="Arial" w:hAnsi="Arial" w:cs="Arial" w:hint="eastAsia"/>
            <w:color w:val="666666"/>
          </w:rPr>
          <w:t>弊：物种入侵，危害本地的</w:t>
        </w:r>
      </w:ins>
      <w:ins w:id="393" w:author="Wang Judith" w:date="2019-10-16T14:57:00Z">
        <w:r>
          <w:rPr>
            <w:rFonts w:ascii="Arial" w:hAnsi="Arial" w:cs="Arial" w:hint="eastAsia"/>
            <w:color w:val="666666"/>
          </w:rPr>
          <w:t>动植物生存状态。</w:t>
        </w:r>
      </w:ins>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94" w:author="Wang Judith" w:date="2019-10-16T14:57:00Z"/>
          <w:rFonts w:ascii="Arial" w:hAnsi="Arial" w:cs="Arial"/>
          <w:color w:val="666666"/>
        </w:rPr>
      </w:pPr>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95" w:author="Wang Judith" w:date="2019-10-16T14:55:00Z"/>
          <w:rFonts w:ascii="Arial" w:hAnsi="Arial" w:cs="Arial" w:hint="eastAsia"/>
          <w:color w:val="666666"/>
        </w:rPr>
      </w:pPr>
      <w:ins w:id="396" w:author="Wang Judith" w:date="2019-10-16T14:57:00Z">
        <w:r>
          <w:rPr>
            <w:rFonts w:ascii="Arial" w:hAnsi="Arial" w:cs="Arial" w:hint="eastAsia"/>
            <w:color w:val="666666"/>
          </w:rPr>
          <w:t>个人观点：</w:t>
        </w:r>
      </w:ins>
      <w:ins w:id="397" w:author="Wang Judith" w:date="2019-10-16T15:00:00Z">
        <w:r>
          <w:rPr>
            <w:rFonts w:ascii="Arial" w:hAnsi="Arial" w:cs="Arial" w:hint="eastAsia"/>
            <w:color w:val="666666"/>
          </w:rPr>
          <w:t>利</w:t>
        </w:r>
      </w:ins>
      <w:ins w:id="398" w:author="Wang Judith" w:date="2019-10-16T14:58:00Z">
        <w:r>
          <w:rPr>
            <w:rFonts w:ascii="Arial" w:hAnsi="Arial" w:cs="Arial" w:hint="eastAsia"/>
            <w:color w:val="666666"/>
          </w:rPr>
          <w:t>大于</w:t>
        </w:r>
      </w:ins>
      <w:ins w:id="399" w:author="Wang Judith" w:date="2019-10-16T15:00:00Z">
        <w:r>
          <w:rPr>
            <w:rFonts w:ascii="Arial" w:hAnsi="Arial" w:cs="Arial" w:hint="eastAsia"/>
            <w:color w:val="666666"/>
          </w:rPr>
          <w:t>弊</w:t>
        </w:r>
      </w:ins>
      <w:ins w:id="400" w:author="Wang Judith" w:date="2019-10-16T14:58:00Z">
        <w:r>
          <w:rPr>
            <w:rFonts w:ascii="Arial" w:hAnsi="Arial" w:cs="Arial" w:hint="eastAsia"/>
            <w:color w:val="666666"/>
          </w:rPr>
          <w:t>。</w:t>
        </w:r>
      </w:ins>
      <w:ins w:id="401" w:author="Wang Judith" w:date="2019-10-16T15:00:00Z">
        <w:r>
          <w:rPr>
            <w:rFonts w:ascii="Arial" w:hAnsi="Arial" w:cs="Arial" w:hint="eastAsia"/>
            <w:color w:val="666666"/>
          </w:rPr>
          <w:t>物种入侵的这个问题可以通过</w:t>
        </w:r>
      </w:ins>
      <w:ins w:id="402" w:author="Wang Judith" w:date="2019-10-16T15:01:00Z">
        <w:r>
          <w:rPr>
            <w:rFonts w:ascii="Arial" w:hAnsi="Arial" w:cs="Arial" w:hint="eastAsia"/>
            <w:color w:val="666666"/>
          </w:rPr>
          <w:t>加强海关的监察力度得以控制和解决。人们从水果</w:t>
        </w:r>
      </w:ins>
      <w:ins w:id="403" w:author="Wang Judith" w:date="2019-10-16T15:02:00Z">
        <w:r>
          <w:rPr>
            <w:rFonts w:ascii="Arial" w:hAnsi="Arial" w:cs="Arial" w:hint="eastAsia"/>
            <w:color w:val="666666"/>
          </w:rPr>
          <w:t>贸易中的获益将远大于其潜在的风险和损失。</w:t>
        </w:r>
      </w:ins>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04" w:author="Wang Judith" w:date="2019-10-16T15:02:00Z"/>
          <w:rFonts w:ascii="Arial" w:hAnsi="Arial" w:cs="Arial"/>
          <w:color w:val="666666"/>
        </w:rPr>
      </w:pPr>
      <w:r>
        <w:rPr>
          <w:rFonts w:ascii="Arial" w:hAnsi="Arial" w:cs="Arial"/>
          <w:color w:val="666666"/>
        </w:rPr>
        <w:t xml:space="preserve">15 Some people believe that </w:t>
      </w:r>
      <w:r w:rsidRPr="00B4362A">
        <w:rPr>
          <w:rFonts w:ascii="Arial" w:hAnsi="Arial" w:cs="Arial"/>
          <w:color w:val="666666"/>
          <w:highlight w:val="yellow"/>
          <w:rPrChange w:id="405" w:author="Wang Judith" w:date="2019-10-16T15:03:00Z">
            <w:rPr>
              <w:rFonts w:ascii="Arial" w:hAnsi="Arial" w:cs="Arial"/>
              <w:color w:val="666666"/>
            </w:rPr>
          </w:rPrChange>
        </w:rPr>
        <w:t>young people</w:t>
      </w:r>
      <w:r>
        <w:rPr>
          <w:rFonts w:ascii="Arial" w:hAnsi="Arial" w:cs="Arial"/>
          <w:color w:val="666666"/>
        </w:rPr>
        <w:t xml:space="preserve"> who commit serious </w:t>
      </w:r>
      <w:r w:rsidRPr="00B4362A">
        <w:rPr>
          <w:rFonts w:ascii="Arial" w:hAnsi="Arial" w:cs="Arial"/>
          <w:color w:val="666666"/>
          <w:highlight w:val="yellow"/>
          <w:rPrChange w:id="406" w:author="Wang Judith" w:date="2019-10-16T15:02:00Z">
            <w:rPr>
              <w:rFonts w:ascii="Arial" w:hAnsi="Arial" w:cs="Arial"/>
              <w:color w:val="666666"/>
            </w:rPr>
          </w:rPrChange>
        </w:rPr>
        <w:t>crimes</w:t>
      </w:r>
      <w:r>
        <w:rPr>
          <w:rFonts w:ascii="Arial" w:hAnsi="Arial" w:cs="Arial"/>
          <w:color w:val="666666"/>
        </w:rPr>
        <w:t xml:space="preserve"> should be punished in the same way as </w:t>
      </w:r>
      <w:r w:rsidRPr="00B4362A">
        <w:rPr>
          <w:rFonts w:ascii="Arial" w:hAnsi="Arial" w:cs="Arial"/>
          <w:color w:val="666666"/>
          <w:highlight w:val="yellow"/>
          <w:rPrChange w:id="407" w:author="Wang Judith" w:date="2019-10-16T15:03:00Z">
            <w:rPr>
              <w:rFonts w:ascii="Arial" w:hAnsi="Arial" w:cs="Arial"/>
              <w:color w:val="666666"/>
            </w:rPr>
          </w:rPrChange>
        </w:rPr>
        <w:t>adults</w:t>
      </w:r>
      <w:r>
        <w:rPr>
          <w:rFonts w:ascii="Arial" w:hAnsi="Arial" w:cs="Arial"/>
          <w:color w:val="666666"/>
        </w:rPr>
        <w:t>. To what extent do you agree or disagree?</w:t>
      </w:r>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08" w:author="Wang Judith" w:date="2019-10-16T15:03:00Z"/>
          <w:rFonts w:ascii="Arial" w:hAnsi="Arial" w:cs="Arial"/>
          <w:color w:val="666666"/>
        </w:rPr>
      </w:pPr>
      <w:ins w:id="409" w:author="Wang Judith" w:date="2019-10-16T15:02:00Z">
        <w:r>
          <w:rPr>
            <w:rFonts w:ascii="Arial" w:hAnsi="Arial" w:cs="Arial" w:hint="eastAsia"/>
            <w:color w:val="666666"/>
          </w:rPr>
          <w:t>题型：</w:t>
        </w:r>
      </w:ins>
      <w:ins w:id="410" w:author="Wang Judith" w:date="2019-10-16T15:03:00Z">
        <w:r>
          <w:rPr>
            <w:rFonts w:ascii="Arial" w:hAnsi="Arial" w:cs="Arial" w:hint="eastAsia"/>
            <w:color w:val="666666"/>
          </w:rPr>
          <w:t>单边选择</w:t>
        </w:r>
      </w:ins>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11" w:author="Wang Judith" w:date="2019-10-16T15:03:00Z"/>
          <w:rFonts w:ascii="Arial" w:hAnsi="Arial" w:cs="Arial"/>
          <w:color w:val="666666"/>
        </w:rPr>
      </w:pPr>
      <w:ins w:id="412" w:author="Wang Judith" w:date="2019-10-16T15:03:00Z">
        <w:r>
          <w:rPr>
            <w:rFonts w:ascii="Arial" w:hAnsi="Arial" w:cs="Arial" w:hint="eastAsia"/>
            <w:color w:val="666666"/>
          </w:rPr>
          <w:t>立场：不同意</w:t>
        </w:r>
      </w:ins>
    </w:p>
    <w:p w:rsidR="00B4362A"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13" w:author="Wang Judith" w:date="2019-10-16T15:03:00Z"/>
          <w:rFonts w:ascii="Arial" w:hAnsi="Arial" w:cs="Arial"/>
          <w:color w:val="666666"/>
        </w:rPr>
      </w:pPr>
    </w:p>
    <w:p w:rsidR="00AF5076"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14" w:author="Wang Judith" w:date="2019-10-16T15:16:00Z"/>
          <w:rFonts w:ascii="Arial" w:hAnsi="Arial" w:cs="Arial"/>
          <w:color w:val="666666"/>
        </w:rPr>
      </w:pPr>
      <w:ins w:id="415" w:author="Wang Judith" w:date="2019-10-16T15:03:00Z">
        <w:r>
          <w:rPr>
            <w:rFonts w:ascii="Arial" w:hAnsi="Arial" w:cs="Arial" w:hint="eastAsia"/>
            <w:color w:val="666666"/>
          </w:rPr>
          <w:t>理由</w:t>
        </w:r>
        <w:r>
          <w:rPr>
            <w:rFonts w:ascii="Arial" w:hAnsi="Arial" w:cs="Arial" w:hint="eastAsia"/>
            <w:color w:val="666666"/>
          </w:rPr>
          <w:t>1.</w:t>
        </w:r>
        <w:r>
          <w:rPr>
            <w:rFonts w:ascii="Arial" w:hAnsi="Arial" w:cs="Arial"/>
            <w:color w:val="666666"/>
          </w:rPr>
          <w:t xml:space="preserve"> </w:t>
        </w:r>
        <w:r>
          <w:rPr>
            <w:rFonts w:ascii="Arial" w:hAnsi="Arial" w:cs="Arial" w:hint="eastAsia"/>
            <w:color w:val="666666"/>
          </w:rPr>
          <w:t>青少年和成年人在犯罪</w:t>
        </w:r>
      </w:ins>
      <w:ins w:id="416" w:author="Wang Judith" w:date="2019-10-16T15:04:00Z">
        <w:r>
          <w:rPr>
            <w:rFonts w:ascii="Arial" w:hAnsi="Arial" w:cs="Arial" w:hint="eastAsia"/>
            <w:color w:val="666666"/>
          </w:rPr>
          <w:t>中</w:t>
        </w:r>
      </w:ins>
      <w:ins w:id="417" w:author="Wang Judith" w:date="2019-10-16T15:08:00Z">
        <w:r>
          <w:rPr>
            <w:rFonts w:ascii="Arial" w:hAnsi="Arial" w:cs="Arial" w:hint="eastAsia"/>
            <w:color w:val="666666"/>
          </w:rPr>
          <w:t>承担的法律</w:t>
        </w:r>
      </w:ins>
      <w:ins w:id="418" w:author="Wang Judith" w:date="2019-10-16T15:04:00Z">
        <w:r>
          <w:rPr>
            <w:rFonts w:ascii="Arial" w:hAnsi="Arial" w:cs="Arial" w:hint="eastAsia"/>
            <w:color w:val="666666"/>
          </w:rPr>
          <w:t>责任</w:t>
        </w:r>
      </w:ins>
      <w:ins w:id="419" w:author="Wang Judith" w:date="2019-10-16T15:05:00Z">
        <w:r>
          <w:rPr>
            <w:rFonts w:ascii="Arial" w:hAnsi="Arial" w:cs="Arial" w:hint="eastAsia"/>
            <w:color w:val="666666"/>
          </w:rPr>
          <w:t>不同。成年人则</w:t>
        </w:r>
      </w:ins>
      <w:ins w:id="420" w:author="Wang Judith" w:date="2019-10-16T15:09:00Z">
        <w:r w:rsidR="00AF5076">
          <w:rPr>
            <w:rFonts w:ascii="Arial" w:hAnsi="Arial" w:cs="Arial" w:hint="eastAsia"/>
            <w:color w:val="666666"/>
          </w:rPr>
          <w:t>是</w:t>
        </w:r>
      </w:ins>
      <w:ins w:id="421" w:author="Wang Judith" w:date="2019-10-16T15:07:00Z">
        <w:r>
          <w:rPr>
            <w:rFonts w:ascii="Arial" w:hAnsi="Arial" w:cs="Arial" w:hint="eastAsia"/>
            <w:color w:val="666666"/>
          </w:rPr>
          <w:t>具有</w:t>
        </w:r>
      </w:ins>
      <w:ins w:id="422" w:author="Wang Judith" w:date="2019-10-16T15:09:00Z">
        <w:r w:rsidR="00AF5076">
          <w:rPr>
            <w:rFonts w:ascii="Arial" w:hAnsi="Arial" w:cs="Arial" w:hint="eastAsia"/>
            <w:color w:val="666666"/>
          </w:rPr>
          <w:t>完全民事行为</w:t>
        </w:r>
      </w:ins>
      <w:ins w:id="423" w:author="Wang Judith" w:date="2019-10-16T15:10:00Z">
        <w:r w:rsidR="00AF5076">
          <w:rPr>
            <w:rFonts w:ascii="Arial" w:hAnsi="Arial" w:cs="Arial" w:hint="eastAsia"/>
            <w:color w:val="666666"/>
          </w:rPr>
          <w:t>能力，可以独立进行民事活动，是完全民事行为能力人</w:t>
        </w:r>
      </w:ins>
      <w:ins w:id="424" w:author="Wang Judith" w:date="2019-10-16T15:13:00Z">
        <w:r w:rsidR="00AF5076">
          <w:rPr>
            <w:rFonts w:ascii="Arial" w:hAnsi="Arial" w:cs="Arial" w:hint="eastAsia"/>
            <w:color w:val="666666"/>
          </w:rPr>
          <w:t>。</w:t>
        </w:r>
      </w:ins>
      <w:ins w:id="425" w:author="Wang Judith" w:date="2019-10-16T15:14:00Z">
        <w:r w:rsidR="00AF5076">
          <w:rPr>
            <w:rFonts w:ascii="Arial" w:hAnsi="Arial" w:cs="Arial" w:hint="eastAsia"/>
            <w:color w:val="666666"/>
          </w:rPr>
          <w:t>他们需要对自己的行为负全责</w:t>
        </w:r>
      </w:ins>
      <w:ins w:id="426" w:author="Wang Judith" w:date="2019-10-16T15:15:00Z">
        <w:r w:rsidR="00AF5076">
          <w:rPr>
            <w:rFonts w:ascii="Arial" w:hAnsi="Arial" w:cs="Arial" w:hint="eastAsia"/>
            <w:color w:val="666666"/>
          </w:rPr>
          <w:t>，</w:t>
        </w:r>
      </w:ins>
      <w:ins w:id="427" w:author="Wang Judith" w:date="2019-10-16T15:13:00Z">
        <w:r w:rsidR="00AF5076">
          <w:rPr>
            <w:rFonts w:ascii="Arial" w:hAnsi="Arial" w:cs="Arial" w:hint="eastAsia"/>
            <w:color w:val="666666"/>
          </w:rPr>
          <w:t>而</w:t>
        </w:r>
      </w:ins>
      <w:ins w:id="428" w:author="Wang Judith" w:date="2019-10-16T15:15:00Z">
        <w:r w:rsidR="00AF5076">
          <w:rPr>
            <w:rFonts w:ascii="Arial" w:hAnsi="Arial" w:cs="Arial" w:hint="eastAsia"/>
            <w:color w:val="666666"/>
          </w:rPr>
          <w:t>青少年犯罪</w:t>
        </w:r>
      </w:ins>
      <w:ins w:id="429" w:author="Wang Judith" w:date="2019-10-16T15:16:00Z">
        <w:r w:rsidR="00AF5076">
          <w:rPr>
            <w:rFonts w:ascii="Arial" w:hAnsi="Arial" w:cs="Arial" w:hint="eastAsia"/>
            <w:color w:val="666666"/>
          </w:rPr>
          <w:t>则有诸多的客观原因和主观原因。</w:t>
        </w:r>
      </w:ins>
    </w:p>
    <w:p w:rsidR="00AF5076" w:rsidRDefault="00AF5076"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30" w:author="Wang Judith" w:date="2019-10-16T15:16:00Z"/>
          <w:rFonts w:ascii="Arial" w:hAnsi="Arial" w:cs="Arial"/>
          <w:color w:val="666666"/>
        </w:rPr>
      </w:pPr>
    </w:p>
    <w:p w:rsidR="00AF5076" w:rsidRDefault="00AF5076"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31" w:author="Wang Judith" w:date="2019-10-16T15:37:00Z"/>
          <w:rFonts w:ascii="Arial" w:hAnsi="Arial" w:cs="Arial"/>
          <w:color w:val="666666"/>
        </w:rPr>
      </w:pPr>
      <w:ins w:id="432" w:author="Wang Judith" w:date="2019-10-16T15:18:00Z">
        <w:r>
          <w:rPr>
            <w:rFonts w:ascii="Arial" w:hAnsi="Arial" w:cs="Arial" w:hint="eastAsia"/>
            <w:color w:val="666666"/>
          </w:rPr>
          <w:t>客观原因：</w:t>
        </w:r>
      </w:ins>
      <w:ins w:id="433" w:author="Wang Judith" w:date="2019-10-16T15:19:00Z">
        <w:r w:rsidR="00275EF4">
          <w:rPr>
            <w:rFonts w:ascii="Arial" w:hAnsi="Arial" w:cs="Arial" w:hint="eastAsia"/>
            <w:color w:val="666666"/>
          </w:rPr>
          <w:t>1</w:t>
        </w:r>
      </w:ins>
      <w:ins w:id="434" w:author="Wang Judith" w:date="2019-10-16T15:35:00Z">
        <w:r w:rsidR="00870A41">
          <w:rPr>
            <w:rFonts w:ascii="Arial" w:hAnsi="Arial" w:cs="Arial" w:hint="eastAsia"/>
            <w:color w:val="666666"/>
          </w:rPr>
          <w:t>）</w:t>
        </w:r>
      </w:ins>
      <w:ins w:id="435" w:author="Wang Judith" w:date="2019-10-16T15:19:00Z">
        <w:r w:rsidR="00275EF4">
          <w:rPr>
            <w:rFonts w:ascii="Arial" w:hAnsi="Arial" w:cs="Arial" w:hint="eastAsia"/>
            <w:color w:val="666666"/>
          </w:rPr>
          <w:t>家庭</w:t>
        </w:r>
      </w:ins>
      <w:ins w:id="436" w:author="Wang Judith" w:date="2019-10-16T15:20:00Z">
        <w:r w:rsidR="00275EF4">
          <w:rPr>
            <w:rFonts w:ascii="Arial" w:hAnsi="Arial" w:cs="Arial" w:hint="eastAsia"/>
            <w:color w:val="666666"/>
          </w:rPr>
          <w:t>原因</w:t>
        </w:r>
      </w:ins>
      <w:ins w:id="437" w:author="Wang Judith" w:date="2019-10-16T15:35:00Z">
        <w:r w:rsidR="00870A41">
          <w:rPr>
            <w:rFonts w:ascii="Arial" w:hAnsi="Arial" w:cs="Arial" w:hint="eastAsia"/>
            <w:color w:val="666666"/>
          </w:rPr>
          <w:t>；</w:t>
        </w:r>
        <w:r w:rsidR="00870A41">
          <w:rPr>
            <w:rFonts w:ascii="Arial" w:hAnsi="Arial" w:cs="Arial" w:hint="eastAsia"/>
            <w:color w:val="666666"/>
          </w:rPr>
          <w:t>2</w:t>
        </w:r>
        <w:r w:rsidR="00870A41">
          <w:rPr>
            <w:rFonts w:ascii="Arial" w:hAnsi="Arial" w:cs="Arial" w:hint="eastAsia"/>
            <w:color w:val="666666"/>
          </w:rPr>
          <w:t>）学校教书与</w:t>
        </w:r>
      </w:ins>
      <w:ins w:id="438" w:author="Wang Judith" w:date="2019-10-16T15:36:00Z">
        <w:r w:rsidR="00870A41">
          <w:rPr>
            <w:rFonts w:ascii="Arial" w:hAnsi="Arial" w:cs="Arial" w:hint="eastAsia"/>
            <w:color w:val="666666"/>
          </w:rPr>
          <w:t>育人脱节；</w:t>
        </w:r>
        <w:r w:rsidR="00870A41">
          <w:rPr>
            <w:rFonts w:ascii="Arial" w:hAnsi="Arial" w:cs="Arial" w:hint="eastAsia"/>
            <w:color w:val="666666"/>
          </w:rPr>
          <w:t>3</w:t>
        </w:r>
        <w:r w:rsidR="00870A41">
          <w:rPr>
            <w:rFonts w:ascii="Arial" w:hAnsi="Arial" w:cs="Arial" w:hint="eastAsia"/>
            <w:color w:val="666666"/>
          </w:rPr>
          <w:t>）社会</w:t>
        </w:r>
      </w:ins>
      <w:ins w:id="439" w:author="Wang Judith" w:date="2019-10-16T15:37:00Z">
        <w:r w:rsidR="00870A41">
          <w:rPr>
            <w:rFonts w:ascii="Arial" w:hAnsi="Arial" w:cs="Arial" w:hint="eastAsia"/>
            <w:color w:val="666666"/>
          </w:rPr>
          <w:t>原因</w:t>
        </w:r>
      </w:ins>
    </w:p>
    <w:p w:rsidR="002411EC" w:rsidRDefault="002411E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40" w:author="Wang Judith" w:date="2019-10-16T15:37:00Z"/>
          <w:rFonts w:ascii="Arial" w:hAnsi="Arial" w:cs="Arial"/>
          <w:color w:val="666666"/>
        </w:rPr>
      </w:pPr>
    </w:p>
    <w:p w:rsidR="002411EC" w:rsidRDefault="002411E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41" w:author="Wang Judith" w:date="2019-10-16T15:03:00Z"/>
          <w:rFonts w:ascii="Arial" w:hAnsi="Arial" w:cs="Arial" w:hint="eastAsia"/>
          <w:color w:val="666666"/>
        </w:rPr>
      </w:pPr>
      <w:ins w:id="442" w:author="Wang Judith" w:date="2019-10-16T15:37:00Z">
        <w:r>
          <w:rPr>
            <w:rFonts w:ascii="Arial" w:hAnsi="Arial" w:cs="Arial" w:hint="eastAsia"/>
            <w:color w:val="666666"/>
          </w:rPr>
          <w:t>主观原因：</w:t>
        </w:r>
      </w:ins>
      <w:ins w:id="443" w:author="Wang Judith" w:date="2019-10-16T15:43:00Z">
        <w:r>
          <w:rPr>
            <w:rFonts w:ascii="Arial" w:hAnsi="Arial" w:cs="Arial" w:hint="eastAsia"/>
            <w:color w:val="666666"/>
          </w:rPr>
          <w:t>1</w:t>
        </w:r>
        <w:r>
          <w:rPr>
            <w:rFonts w:ascii="Arial" w:hAnsi="Arial" w:cs="Arial" w:hint="eastAsia"/>
            <w:color w:val="666666"/>
          </w:rPr>
          <w:t>）文化水平低，法制意识薄弱；</w:t>
        </w:r>
        <w:r>
          <w:rPr>
            <w:rFonts w:ascii="Arial" w:hAnsi="Arial" w:cs="Arial" w:hint="eastAsia"/>
            <w:color w:val="666666"/>
          </w:rPr>
          <w:t>2</w:t>
        </w:r>
        <w:r>
          <w:rPr>
            <w:rFonts w:ascii="Arial" w:hAnsi="Arial" w:cs="Arial" w:hint="eastAsia"/>
            <w:color w:val="666666"/>
          </w:rPr>
          <w:t>）缺乏正确的人生观，是非不明，荣辱不分；</w:t>
        </w:r>
        <w:r>
          <w:rPr>
            <w:rFonts w:ascii="Arial" w:hAnsi="Arial" w:cs="Arial" w:hint="eastAsia"/>
            <w:color w:val="666666"/>
          </w:rPr>
          <w:t>3</w:t>
        </w:r>
        <w:r>
          <w:rPr>
            <w:rFonts w:ascii="Arial" w:hAnsi="Arial" w:cs="Arial" w:hint="eastAsia"/>
            <w:color w:val="666666"/>
          </w:rPr>
          <w:t>）交友不慎</w:t>
        </w:r>
      </w:ins>
    </w:p>
    <w:p w:rsidR="00B4362A" w:rsidRPr="00AF5076" w:rsidRDefault="00B4362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44" w:author="Wang Judith" w:date="2019-10-16T15:44:00Z"/>
          <w:rFonts w:ascii="Arial" w:hAnsi="Arial" w:cs="Arial"/>
          <w:color w:val="666666"/>
        </w:rPr>
      </w:pPr>
      <w:r>
        <w:rPr>
          <w:rFonts w:ascii="Arial" w:hAnsi="Arial" w:cs="Arial"/>
          <w:color w:val="666666"/>
        </w:rPr>
        <w:t xml:space="preserve">16 Children find it difficult to concentrate on or pay attention to their </w:t>
      </w:r>
      <w:r w:rsidRPr="00206175">
        <w:rPr>
          <w:rFonts w:ascii="Arial" w:hAnsi="Arial" w:cs="Arial"/>
          <w:color w:val="666666"/>
          <w:highlight w:val="yellow"/>
          <w:rPrChange w:id="445" w:author="Wang Judith" w:date="2019-10-16T15:44:00Z">
            <w:rPr>
              <w:rFonts w:ascii="Arial" w:hAnsi="Arial" w:cs="Arial"/>
              <w:color w:val="666666"/>
            </w:rPr>
          </w:rPrChange>
        </w:rPr>
        <w:t>studies</w:t>
      </w:r>
      <w:r>
        <w:rPr>
          <w:rFonts w:ascii="Arial" w:hAnsi="Arial" w:cs="Arial"/>
          <w:color w:val="666666"/>
        </w:rPr>
        <w:t xml:space="preserve"> in school. What are the reasons? How can we solve this problem?</w:t>
      </w:r>
    </w:p>
    <w:p w:rsidR="00206175" w:rsidRDefault="0020617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46" w:author="Wang Judith" w:date="2019-10-16T15:45:00Z"/>
          <w:rFonts w:ascii="Arial" w:hAnsi="Arial" w:cs="Arial"/>
          <w:color w:val="666666"/>
        </w:rPr>
      </w:pPr>
      <w:ins w:id="447" w:author="Wang Judith" w:date="2019-10-16T15:44:00Z">
        <w:r>
          <w:rPr>
            <w:rFonts w:ascii="Arial" w:hAnsi="Arial" w:cs="Arial" w:hint="eastAsia"/>
            <w:color w:val="666666"/>
          </w:rPr>
          <w:t>题型：原因</w:t>
        </w:r>
      </w:ins>
      <w:ins w:id="448" w:author="Wang Judith" w:date="2019-10-16T15:45:00Z">
        <w:r>
          <w:rPr>
            <w:rFonts w:ascii="Arial" w:hAnsi="Arial" w:cs="Arial" w:hint="eastAsia"/>
            <w:color w:val="666666"/>
          </w:rPr>
          <w:t>解释</w:t>
        </w:r>
      </w:ins>
    </w:p>
    <w:p w:rsidR="00206175" w:rsidRDefault="0020617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49" w:author="Wang Judith" w:date="2019-10-16T15:45:00Z"/>
          <w:rFonts w:ascii="Arial" w:hAnsi="Arial" w:cs="Arial"/>
          <w:color w:val="666666"/>
        </w:rPr>
      </w:pPr>
    </w:p>
    <w:p w:rsidR="00206175" w:rsidRDefault="0020617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50" w:author="Wang Judith" w:date="2019-10-16T15:46:00Z"/>
          <w:rFonts w:ascii="inherit" w:hAnsi="inherit" w:hint="eastAsia"/>
          <w:color w:val="666666"/>
        </w:rPr>
      </w:pPr>
      <w:ins w:id="451" w:author="Wang Judith" w:date="2019-10-16T15:45:00Z">
        <w:r>
          <w:rPr>
            <w:rFonts w:ascii="inherit" w:hAnsi="inherit" w:hint="eastAsia"/>
            <w:color w:val="666666"/>
          </w:rPr>
          <w:t>原因：太多引起分心的事物，如</w:t>
        </w:r>
        <w:r>
          <w:rPr>
            <w:rFonts w:ascii="inherit" w:hAnsi="inherit" w:hint="eastAsia"/>
            <w:color w:val="666666"/>
          </w:rPr>
          <w:t>smart</w:t>
        </w:r>
        <w:r>
          <w:rPr>
            <w:rFonts w:ascii="inherit" w:hAnsi="inherit"/>
            <w:color w:val="666666"/>
          </w:rPr>
          <w:t xml:space="preserve"> </w:t>
        </w:r>
        <w:r>
          <w:rPr>
            <w:rFonts w:ascii="inherit" w:hAnsi="inherit" w:hint="eastAsia"/>
            <w:color w:val="666666"/>
          </w:rPr>
          <w:t>phone/</w:t>
        </w:r>
        <w:r>
          <w:rPr>
            <w:rFonts w:ascii="inherit" w:hAnsi="inherit"/>
            <w:color w:val="666666"/>
          </w:rPr>
          <w:t>computers/</w:t>
        </w:r>
      </w:ins>
      <w:ins w:id="452" w:author="Wang Judith" w:date="2019-10-16T15:48:00Z">
        <w:r w:rsidR="00493843">
          <w:rPr>
            <w:rFonts w:ascii="inherit" w:hAnsi="inherit" w:hint="eastAsia"/>
            <w:color w:val="666666"/>
          </w:rPr>
          <w:t>嘈杂的环境</w:t>
        </w:r>
      </w:ins>
    </w:p>
    <w:p w:rsidR="00206175" w:rsidRDefault="0020617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53" w:author="Wang Judith" w:date="2019-10-16T15:46:00Z"/>
          <w:rFonts w:ascii="inherit" w:hAnsi="inherit"/>
          <w:color w:val="666666"/>
        </w:rPr>
      </w:pPr>
    </w:p>
    <w:p w:rsidR="00206175" w:rsidRDefault="0020617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54" w:author="Wang Judith" w:date="2019-10-16T15:46:00Z"/>
          <w:rFonts w:ascii="inherit" w:hAnsi="inherit"/>
          <w:color w:val="666666"/>
        </w:rPr>
      </w:pPr>
      <w:ins w:id="455" w:author="Wang Judith" w:date="2019-10-16T15:46:00Z">
        <w:r>
          <w:rPr>
            <w:rFonts w:ascii="inherit" w:hAnsi="inherit" w:hint="eastAsia"/>
            <w:color w:val="666666"/>
          </w:rPr>
          <w:t>解决方案：排除</w:t>
        </w:r>
      </w:ins>
      <w:ins w:id="456" w:author="Wang Judith" w:date="2019-10-16T15:48:00Z">
        <w:r w:rsidR="009B0C59">
          <w:rPr>
            <w:rFonts w:ascii="inherit" w:hAnsi="inherit" w:hint="eastAsia"/>
            <w:color w:val="666666"/>
          </w:rPr>
          <w:t>外界</w:t>
        </w:r>
      </w:ins>
      <w:ins w:id="457" w:author="Wang Judith" w:date="2019-10-16T15:46:00Z">
        <w:r>
          <w:rPr>
            <w:rFonts w:ascii="inherit" w:hAnsi="inherit" w:hint="eastAsia"/>
            <w:color w:val="666666"/>
          </w:rPr>
          <w:t>干扰因素。</w:t>
        </w:r>
      </w:ins>
      <w:ins w:id="458" w:author="Wang Judith" w:date="2019-10-16T15:49:00Z">
        <w:r w:rsidR="00CE7877">
          <w:rPr>
            <w:rFonts w:ascii="inherit" w:hAnsi="inherit" w:hint="eastAsia"/>
            <w:color w:val="666666"/>
          </w:rPr>
          <w:t>1</w:t>
        </w:r>
        <w:r w:rsidR="00CE7877">
          <w:rPr>
            <w:rFonts w:ascii="inherit" w:hAnsi="inherit" w:hint="eastAsia"/>
            <w:color w:val="666666"/>
          </w:rPr>
          <w:t>）</w:t>
        </w:r>
      </w:ins>
      <w:ins w:id="459" w:author="Wang Judith" w:date="2019-10-16T15:48:00Z">
        <w:r w:rsidR="009B0C59">
          <w:rPr>
            <w:rFonts w:ascii="inherit" w:hAnsi="inherit" w:hint="eastAsia"/>
            <w:color w:val="666666"/>
          </w:rPr>
          <w:t>选取安静的环境做事情；</w:t>
        </w:r>
      </w:ins>
      <w:ins w:id="460" w:author="Wang Judith" w:date="2019-10-16T15:49:00Z">
        <w:r w:rsidR="00CE7877">
          <w:rPr>
            <w:rFonts w:ascii="inherit" w:hAnsi="inherit" w:hint="eastAsia"/>
            <w:color w:val="666666"/>
          </w:rPr>
          <w:t>2</w:t>
        </w:r>
        <w:r w:rsidR="00CE7877">
          <w:rPr>
            <w:rFonts w:ascii="inherit" w:hAnsi="inherit" w:hint="eastAsia"/>
            <w:color w:val="666666"/>
          </w:rPr>
          <w:t>）</w:t>
        </w:r>
      </w:ins>
      <w:ins w:id="461" w:author="Wang Judith" w:date="2019-10-16T15:47:00Z">
        <w:r w:rsidR="00802F5A">
          <w:rPr>
            <w:rFonts w:ascii="inherit" w:hAnsi="inherit" w:hint="eastAsia"/>
            <w:color w:val="666666"/>
          </w:rPr>
          <w:t>做事情的时候</w:t>
        </w:r>
        <w:proofErr w:type="gramStart"/>
        <w:r w:rsidR="00493843">
          <w:rPr>
            <w:rFonts w:ascii="inherit" w:hAnsi="inherit" w:hint="eastAsia"/>
            <w:color w:val="666666"/>
          </w:rPr>
          <w:t>不</w:t>
        </w:r>
        <w:proofErr w:type="gramEnd"/>
        <w:r w:rsidR="00493843">
          <w:rPr>
            <w:rFonts w:ascii="inherit" w:hAnsi="inherit" w:hint="eastAsia"/>
            <w:color w:val="666666"/>
          </w:rPr>
          <w:t>玩儿手机</w:t>
        </w:r>
        <w:r w:rsidR="00493843">
          <w:rPr>
            <w:rFonts w:ascii="inherit" w:hAnsi="inherit" w:hint="eastAsia"/>
            <w:color w:val="666666"/>
          </w:rPr>
          <w:t>/</w:t>
        </w:r>
        <w:r w:rsidR="009B0C59">
          <w:rPr>
            <w:rFonts w:ascii="inherit" w:hAnsi="inherit" w:hint="eastAsia"/>
            <w:color w:val="666666"/>
          </w:rPr>
          <w:t>电脑</w:t>
        </w:r>
      </w:ins>
      <w:ins w:id="462" w:author="Wang Judith" w:date="2019-10-16T15:49:00Z">
        <w:r w:rsidR="009B0C59">
          <w:rPr>
            <w:rFonts w:ascii="inherit" w:hAnsi="inherit" w:hint="eastAsia"/>
            <w:color w:val="666666"/>
          </w:rPr>
          <w:t>。</w:t>
        </w:r>
      </w:ins>
    </w:p>
    <w:p w:rsidR="00206175" w:rsidRDefault="0020617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63" w:author="Wang Judith" w:date="2019-10-16T15:49:00Z"/>
          <w:rFonts w:ascii="Arial" w:hAnsi="Arial" w:cs="Arial"/>
          <w:color w:val="666666"/>
        </w:rPr>
      </w:pPr>
      <w:r>
        <w:rPr>
          <w:rFonts w:ascii="Arial" w:hAnsi="Arial" w:cs="Arial"/>
          <w:color w:val="666666"/>
        </w:rPr>
        <w:t xml:space="preserve">17 In the past, people </w:t>
      </w:r>
      <w:r w:rsidRPr="005C6DE6">
        <w:rPr>
          <w:rFonts w:ascii="Arial" w:hAnsi="Arial" w:cs="Arial"/>
          <w:color w:val="666666"/>
          <w:highlight w:val="yellow"/>
          <w:rPrChange w:id="464" w:author="Wang Judith" w:date="2019-10-16T15:49:00Z">
            <w:rPr>
              <w:rFonts w:ascii="Arial" w:hAnsi="Arial" w:cs="Arial"/>
              <w:color w:val="666666"/>
            </w:rPr>
          </w:rPrChange>
        </w:rPr>
        <w:t>lived</w:t>
      </w:r>
      <w:r>
        <w:rPr>
          <w:rFonts w:ascii="Arial" w:hAnsi="Arial" w:cs="Arial"/>
          <w:color w:val="666666"/>
        </w:rPr>
        <w:t xml:space="preserve"> in one place for a long time, but now they can live in many different places, what are the reasons? Is this a positive or negative development?</w:t>
      </w:r>
    </w:p>
    <w:p w:rsidR="005C6DE6" w:rsidRDefault="005C6DE6"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65" w:author="Wang Judith" w:date="2019-10-16T15:49:00Z"/>
          <w:rFonts w:ascii="Arial" w:hAnsi="Arial" w:cs="Arial"/>
          <w:color w:val="666666"/>
        </w:rPr>
      </w:pPr>
      <w:ins w:id="466" w:author="Wang Judith" w:date="2019-10-16T15:49:00Z">
        <w:r>
          <w:rPr>
            <w:rFonts w:ascii="Arial" w:hAnsi="Arial" w:cs="Arial" w:hint="eastAsia"/>
            <w:color w:val="666666"/>
          </w:rPr>
          <w:t>题型：原因解释</w:t>
        </w:r>
      </w:ins>
    </w:p>
    <w:p w:rsidR="005C6DE6" w:rsidRDefault="005C6DE6"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67" w:author="Wang Judith" w:date="2019-10-16T15:49:00Z"/>
          <w:rFonts w:ascii="Arial" w:hAnsi="Arial" w:cs="Arial"/>
          <w:color w:val="666666"/>
        </w:rPr>
      </w:pPr>
    </w:p>
    <w:p w:rsidR="005C6DE6" w:rsidRDefault="005C6DE6"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68" w:author="Wang Judith" w:date="2019-10-16T15:49:00Z"/>
          <w:rFonts w:ascii="Arial" w:hAnsi="Arial" w:cs="Arial" w:hint="eastAsia"/>
          <w:color w:val="666666"/>
        </w:rPr>
      </w:pPr>
      <w:ins w:id="469" w:author="Wang Judith" w:date="2019-10-16T15:49:00Z">
        <w:r>
          <w:rPr>
            <w:rFonts w:ascii="Arial" w:hAnsi="Arial" w:cs="Arial" w:hint="eastAsia"/>
            <w:color w:val="666666"/>
          </w:rPr>
          <w:t>原因：</w:t>
        </w:r>
      </w:ins>
      <w:ins w:id="470" w:author="Wang Judith" w:date="2019-10-16T15:51:00Z">
        <w:r w:rsidR="00F8149A">
          <w:rPr>
            <w:rFonts w:ascii="Arial" w:hAnsi="Arial" w:cs="Arial" w:hint="eastAsia"/>
            <w:color w:val="666666"/>
          </w:rPr>
          <w:t>1</w:t>
        </w:r>
        <w:r w:rsidR="00F8149A">
          <w:rPr>
            <w:rFonts w:ascii="Arial" w:hAnsi="Arial" w:cs="Arial" w:hint="eastAsia"/>
            <w:color w:val="666666"/>
          </w:rPr>
          <w:t>）</w:t>
        </w:r>
      </w:ins>
      <w:ins w:id="471" w:author="Wang Judith" w:date="2019-10-16T15:50:00Z">
        <w:r w:rsidR="00F8149A">
          <w:rPr>
            <w:rFonts w:ascii="Arial" w:hAnsi="Arial" w:cs="Arial" w:hint="eastAsia"/>
            <w:color w:val="666666"/>
          </w:rPr>
          <w:t>工作性质决定了暂居地</w:t>
        </w:r>
      </w:ins>
      <w:ins w:id="472" w:author="Wang Judith" w:date="2019-10-16T15:51:00Z">
        <w:r w:rsidR="00F8149A">
          <w:rPr>
            <w:rFonts w:ascii="Arial" w:hAnsi="Arial" w:cs="Arial" w:hint="eastAsia"/>
            <w:color w:val="666666"/>
          </w:rPr>
          <w:t>；</w:t>
        </w:r>
        <w:r w:rsidR="00F8149A">
          <w:rPr>
            <w:rFonts w:ascii="Arial" w:hAnsi="Arial" w:cs="Arial" w:hint="eastAsia"/>
            <w:color w:val="666666"/>
          </w:rPr>
          <w:t>2</w:t>
        </w:r>
        <w:r w:rsidR="00F8149A">
          <w:rPr>
            <w:rFonts w:ascii="Arial" w:hAnsi="Arial" w:cs="Arial" w:hint="eastAsia"/>
            <w:color w:val="666666"/>
          </w:rPr>
          <w:t>）</w:t>
        </w:r>
      </w:ins>
      <w:ins w:id="473" w:author="Wang Judith" w:date="2019-10-16T15:52:00Z">
        <w:r w:rsidR="00F8149A">
          <w:rPr>
            <w:rFonts w:ascii="Arial" w:hAnsi="Arial" w:cs="Arial" w:hint="eastAsia"/>
            <w:color w:val="666666"/>
          </w:rPr>
          <w:t>生活方式的改变。</w:t>
        </w:r>
      </w:ins>
    </w:p>
    <w:p w:rsidR="005C6DE6" w:rsidRDefault="005C6DE6"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74" w:author="Wang Judith" w:date="2019-10-16T15:52:00Z"/>
          <w:rFonts w:ascii="inherit" w:hAnsi="inherit"/>
          <w:color w:val="666666"/>
        </w:rPr>
      </w:pPr>
    </w:p>
    <w:p w:rsidR="00F8149A" w:rsidRDefault="00F8149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75" w:author="Wang Judith" w:date="2019-10-16T15:52:00Z"/>
          <w:rFonts w:ascii="inherit" w:hAnsi="inherit"/>
          <w:color w:val="666666"/>
        </w:rPr>
      </w:pPr>
      <w:ins w:id="476" w:author="Wang Judith" w:date="2019-10-16T15:52:00Z">
        <w:r>
          <w:rPr>
            <w:rFonts w:ascii="inherit" w:hAnsi="inherit" w:hint="eastAsia"/>
            <w:color w:val="666666"/>
          </w:rPr>
          <w:t>利：体验不同地方的风土人情</w:t>
        </w:r>
      </w:ins>
    </w:p>
    <w:p w:rsidR="00F8149A" w:rsidRDefault="00F8149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77" w:author="Wang Judith" w:date="2019-10-16T15:52:00Z"/>
          <w:rFonts w:ascii="inherit" w:hAnsi="inherit"/>
          <w:color w:val="666666"/>
        </w:rPr>
      </w:pPr>
    </w:p>
    <w:p w:rsidR="00F8149A" w:rsidRDefault="00F8149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78" w:author="Wang Judith" w:date="2019-10-16T15:52:00Z"/>
          <w:rFonts w:ascii="inherit" w:hAnsi="inherit" w:hint="eastAsia"/>
          <w:color w:val="666666"/>
        </w:rPr>
      </w:pPr>
      <w:ins w:id="479" w:author="Wang Judith" w:date="2019-10-16T15:52:00Z">
        <w:r>
          <w:rPr>
            <w:rFonts w:ascii="inherit" w:hAnsi="inherit" w:hint="eastAsia"/>
            <w:color w:val="666666"/>
          </w:rPr>
          <w:t>弊：一直漂泊，没有归属感</w:t>
        </w:r>
      </w:ins>
    </w:p>
    <w:p w:rsidR="002F366D" w:rsidRDefault="002F366D"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80" w:author="Wang Judith" w:date="2019-10-16T15:52:00Z"/>
          <w:rFonts w:ascii="inherit" w:hAnsi="inherit" w:hint="eastAsia"/>
          <w:color w:val="666666"/>
        </w:rPr>
      </w:pPr>
    </w:p>
    <w:p w:rsidR="00F8149A" w:rsidRPr="00F8149A" w:rsidRDefault="00F8149A"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 xml:space="preserve">18 In the past, people stored </w:t>
      </w:r>
      <w:r w:rsidRPr="002F366D">
        <w:rPr>
          <w:rFonts w:ascii="Arial" w:hAnsi="Arial" w:cs="Arial"/>
          <w:color w:val="666666"/>
          <w:highlight w:val="yellow"/>
          <w:rPrChange w:id="481" w:author="Wang Judith" w:date="2019-10-16T15:53:00Z">
            <w:rPr>
              <w:rFonts w:ascii="Arial" w:hAnsi="Arial" w:cs="Arial"/>
              <w:color w:val="666666"/>
            </w:rPr>
          </w:rPrChange>
        </w:rPr>
        <w:t>knowledge</w:t>
      </w:r>
      <w:r>
        <w:rPr>
          <w:rFonts w:ascii="Arial" w:hAnsi="Arial" w:cs="Arial"/>
          <w:color w:val="666666"/>
        </w:rPr>
        <w:t xml:space="preserve"> in books. Nowadays people store knowledge on the internet. Do you think the advantages outweigh the disadvantages?</w:t>
      </w:r>
    </w:p>
    <w:p w:rsidR="002F366D" w:rsidRDefault="002F366D"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82" w:author="Wang Judith" w:date="2019-10-16T15:53:00Z"/>
          <w:rFonts w:ascii="Arial" w:hAnsi="Arial" w:cs="Arial"/>
          <w:color w:val="666666"/>
        </w:rPr>
      </w:pPr>
      <w:ins w:id="483" w:author="Wang Judith" w:date="2019-10-16T15:53:00Z">
        <w:r>
          <w:rPr>
            <w:rFonts w:ascii="Arial" w:hAnsi="Arial" w:cs="Arial" w:hint="eastAsia"/>
            <w:color w:val="666666"/>
          </w:rPr>
          <w:t>题型：利弊分析</w:t>
        </w:r>
      </w:ins>
    </w:p>
    <w:p w:rsidR="002F366D" w:rsidRDefault="002F366D"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84" w:author="Wang Judith" w:date="2019-10-16T15:53:00Z"/>
          <w:rFonts w:ascii="Arial" w:hAnsi="Arial" w:cs="Arial"/>
          <w:color w:val="666666"/>
        </w:rPr>
      </w:pPr>
    </w:p>
    <w:p w:rsidR="002F366D" w:rsidRDefault="00CE21A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85" w:author="Wang Judith" w:date="2019-10-16T15:55:00Z"/>
          <w:rFonts w:ascii="Arial" w:hAnsi="Arial" w:cs="Arial"/>
          <w:color w:val="666666"/>
        </w:rPr>
      </w:pPr>
      <w:ins w:id="486" w:author="Wang Judith" w:date="2019-10-16T15:53:00Z">
        <w:r>
          <w:rPr>
            <w:rFonts w:ascii="Arial" w:hAnsi="Arial" w:cs="Arial" w:hint="eastAsia"/>
            <w:color w:val="666666"/>
          </w:rPr>
          <w:t>利：</w:t>
        </w:r>
      </w:ins>
      <w:ins w:id="487" w:author="Wang Judith" w:date="2019-10-16T15:54:00Z">
        <w:r w:rsidR="00021C51">
          <w:rPr>
            <w:rFonts w:ascii="Arial" w:hAnsi="Arial" w:cs="Arial" w:hint="eastAsia"/>
            <w:color w:val="666666"/>
          </w:rPr>
          <w:t>节省物理存储空间、</w:t>
        </w:r>
        <w:r w:rsidR="002951D8">
          <w:rPr>
            <w:rFonts w:ascii="Arial" w:hAnsi="Arial" w:cs="Arial" w:hint="eastAsia"/>
            <w:color w:val="666666"/>
          </w:rPr>
          <w:t>更大容量的、更加便捷的</w:t>
        </w:r>
      </w:ins>
      <w:ins w:id="488" w:author="Wang Judith" w:date="2019-10-16T15:55:00Z">
        <w:r w:rsidR="002951D8">
          <w:rPr>
            <w:rFonts w:ascii="Arial" w:hAnsi="Arial" w:cs="Arial" w:hint="eastAsia"/>
            <w:color w:val="666666"/>
          </w:rPr>
          <w:t>存取知识、环保（伐树更少）</w:t>
        </w:r>
      </w:ins>
    </w:p>
    <w:p w:rsidR="00AD0E12" w:rsidRDefault="00AD0E12"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89" w:author="Wang Judith" w:date="2019-10-16T15:55:00Z"/>
          <w:rFonts w:ascii="Arial" w:hAnsi="Arial" w:cs="Arial"/>
          <w:color w:val="666666"/>
        </w:rPr>
      </w:pPr>
    </w:p>
    <w:p w:rsidR="00AD0E12" w:rsidRDefault="00AD0E12"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90" w:author="Wang Judith" w:date="2019-10-16T16:00:00Z"/>
          <w:rFonts w:ascii="Arial" w:hAnsi="Arial" w:cs="Arial"/>
          <w:color w:val="666666"/>
        </w:rPr>
      </w:pPr>
      <w:ins w:id="491" w:author="Wang Judith" w:date="2019-10-16T15:55:00Z">
        <w:r>
          <w:rPr>
            <w:rFonts w:ascii="Arial" w:hAnsi="Arial" w:cs="Arial" w:hint="eastAsia"/>
            <w:color w:val="666666"/>
          </w:rPr>
          <w:t>弊：</w:t>
        </w:r>
      </w:ins>
      <w:ins w:id="492" w:author="Wang Judith" w:date="2019-10-16T15:59:00Z">
        <w:r>
          <w:rPr>
            <w:rFonts w:ascii="Arial" w:hAnsi="Arial" w:cs="Arial" w:hint="eastAsia"/>
            <w:color w:val="666666"/>
          </w:rPr>
          <w:t>网络安全问题，如恶意</w:t>
        </w:r>
      </w:ins>
      <w:ins w:id="493" w:author="Wang Judith" w:date="2019-10-16T16:00:00Z">
        <w:r>
          <w:rPr>
            <w:rFonts w:ascii="Arial" w:hAnsi="Arial" w:cs="Arial" w:hint="eastAsia"/>
            <w:color w:val="666666"/>
          </w:rPr>
          <w:t>篡改、泄密等</w:t>
        </w:r>
      </w:ins>
    </w:p>
    <w:p w:rsidR="00AD0E12" w:rsidRDefault="00AD0E12"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94" w:author="Wang Judith" w:date="2019-10-16T16:00:00Z"/>
          <w:rFonts w:ascii="Arial" w:hAnsi="Arial" w:cs="Arial"/>
          <w:color w:val="666666"/>
        </w:rPr>
      </w:pPr>
    </w:p>
    <w:p w:rsidR="00AD0E12" w:rsidRDefault="00AD0E12"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95" w:author="Wang Judith" w:date="2019-10-16T16:00:00Z"/>
          <w:rFonts w:ascii="Arial" w:hAnsi="Arial" w:cs="Arial"/>
          <w:color w:val="666666"/>
        </w:rPr>
      </w:pPr>
      <w:ins w:id="496" w:author="Wang Judith" w:date="2019-10-16T16:00:00Z">
        <w:r>
          <w:rPr>
            <w:rFonts w:ascii="Arial" w:hAnsi="Arial" w:cs="Arial" w:hint="eastAsia"/>
            <w:color w:val="666666"/>
          </w:rPr>
          <w:t>个人观点：“弊”有可行的解决方案。利大于弊。</w:t>
        </w:r>
      </w:ins>
    </w:p>
    <w:p w:rsidR="00AD0E12" w:rsidRPr="00AD0E12" w:rsidRDefault="00AD0E12"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97" w:author="Wang Judith" w:date="2019-10-16T15:53:00Z"/>
          <w:rFonts w:ascii="Arial" w:hAnsi="Arial" w:cs="Arial"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 xml:space="preserve">19 In the past, teachers were the main source of information, but today students have a wide source of information, so </w:t>
      </w:r>
      <w:r w:rsidRPr="00AD0E12">
        <w:rPr>
          <w:rFonts w:ascii="Arial" w:hAnsi="Arial" w:cs="Arial"/>
          <w:color w:val="666666"/>
          <w:highlight w:val="yellow"/>
          <w:rPrChange w:id="498" w:author="Wang Judith" w:date="2019-10-16T16:01:00Z">
            <w:rPr>
              <w:rFonts w:ascii="Arial" w:hAnsi="Arial" w:cs="Arial"/>
              <w:color w:val="666666"/>
            </w:rPr>
          </w:rPrChange>
        </w:rPr>
        <w:t>teachers</w:t>
      </w:r>
      <w:r>
        <w:rPr>
          <w:rFonts w:ascii="Arial" w:hAnsi="Arial" w:cs="Arial"/>
          <w:color w:val="666666"/>
        </w:rPr>
        <w:t xml:space="preserve"> are no longer important in modern education. Do you agree or disagree?</w:t>
      </w:r>
    </w:p>
    <w:p w:rsidR="00AD0E12" w:rsidRDefault="00AD0E12"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99" w:author="Wang Judith" w:date="2019-10-16T16:01:00Z"/>
          <w:rFonts w:ascii="Arial" w:hAnsi="Arial" w:cs="Arial"/>
          <w:color w:val="666666"/>
        </w:rPr>
      </w:pPr>
      <w:ins w:id="500" w:author="Wang Judith" w:date="2019-10-16T16:00:00Z">
        <w:r>
          <w:rPr>
            <w:rFonts w:ascii="Arial" w:hAnsi="Arial" w:cs="Arial" w:hint="eastAsia"/>
            <w:color w:val="666666"/>
          </w:rPr>
          <w:t>题型：</w:t>
        </w:r>
      </w:ins>
      <w:ins w:id="501" w:author="Wang Judith" w:date="2019-10-16T16:01:00Z">
        <w:r>
          <w:rPr>
            <w:rFonts w:ascii="Arial" w:hAnsi="Arial" w:cs="Arial" w:hint="eastAsia"/>
            <w:color w:val="666666"/>
          </w:rPr>
          <w:t>单边选择</w:t>
        </w:r>
      </w:ins>
    </w:p>
    <w:p w:rsidR="00AD0E12" w:rsidRDefault="00A37B0D"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02" w:author="Wang Judith" w:date="2019-10-16T16:01:00Z"/>
          <w:rFonts w:ascii="Arial" w:hAnsi="Arial" w:cs="Arial"/>
          <w:color w:val="666666"/>
        </w:rPr>
      </w:pPr>
      <w:ins w:id="503" w:author="Wang Judith" w:date="2019-10-16T16:01:00Z">
        <w:r>
          <w:rPr>
            <w:rFonts w:ascii="Arial" w:hAnsi="Arial" w:cs="Arial" w:hint="eastAsia"/>
            <w:color w:val="666666"/>
          </w:rPr>
          <w:t>立场：不同意</w:t>
        </w:r>
      </w:ins>
    </w:p>
    <w:p w:rsidR="002D775E" w:rsidRDefault="002D775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04" w:author="Wang Judith" w:date="2019-10-16T16:01:00Z"/>
          <w:rFonts w:ascii="Arial" w:hAnsi="Arial" w:cs="Arial" w:hint="eastAsia"/>
          <w:color w:val="666666"/>
        </w:rPr>
      </w:pPr>
    </w:p>
    <w:p w:rsidR="002D775E" w:rsidRDefault="002D775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05" w:author="Wang Judith" w:date="2019-10-16T16:02:00Z"/>
          <w:rFonts w:ascii="Arial" w:hAnsi="Arial" w:cs="Arial"/>
          <w:color w:val="666666"/>
        </w:rPr>
      </w:pPr>
      <w:ins w:id="506" w:author="Wang Judith" w:date="2019-10-16T16:01:00Z">
        <w:r>
          <w:rPr>
            <w:rFonts w:ascii="Arial" w:hAnsi="Arial" w:cs="Arial" w:hint="eastAsia"/>
            <w:color w:val="666666"/>
          </w:rPr>
          <w:t>理由</w:t>
        </w:r>
        <w:r>
          <w:rPr>
            <w:rFonts w:ascii="Arial" w:hAnsi="Arial" w:cs="Arial" w:hint="eastAsia"/>
            <w:color w:val="666666"/>
          </w:rPr>
          <w:t>1.</w:t>
        </w:r>
        <w:r>
          <w:rPr>
            <w:rFonts w:ascii="Arial" w:hAnsi="Arial" w:cs="Arial"/>
            <w:color w:val="666666"/>
          </w:rPr>
          <w:t xml:space="preserve"> </w:t>
        </w:r>
      </w:ins>
      <w:ins w:id="507" w:author="Wang Judith" w:date="2019-10-16T16:03:00Z">
        <w:r w:rsidR="00FB4AB0">
          <w:rPr>
            <w:rFonts w:ascii="Arial" w:hAnsi="Arial" w:cs="Arial" w:hint="eastAsia"/>
            <w:color w:val="666666"/>
          </w:rPr>
          <w:t>确实学生可以从</w:t>
        </w:r>
        <w:r w:rsidR="00796551">
          <w:rPr>
            <w:rFonts w:ascii="Arial" w:hAnsi="Arial" w:cs="Arial" w:hint="eastAsia"/>
            <w:color w:val="666666"/>
          </w:rPr>
          <w:t>不同的渠道获取信息，如</w:t>
        </w:r>
        <w:r w:rsidR="00796551">
          <w:rPr>
            <w:rFonts w:ascii="Arial" w:hAnsi="Arial" w:cs="Arial" w:hint="eastAsia"/>
            <w:color w:val="666666"/>
          </w:rPr>
          <w:t>Internet</w:t>
        </w:r>
        <w:r w:rsidR="00796551">
          <w:rPr>
            <w:rFonts w:ascii="Arial" w:hAnsi="Arial" w:cs="Arial" w:hint="eastAsia"/>
            <w:color w:val="666666"/>
          </w:rPr>
          <w:t>，但是有些信息可以从老师那里</w:t>
        </w:r>
      </w:ins>
      <w:ins w:id="508" w:author="Wang Judith" w:date="2019-10-16T16:04:00Z">
        <w:r w:rsidR="00796551">
          <w:rPr>
            <w:rFonts w:ascii="Arial" w:hAnsi="Arial" w:cs="Arial" w:hint="eastAsia"/>
            <w:color w:val="666666"/>
          </w:rPr>
          <w:t>获得更加可靠的、</w:t>
        </w:r>
        <w:r w:rsidR="00335E42">
          <w:rPr>
            <w:rFonts w:ascii="Arial" w:hAnsi="Arial" w:cs="Arial" w:hint="eastAsia"/>
            <w:color w:val="666666"/>
          </w:rPr>
          <w:t>专业的</w:t>
        </w:r>
        <w:r w:rsidR="00796551">
          <w:rPr>
            <w:rFonts w:ascii="Arial" w:hAnsi="Arial" w:cs="Arial" w:hint="eastAsia"/>
            <w:color w:val="666666"/>
          </w:rPr>
          <w:t>信息。</w:t>
        </w:r>
      </w:ins>
    </w:p>
    <w:p w:rsidR="002D775E" w:rsidRPr="00335E42" w:rsidRDefault="002D775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09" w:author="Wang Judith" w:date="2019-10-16T16:02:00Z"/>
          <w:rFonts w:ascii="Arial" w:hAnsi="Arial" w:cs="Arial"/>
          <w:color w:val="666666"/>
        </w:rPr>
      </w:pPr>
    </w:p>
    <w:p w:rsidR="00AD0E12" w:rsidRDefault="002D775E"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10" w:author="Wang Judith" w:date="2019-10-16T16:05:00Z"/>
          <w:rFonts w:ascii="Arial" w:hAnsi="Arial" w:cs="Arial"/>
          <w:color w:val="666666"/>
        </w:rPr>
      </w:pPr>
      <w:ins w:id="511" w:author="Wang Judith" w:date="2019-10-16T16:02:00Z">
        <w:r>
          <w:rPr>
            <w:rFonts w:ascii="Arial" w:hAnsi="Arial" w:cs="Arial" w:hint="eastAsia"/>
            <w:color w:val="666666"/>
          </w:rPr>
          <w:t>理由</w:t>
        </w:r>
        <w:r>
          <w:rPr>
            <w:rFonts w:ascii="Arial" w:hAnsi="Arial" w:cs="Arial" w:hint="eastAsia"/>
            <w:color w:val="666666"/>
          </w:rPr>
          <w:t>2.</w:t>
        </w:r>
        <w:r>
          <w:rPr>
            <w:rFonts w:ascii="Arial" w:hAnsi="Arial" w:cs="Arial"/>
            <w:color w:val="666666"/>
          </w:rPr>
          <w:t xml:space="preserve"> </w:t>
        </w:r>
        <w:r>
          <w:rPr>
            <w:rFonts w:ascii="Arial" w:hAnsi="Arial" w:cs="Arial" w:hint="eastAsia"/>
            <w:color w:val="666666"/>
          </w:rPr>
          <w:t>老师的职责不仅仅是传递知识和信息，</w:t>
        </w:r>
        <w:r w:rsidR="00335E42">
          <w:rPr>
            <w:rFonts w:ascii="Arial" w:hAnsi="Arial" w:cs="Arial" w:hint="eastAsia"/>
            <w:color w:val="666666"/>
          </w:rPr>
          <w:t>还</w:t>
        </w:r>
      </w:ins>
      <w:ins w:id="512" w:author="Wang Judith" w:date="2019-10-16T16:04:00Z">
        <w:r w:rsidR="00335E42">
          <w:rPr>
            <w:rFonts w:ascii="Arial" w:hAnsi="Arial" w:cs="Arial" w:hint="eastAsia"/>
            <w:color w:val="666666"/>
          </w:rPr>
          <w:t>承担着育人的职责</w:t>
        </w:r>
      </w:ins>
      <w:ins w:id="513" w:author="Wang Judith" w:date="2019-10-16T16:05:00Z">
        <w:r w:rsidR="00335E42">
          <w:rPr>
            <w:rFonts w:ascii="Arial" w:hAnsi="Arial" w:cs="Arial" w:hint="eastAsia"/>
            <w:color w:val="666666"/>
          </w:rPr>
          <w:t>。一些好的品德和价值观需要老师的言传身教感染学生的，让学生成为社会中有用的人。</w:t>
        </w:r>
      </w:ins>
    </w:p>
    <w:p w:rsidR="00AD0E12" w:rsidRDefault="00AD0E12"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14" w:author="Wang Judith" w:date="2019-10-16T16:00:00Z"/>
          <w:rFonts w:ascii="Arial" w:hAnsi="Arial" w:cs="Arial"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15" w:author="Wang Judith" w:date="2019-10-16T16:05:00Z"/>
          <w:rFonts w:ascii="Arial" w:hAnsi="Arial" w:cs="Arial"/>
          <w:color w:val="666666"/>
        </w:rPr>
      </w:pPr>
      <w:r>
        <w:rPr>
          <w:rFonts w:ascii="Arial" w:hAnsi="Arial" w:cs="Arial"/>
          <w:color w:val="666666"/>
        </w:rPr>
        <w:t xml:space="preserve">20 Some people believe that children can learn effectively by watching TV and they should be encouraged to </w:t>
      </w:r>
      <w:r w:rsidRPr="004F1EBB">
        <w:rPr>
          <w:rFonts w:ascii="Arial" w:hAnsi="Arial" w:cs="Arial"/>
          <w:color w:val="666666"/>
          <w:highlight w:val="yellow"/>
          <w:rPrChange w:id="516" w:author="Wang Judith" w:date="2019-10-16T16:06:00Z">
            <w:rPr>
              <w:rFonts w:ascii="Arial" w:hAnsi="Arial" w:cs="Arial"/>
              <w:color w:val="666666"/>
            </w:rPr>
          </w:rPrChange>
        </w:rPr>
        <w:t>watch TV</w:t>
      </w:r>
      <w:r>
        <w:rPr>
          <w:rFonts w:ascii="Arial" w:hAnsi="Arial" w:cs="Arial"/>
          <w:color w:val="666666"/>
        </w:rPr>
        <w:t xml:space="preserve"> both at home and at school. To what extent do you agree or disagree?</w:t>
      </w:r>
    </w:p>
    <w:p w:rsidR="004F1EBB" w:rsidRDefault="004F1EB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17" w:author="Wang Judith" w:date="2019-10-16T16:06:00Z"/>
          <w:rFonts w:ascii="Arial" w:hAnsi="Arial" w:cs="Arial"/>
          <w:color w:val="666666"/>
        </w:rPr>
      </w:pPr>
      <w:ins w:id="518" w:author="Wang Judith" w:date="2019-10-16T16:06:00Z">
        <w:r>
          <w:rPr>
            <w:rFonts w:ascii="Arial" w:hAnsi="Arial" w:cs="Arial" w:hint="eastAsia"/>
            <w:color w:val="666666"/>
          </w:rPr>
          <w:t>题型：单边选择</w:t>
        </w:r>
      </w:ins>
    </w:p>
    <w:p w:rsidR="004F1EBB" w:rsidRDefault="001504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19" w:author="Wang Judith" w:date="2019-10-16T16:06:00Z"/>
          <w:rFonts w:ascii="Arial" w:hAnsi="Arial" w:cs="Arial"/>
          <w:color w:val="666666"/>
        </w:rPr>
      </w:pPr>
      <w:ins w:id="520" w:author="Wang Judith" w:date="2019-10-16T16:06:00Z">
        <w:r>
          <w:rPr>
            <w:rFonts w:ascii="Arial" w:hAnsi="Arial" w:cs="Arial" w:hint="eastAsia"/>
            <w:color w:val="666666"/>
          </w:rPr>
          <w:t>立场：中立</w:t>
        </w:r>
      </w:ins>
    </w:p>
    <w:p w:rsidR="0015048B" w:rsidRDefault="001504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21" w:author="Wang Judith" w:date="2019-10-16T16:10:00Z"/>
          <w:rFonts w:ascii="Arial" w:hAnsi="Arial" w:cs="Arial"/>
          <w:color w:val="666666"/>
        </w:rPr>
      </w:pPr>
    </w:p>
    <w:p w:rsidR="0015048B" w:rsidRDefault="001504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22" w:author="Wang Judith" w:date="2019-10-16T16:09:00Z"/>
          <w:rFonts w:ascii="Arial" w:hAnsi="Arial" w:cs="Arial"/>
          <w:color w:val="666666"/>
        </w:rPr>
      </w:pPr>
      <w:ins w:id="523" w:author="Wang Judith" w:date="2019-10-16T16:07:00Z">
        <w:r>
          <w:rPr>
            <w:rFonts w:ascii="Arial" w:hAnsi="Arial" w:cs="Arial"/>
            <w:color w:val="666666"/>
          </w:rPr>
          <w:t>W</w:t>
        </w:r>
        <w:r>
          <w:rPr>
            <w:rFonts w:ascii="Arial" w:hAnsi="Arial" w:cs="Arial" w:hint="eastAsia"/>
            <w:color w:val="666666"/>
          </w:rPr>
          <w:t>atch</w:t>
        </w:r>
        <w:r>
          <w:rPr>
            <w:rFonts w:ascii="Arial" w:hAnsi="Arial" w:cs="Arial"/>
            <w:color w:val="666666"/>
          </w:rPr>
          <w:t xml:space="preserve"> </w:t>
        </w:r>
        <w:r>
          <w:rPr>
            <w:rFonts w:ascii="Arial" w:hAnsi="Arial" w:cs="Arial" w:hint="eastAsia"/>
            <w:color w:val="666666"/>
          </w:rPr>
          <w:t>TV</w:t>
        </w:r>
        <w:r>
          <w:rPr>
            <w:rFonts w:ascii="Arial" w:hAnsi="Arial" w:cs="Arial" w:hint="eastAsia"/>
            <w:color w:val="666666"/>
          </w:rPr>
          <w:t>确实可以让学生们比较有效地</w:t>
        </w:r>
      </w:ins>
      <w:ins w:id="524" w:author="Wang Judith" w:date="2019-10-16T16:08:00Z">
        <w:r>
          <w:rPr>
            <w:rFonts w:ascii="Arial" w:hAnsi="Arial" w:cs="Arial" w:hint="eastAsia"/>
            <w:color w:val="666666"/>
          </w:rPr>
          <w:t>学习，如观看一些有教育意义的电视节目：科教节目</w:t>
        </w:r>
        <w:r>
          <w:rPr>
            <w:rFonts w:ascii="Arial" w:hAnsi="Arial" w:cs="Arial" w:hint="eastAsia"/>
            <w:color w:val="666666"/>
          </w:rPr>
          <w:t>-</w:t>
        </w:r>
        <w:r>
          <w:rPr>
            <w:rFonts w:ascii="Arial" w:hAnsi="Arial" w:cs="Arial" w:hint="eastAsia"/>
            <w:color w:val="666666"/>
          </w:rPr>
          <w:t>探索</w:t>
        </w:r>
        <w:r>
          <w:rPr>
            <w:rFonts w:ascii="Arial" w:hAnsi="Arial" w:cs="Arial" w:hint="eastAsia"/>
            <w:color w:val="666666"/>
          </w:rPr>
          <w:t>&amp;</w:t>
        </w:r>
        <w:r>
          <w:rPr>
            <w:rFonts w:ascii="Arial" w:hAnsi="Arial" w:cs="Arial" w:hint="eastAsia"/>
            <w:color w:val="666666"/>
          </w:rPr>
          <w:t>发现</w:t>
        </w:r>
      </w:ins>
      <w:ins w:id="525" w:author="Wang Judith" w:date="2019-10-16T16:09:00Z">
        <w:r>
          <w:rPr>
            <w:rFonts w:ascii="Arial" w:hAnsi="Arial" w:cs="Arial" w:hint="eastAsia"/>
            <w:color w:val="666666"/>
          </w:rPr>
          <w:t>。</w:t>
        </w:r>
      </w:ins>
    </w:p>
    <w:p w:rsidR="0015048B" w:rsidRDefault="001504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26" w:author="Wang Judith" w:date="2019-10-16T16:11:00Z"/>
          <w:rFonts w:ascii="Arial" w:hAnsi="Arial" w:cs="Arial"/>
          <w:color w:val="666666"/>
        </w:rPr>
      </w:pPr>
    </w:p>
    <w:p w:rsidR="0015048B" w:rsidRDefault="001504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27" w:author="Wang Judith" w:date="2019-10-16T16:12:00Z"/>
          <w:rFonts w:ascii="Arial" w:hAnsi="Arial" w:cs="Arial"/>
          <w:color w:val="666666"/>
        </w:rPr>
      </w:pPr>
      <w:ins w:id="528" w:author="Wang Judith" w:date="2019-10-16T16:11:00Z">
        <w:r>
          <w:rPr>
            <w:rFonts w:ascii="Arial" w:hAnsi="Arial" w:cs="Arial"/>
            <w:color w:val="666666"/>
          </w:rPr>
          <w:t>W</w:t>
        </w:r>
        <w:r>
          <w:rPr>
            <w:rFonts w:ascii="Arial" w:hAnsi="Arial" w:cs="Arial" w:hint="eastAsia"/>
            <w:color w:val="666666"/>
          </w:rPr>
          <w:t>atch</w:t>
        </w:r>
        <w:r>
          <w:rPr>
            <w:rFonts w:ascii="Arial" w:hAnsi="Arial" w:cs="Arial"/>
            <w:color w:val="666666"/>
          </w:rPr>
          <w:t xml:space="preserve"> </w:t>
        </w:r>
        <w:r>
          <w:rPr>
            <w:rFonts w:ascii="Arial" w:hAnsi="Arial" w:cs="Arial" w:hint="eastAsia"/>
            <w:color w:val="666666"/>
          </w:rPr>
          <w:t>TV</w:t>
        </w:r>
        <w:r>
          <w:rPr>
            <w:rFonts w:ascii="Arial" w:hAnsi="Arial" w:cs="Arial" w:hint="eastAsia"/>
            <w:color w:val="666666"/>
          </w:rPr>
          <w:t>同时也会有一些负面的影响。</w:t>
        </w:r>
      </w:ins>
      <w:ins w:id="529" w:author="Wang Judith" w:date="2019-10-16T16:12:00Z">
        <w:r>
          <w:rPr>
            <w:rFonts w:ascii="Arial" w:hAnsi="Arial" w:cs="Arial" w:hint="eastAsia"/>
            <w:color w:val="666666"/>
          </w:rPr>
          <w:t>如沉迷于电视节目会使得学习的时间减少，从而影响学生们的学习。</w:t>
        </w:r>
      </w:ins>
    </w:p>
    <w:p w:rsidR="0015048B" w:rsidRDefault="001504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30" w:author="Wang Judith" w:date="2019-10-16T16:12:00Z"/>
          <w:rFonts w:ascii="Arial" w:hAnsi="Arial" w:cs="Arial"/>
          <w:color w:val="666666"/>
        </w:rPr>
      </w:pPr>
    </w:p>
    <w:p w:rsidR="0015048B" w:rsidRDefault="001504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31" w:author="Wang Judith" w:date="2019-10-16T16:06:00Z"/>
          <w:rFonts w:ascii="Arial" w:hAnsi="Arial" w:cs="Arial" w:hint="eastAsia"/>
          <w:color w:val="666666"/>
        </w:rPr>
      </w:pPr>
      <w:ins w:id="532" w:author="Wang Judith" w:date="2019-10-16T16:12:00Z">
        <w:r>
          <w:rPr>
            <w:rFonts w:ascii="Arial" w:hAnsi="Arial" w:cs="Arial" w:hint="eastAsia"/>
            <w:color w:val="666666"/>
          </w:rPr>
          <w:t>个人观点：</w:t>
        </w:r>
      </w:ins>
      <w:ins w:id="533" w:author="Wang Judith" w:date="2019-10-16T16:13:00Z">
        <w:r>
          <w:rPr>
            <w:rFonts w:ascii="Arial" w:hAnsi="Arial" w:cs="Arial" w:hint="eastAsia"/>
            <w:color w:val="666666"/>
          </w:rPr>
          <w:t>学生还是得以学习为主。</w:t>
        </w:r>
        <w:r>
          <w:rPr>
            <w:rFonts w:ascii="Arial" w:hAnsi="Arial" w:cs="Arial"/>
            <w:color w:val="666666"/>
          </w:rPr>
          <w:t>W</w:t>
        </w:r>
        <w:r>
          <w:rPr>
            <w:rFonts w:ascii="Arial" w:hAnsi="Arial" w:cs="Arial" w:hint="eastAsia"/>
            <w:color w:val="666666"/>
          </w:rPr>
          <w:t>atch</w:t>
        </w:r>
        <w:r>
          <w:rPr>
            <w:rFonts w:ascii="Arial" w:hAnsi="Arial" w:cs="Arial"/>
            <w:color w:val="666666"/>
          </w:rPr>
          <w:t xml:space="preserve"> </w:t>
        </w:r>
        <w:r>
          <w:rPr>
            <w:rFonts w:ascii="Arial" w:hAnsi="Arial" w:cs="Arial" w:hint="eastAsia"/>
            <w:color w:val="666666"/>
          </w:rPr>
          <w:t>TV</w:t>
        </w:r>
        <w:r>
          <w:rPr>
            <w:rFonts w:ascii="Arial" w:hAnsi="Arial" w:cs="Arial" w:hint="eastAsia"/>
            <w:color w:val="666666"/>
          </w:rPr>
          <w:t>是一个比较好的</w:t>
        </w:r>
      </w:ins>
      <w:ins w:id="534" w:author="Wang Judith" w:date="2019-10-16T16:14:00Z">
        <w:r>
          <w:rPr>
            <w:rFonts w:ascii="Arial" w:hAnsi="Arial" w:cs="Arial" w:hint="eastAsia"/>
            <w:color w:val="666666"/>
          </w:rPr>
          <w:t>娱乐和教育方式，但是</w:t>
        </w:r>
      </w:ins>
      <w:ins w:id="535" w:author="Wang Judith" w:date="2019-10-16T16:13:00Z">
        <w:r>
          <w:rPr>
            <w:rFonts w:ascii="Arial" w:hAnsi="Arial" w:cs="Arial" w:hint="eastAsia"/>
            <w:color w:val="666666"/>
          </w:rPr>
          <w:t>有节制的</w:t>
        </w:r>
      </w:ins>
      <w:ins w:id="536" w:author="Wang Judith" w:date="2019-10-16T16:14:00Z">
        <w:r>
          <w:rPr>
            <w:rFonts w:ascii="Arial" w:hAnsi="Arial" w:cs="Arial" w:hint="eastAsia"/>
            <w:color w:val="666666"/>
          </w:rPr>
          <w:t>看电视会是更好的选择。</w:t>
        </w:r>
      </w:ins>
    </w:p>
    <w:p w:rsidR="004F1EBB" w:rsidRDefault="004F1EB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37" w:author="Wang Judith" w:date="2019-10-16T16:14:00Z"/>
          <w:rFonts w:ascii="Arial" w:hAnsi="Arial" w:cs="Arial"/>
          <w:color w:val="666666"/>
        </w:rPr>
      </w:pPr>
      <w:r>
        <w:rPr>
          <w:rFonts w:ascii="Arial" w:hAnsi="Arial" w:cs="Arial"/>
          <w:color w:val="666666"/>
        </w:rPr>
        <w:t xml:space="preserve">21 Some people think </w:t>
      </w:r>
      <w:r w:rsidRPr="00235650">
        <w:rPr>
          <w:rFonts w:ascii="Arial" w:hAnsi="Arial" w:cs="Arial"/>
          <w:color w:val="666666"/>
          <w:highlight w:val="yellow"/>
          <w:rPrChange w:id="538" w:author="Wang Judith" w:date="2019-10-16T16:14:00Z">
            <w:rPr>
              <w:rFonts w:ascii="Arial" w:hAnsi="Arial" w:cs="Arial"/>
              <w:color w:val="666666"/>
            </w:rPr>
          </w:rPrChange>
        </w:rPr>
        <w:t>governments</w:t>
      </w:r>
      <w:r>
        <w:rPr>
          <w:rFonts w:ascii="Arial" w:hAnsi="Arial" w:cs="Arial"/>
          <w:color w:val="666666"/>
        </w:rPr>
        <w:t xml:space="preserve"> should spend money looking for life on other planets, while others think that there are many unsolved problems on earth. Discuss both views and give your opinion.</w:t>
      </w:r>
    </w:p>
    <w:p w:rsidR="0015048B" w:rsidRDefault="0015048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39" w:author="Wang Judith" w:date="2019-10-16T16:15:00Z"/>
          <w:rFonts w:ascii="Arial" w:hAnsi="Arial" w:cs="Arial"/>
          <w:color w:val="666666"/>
        </w:rPr>
      </w:pPr>
      <w:ins w:id="540" w:author="Wang Judith" w:date="2019-10-16T16:14:00Z">
        <w:r>
          <w:rPr>
            <w:rFonts w:ascii="Arial" w:hAnsi="Arial" w:cs="Arial" w:hint="eastAsia"/>
            <w:color w:val="666666"/>
          </w:rPr>
          <w:t>题型：</w:t>
        </w:r>
      </w:ins>
      <w:ins w:id="541" w:author="Wang Judith" w:date="2019-10-16T16:15:00Z">
        <w:r w:rsidR="00235650">
          <w:rPr>
            <w:rFonts w:ascii="Arial" w:hAnsi="Arial" w:cs="Arial" w:hint="eastAsia"/>
            <w:color w:val="666666"/>
          </w:rPr>
          <w:t>双边讨论</w:t>
        </w:r>
      </w:ins>
    </w:p>
    <w:p w:rsidR="00235650" w:rsidRDefault="0023565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42" w:author="Wang Judith" w:date="2019-10-16T16:15:00Z"/>
          <w:rFonts w:ascii="Arial" w:hAnsi="Arial" w:cs="Arial"/>
          <w:color w:val="666666"/>
        </w:rPr>
      </w:pPr>
    </w:p>
    <w:p w:rsidR="00235650" w:rsidRDefault="0023565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43" w:author="Wang Judith" w:date="2019-10-16T16:17:00Z"/>
          <w:rFonts w:ascii="Arial" w:hAnsi="Arial" w:cs="Arial"/>
          <w:color w:val="666666"/>
        </w:rPr>
      </w:pPr>
      <w:ins w:id="544" w:author="Wang Judith" w:date="2019-10-16T16:15:00Z">
        <w:r>
          <w:rPr>
            <w:rFonts w:ascii="Arial" w:hAnsi="Arial" w:cs="Arial" w:hint="eastAsia"/>
            <w:color w:val="666666"/>
          </w:rPr>
          <w:t>政府应该出钱</w:t>
        </w:r>
      </w:ins>
      <w:ins w:id="545" w:author="Wang Judith" w:date="2019-10-16T16:16:00Z">
        <w:r>
          <w:rPr>
            <w:rFonts w:ascii="Arial" w:hAnsi="Arial" w:cs="Arial" w:hint="eastAsia"/>
            <w:color w:val="666666"/>
          </w:rPr>
          <w:t>寻找外太空生命。探索宇宙</w:t>
        </w:r>
      </w:ins>
      <w:ins w:id="546" w:author="Wang Judith" w:date="2019-10-16T16:17:00Z">
        <w:r>
          <w:rPr>
            <w:rFonts w:ascii="Arial" w:hAnsi="Arial" w:cs="Arial" w:hint="eastAsia"/>
            <w:color w:val="666666"/>
          </w:rPr>
          <w:t>是人类永恒的主题。</w:t>
        </w:r>
      </w:ins>
    </w:p>
    <w:p w:rsidR="00235650" w:rsidRDefault="0023565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47" w:author="Wang Judith" w:date="2019-10-16T16:17:00Z"/>
          <w:rFonts w:ascii="Arial" w:hAnsi="Arial" w:cs="Arial"/>
          <w:color w:val="666666"/>
        </w:rPr>
      </w:pPr>
    </w:p>
    <w:p w:rsidR="00235650" w:rsidRDefault="0023565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48" w:author="Wang Judith" w:date="2019-10-16T16:16:00Z"/>
          <w:rFonts w:ascii="Arial" w:hAnsi="Arial" w:cs="Arial" w:hint="eastAsia"/>
          <w:color w:val="666666"/>
        </w:rPr>
      </w:pPr>
      <w:ins w:id="549" w:author="Wang Judith" w:date="2019-10-16T16:17:00Z">
        <w:r>
          <w:rPr>
            <w:rFonts w:ascii="Arial" w:hAnsi="Arial" w:cs="Arial" w:hint="eastAsia"/>
            <w:color w:val="666666"/>
          </w:rPr>
          <w:t>政府应该</w:t>
        </w:r>
      </w:ins>
      <w:ins w:id="550" w:author="Wang Judith" w:date="2019-10-16T16:18:00Z">
        <w:r>
          <w:rPr>
            <w:rFonts w:ascii="Arial" w:hAnsi="Arial" w:cs="Arial" w:hint="eastAsia"/>
            <w:color w:val="666666"/>
          </w:rPr>
          <w:t>出钱解决其它未解决的社会问题</w:t>
        </w:r>
      </w:ins>
      <w:ins w:id="551" w:author="Wang Judith" w:date="2019-10-16T16:19:00Z">
        <w:r>
          <w:rPr>
            <w:rFonts w:ascii="Arial" w:hAnsi="Arial" w:cs="Arial" w:hint="eastAsia"/>
            <w:color w:val="666666"/>
          </w:rPr>
          <w:t>，如</w:t>
        </w:r>
      </w:ins>
      <w:ins w:id="552" w:author="Wang Judith" w:date="2019-10-16T16:20:00Z">
        <w:r>
          <w:rPr>
            <w:rFonts w:ascii="Arial" w:hAnsi="Arial" w:cs="Arial" w:hint="eastAsia"/>
            <w:color w:val="666666"/>
          </w:rPr>
          <w:t>贫困、教育问题等</w:t>
        </w:r>
      </w:ins>
      <w:ins w:id="553" w:author="Wang Judith" w:date="2019-10-16T16:18:00Z">
        <w:r>
          <w:rPr>
            <w:rFonts w:ascii="Arial" w:hAnsi="Arial" w:cs="Arial" w:hint="eastAsia"/>
            <w:color w:val="666666"/>
          </w:rPr>
          <w:t>。</w:t>
        </w:r>
      </w:ins>
    </w:p>
    <w:p w:rsidR="00235650" w:rsidRDefault="0023565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54" w:author="Wang Judith" w:date="2019-10-16T16:16:00Z"/>
          <w:rFonts w:ascii="Arial" w:hAnsi="Arial" w:cs="Arial"/>
          <w:color w:val="666666"/>
        </w:rPr>
      </w:pPr>
    </w:p>
    <w:p w:rsidR="00235650" w:rsidRDefault="0023565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55" w:author="Wang Judith" w:date="2019-10-16T16:14:00Z"/>
          <w:rFonts w:ascii="Arial" w:hAnsi="Arial" w:cs="Arial" w:hint="eastAsia"/>
          <w:color w:val="666666"/>
        </w:rPr>
      </w:pPr>
      <w:ins w:id="556" w:author="Wang Judith" w:date="2019-10-16T16:18:00Z">
        <w:r>
          <w:rPr>
            <w:rFonts w:ascii="Arial" w:hAnsi="Arial" w:cs="Arial" w:hint="eastAsia"/>
            <w:color w:val="666666"/>
          </w:rPr>
          <w:t>个人观点：都应该出钱，但是可以通过政</w:t>
        </w:r>
      </w:ins>
      <w:ins w:id="557" w:author="Wang Judith" w:date="2019-10-16T16:19:00Z">
        <w:r>
          <w:rPr>
            <w:rFonts w:ascii="Arial" w:hAnsi="Arial" w:cs="Arial" w:hint="eastAsia"/>
            <w:color w:val="666666"/>
          </w:rPr>
          <w:t>、</w:t>
        </w:r>
      </w:ins>
      <w:ins w:id="558" w:author="Wang Judith" w:date="2019-10-16T16:18:00Z">
        <w:r>
          <w:rPr>
            <w:rFonts w:ascii="Arial" w:hAnsi="Arial" w:cs="Arial" w:hint="eastAsia"/>
            <w:color w:val="666666"/>
          </w:rPr>
          <w:t>企</w:t>
        </w:r>
      </w:ins>
      <w:ins w:id="559" w:author="Wang Judith" w:date="2019-10-16T16:19:00Z">
        <w:r>
          <w:rPr>
            <w:rFonts w:ascii="Arial" w:hAnsi="Arial" w:cs="Arial" w:hint="eastAsia"/>
            <w:color w:val="666666"/>
          </w:rPr>
          <w:t>、研究机构合作的方式来解决这些棘手而重要的问题。</w:t>
        </w:r>
      </w:ins>
    </w:p>
    <w:p w:rsidR="00235650" w:rsidRDefault="0023565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60" w:author="Wang Judith" w:date="2019-10-16T16:20:00Z"/>
          <w:rFonts w:ascii="Arial" w:hAnsi="Arial" w:cs="Arial"/>
          <w:color w:val="666666"/>
        </w:rPr>
      </w:pPr>
      <w:r>
        <w:rPr>
          <w:rFonts w:ascii="Arial" w:hAnsi="Arial" w:cs="Arial"/>
          <w:color w:val="666666"/>
        </w:rPr>
        <w:t xml:space="preserve">22 Some people think </w:t>
      </w:r>
      <w:r w:rsidRPr="00235650">
        <w:rPr>
          <w:rFonts w:ascii="Arial" w:hAnsi="Arial" w:cs="Arial"/>
          <w:color w:val="666666"/>
          <w:highlight w:val="yellow"/>
          <w:rPrChange w:id="561" w:author="Wang Judith" w:date="2019-10-16T16:20:00Z">
            <w:rPr>
              <w:rFonts w:ascii="Arial" w:hAnsi="Arial" w:cs="Arial"/>
              <w:color w:val="666666"/>
            </w:rPr>
          </w:rPrChange>
        </w:rPr>
        <w:t>technology</w:t>
      </w:r>
      <w:r>
        <w:rPr>
          <w:rFonts w:ascii="Arial" w:hAnsi="Arial" w:cs="Arial"/>
          <w:color w:val="666666"/>
        </w:rPr>
        <w:t xml:space="preserve"> makes life complex, so we should make life simpler without using technology. Do you agree or disagree?</w:t>
      </w:r>
    </w:p>
    <w:p w:rsidR="00235650" w:rsidRDefault="0023565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62" w:author="Wang Judith" w:date="2019-10-16T16:20:00Z"/>
          <w:rFonts w:ascii="Arial" w:hAnsi="Arial" w:cs="Arial"/>
          <w:color w:val="666666"/>
        </w:rPr>
      </w:pPr>
      <w:ins w:id="563" w:author="Wang Judith" w:date="2019-10-16T16:20:00Z">
        <w:r>
          <w:rPr>
            <w:rFonts w:ascii="Arial" w:hAnsi="Arial" w:cs="Arial" w:hint="eastAsia"/>
            <w:color w:val="666666"/>
          </w:rPr>
          <w:t>题型：单边选择</w:t>
        </w:r>
      </w:ins>
    </w:p>
    <w:p w:rsidR="00235650" w:rsidRDefault="0023565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64" w:author="Wang Judith" w:date="2019-10-16T16:20:00Z"/>
          <w:rFonts w:ascii="Arial" w:hAnsi="Arial" w:cs="Arial"/>
          <w:color w:val="666666"/>
        </w:rPr>
      </w:pPr>
      <w:ins w:id="565" w:author="Wang Judith" w:date="2019-10-16T16:20:00Z">
        <w:r>
          <w:rPr>
            <w:rFonts w:ascii="Arial" w:hAnsi="Arial" w:cs="Arial" w:hint="eastAsia"/>
            <w:color w:val="666666"/>
          </w:rPr>
          <w:t>立场：</w:t>
        </w:r>
      </w:ins>
      <w:ins w:id="566" w:author="Wang Judith" w:date="2019-10-16T16:21:00Z">
        <w:r w:rsidR="0059119D">
          <w:rPr>
            <w:rFonts w:ascii="Arial" w:hAnsi="Arial" w:cs="Arial" w:hint="eastAsia"/>
            <w:color w:val="666666"/>
          </w:rPr>
          <w:t>不同意</w:t>
        </w:r>
      </w:ins>
    </w:p>
    <w:p w:rsidR="00235650" w:rsidRDefault="00235650"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67" w:author="Wang Judith" w:date="2019-10-16T16:20:00Z"/>
          <w:rFonts w:ascii="Arial" w:hAnsi="Arial" w:cs="Arial" w:hint="eastAsia"/>
          <w:color w:val="666666"/>
        </w:rPr>
      </w:pPr>
    </w:p>
    <w:p w:rsidR="00235650" w:rsidRDefault="0059119D"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68" w:author="Wang Judith" w:date="2019-10-16T16:21:00Z"/>
          <w:rFonts w:ascii="inherit" w:hAnsi="inherit"/>
          <w:color w:val="666666"/>
        </w:rPr>
      </w:pPr>
      <w:ins w:id="569" w:author="Wang Judith" w:date="2019-10-16T16:21:00Z">
        <w:r>
          <w:rPr>
            <w:rFonts w:ascii="inherit" w:hAnsi="inherit" w:hint="eastAsia"/>
            <w:color w:val="666666"/>
          </w:rPr>
          <w:t>理由</w:t>
        </w:r>
        <w:r>
          <w:rPr>
            <w:rFonts w:ascii="inherit" w:hAnsi="inherit" w:hint="eastAsia"/>
            <w:color w:val="666666"/>
          </w:rPr>
          <w:t>1.</w:t>
        </w:r>
        <w:r>
          <w:rPr>
            <w:rFonts w:ascii="inherit" w:hAnsi="inherit"/>
            <w:color w:val="666666"/>
          </w:rPr>
          <w:t xml:space="preserve"> </w:t>
        </w:r>
        <w:r>
          <w:rPr>
            <w:rFonts w:ascii="inherit" w:hAnsi="inherit" w:hint="eastAsia"/>
            <w:color w:val="666666"/>
          </w:rPr>
          <w:t>技术是社会进步的体现之一。技术</w:t>
        </w:r>
      </w:ins>
      <w:ins w:id="570" w:author="Wang Judith" w:date="2019-10-16T16:22:00Z">
        <w:r>
          <w:rPr>
            <w:rFonts w:ascii="inherit" w:hAnsi="inherit" w:hint="eastAsia"/>
            <w:color w:val="666666"/>
          </w:rPr>
          <w:t>并没有让社会更复杂，反而让社会更加简单了。最好的例子就是“技术</w:t>
        </w:r>
      </w:ins>
      <w:ins w:id="571" w:author="Wang Judith" w:date="2019-10-16T16:23:00Z">
        <w:r>
          <w:rPr>
            <w:rFonts w:ascii="inherit" w:hAnsi="inherit" w:hint="eastAsia"/>
            <w:color w:val="666666"/>
          </w:rPr>
          <w:t>解放了人类的生产力</w:t>
        </w:r>
      </w:ins>
      <w:ins w:id="572" w:author="Wang Judith" w:date="2019-10-16T16:22:00Z">
        <w:r>
          <w:rPr>
            <w:rFonts w:ascii="inherit" w:hAnsi="inherit" w:hint="eastAsia"/>
            <w:color w:val="666666"/>
          </w:rPr>
          <w:t>”</w:t>
        </w:r>
      </w:ins>
      <w:ins w:id="573" w:author="Wang Judith" w:date="2019-10-16T16:23:00Z">
        <w:r>
          <w:rPr>
            <w:rFonts w:ascii="inherit" w:hAnsi="inherit" w:hint="eastAsia"/>
            <w:color w:val="666666"/>
          </w:rPr>
          <w:t>。</w:t>
        </w:r>
      </w:ins>
    </w:p>
    <w:p w:rsidR="0059119D" w:rsidRDefault="0059119D"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74" w:author="Wang Judith" w:date="2019-10-16T16:21:00Z"/>
          <w:rFonts w:ascii="inherit" w:hAnsi="inherit"/>
          <w:color w:val="666666"/>
        </w:rPr>
      </w:pPr>
    </w:p>
    <w:p w:rsidR="0059119D" w:rsidRDefault="0059119D"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75" w:author="Wang Judith" w:date="2019-10-16T16:21:00Z"/>
          <w:rFonts w:ascii="inherit" w:hAnsi="inherit" w:hint="eastAsia"/>
          <w:color w:val="666666"/>
        </w:rPr>
      </w:pPr>
      <w:ins w:id="576" w:author="Wang Judith" w:date="2019-10-16T16:21:00Z">
        <w:r>
          <w:rPr>
            <w:rFonts w:ascii="inherit" w:hAnsi="inherit" w:hint="eastAsia"/>
            <w:color w:val="666666"/>
          </w:rPr>
          <w:t>理由</w:t>
        </w:r>
        <w:r>
          <w:rPr>
            <w:rFonts w:ascii="inherit" w:hAnsi="inherit" w:hint="eastAsia"/>
            <w:color w:val="666666"/>
          </w:rPr>
          <w:t>2.</w:t>
        </w:r>
        <w:r>
          <w:rPr>
            <w:rFonts w:ascii="inherit" w:hAnsi="inherit"/>
            <w:color w:val="666666"/>
          </w:rPr>
          <w:t xml:space="preserve"> </w:t>
        </w:r>
        <w:r>
          <w:rPr>
            <w:rFonts w:ascii="inherit" w:hAnsi="inherit" w:hint="eastAsia"/>
            <w:color w:val="666666"/>
          </w:rPr>
          <w:t>技术</w:t>
        </w:r>
      </w:ins>
      <w:ins w:id="577" w:author="Wang Judith" w:date="2019-10-16T16:23:00Z">
        <w:r>
          <w:rPr>
            <w:rFonts w:ascii="inherit" w:hAnsi="inherit" w:hint="eastAsia"/>
            <w:color w:val="666666"/>
          </w:rPr>
          <w:t>让我们的世界更加现代化、智能化</w:t>
        </w:r>
      </w:ins>
      <w:ins w:id="578" w:author="Wang Judith" w:date="2019-10-16T16:24:00Z">
        <w:r>
          <w:rPr>
            <w:rFonts w:ascii="inherit" w:hAnsi="inherit" w:hint="eastAsia"/>
            <w:color w:val="666666"/>
          </w:rPr>
          <w:t>。</w:t>
        </w:r>
      </w:ins>
      <w:ins w:id="579" w:author="Wang Judith" w:date="2019-10-16T17:19:00Z">
        <w:r w:rsidR="000A069B">
          <w:rPr>
            <w:rFonts w:ascii="inherit" w:hAnsi="inherit" w:hint="eastAsia"/>
            <w:color w:val="666666"/>
          </w:rPr>
          <w:t>很多的即使都是</w:t>
        </w:r>
        <w:r w:rsidR="000A069B">
          <w:rPr>
            <w:rFonts w:ascii="inherit" w:hAnsi="inherit" w:hint="eastAsia"/>
            <w:color w:val="666666"/>
          </w:rPr>
          <w:t>user-friendly</w:t>
        </w:r>
        <w:r w:rsidR="000A069B">
          <w:rPr>
            <w:rFonts w:ascii="inherit" w:hAnsi="inherit"/>
            <w:color w:val="666666"/>
          </w:rPr>
          <w:t xml:space="preserve"> </w:t>
        </w:r>
        <w:r w:rsidR="000A069B">
          <w:rPr>
            <w:rFonts w:ascii="inherit" w:hAnsi="inherit" w:hint="eastAsia"/>
            <w:color w:val="666666"/>
          </w:rPr>
          <w:t>applications</w:t>
        </w:r>
      </w:ins>
    </w:p>
    <w:p w:rsidR="0059119D" w:rsidRDefault="0059119D"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80" w:author="Wang Judith" w:date="2019-10-16T16:21:00Z"/>
          <w:rFonts w:ascii="inherit" w:hAnsi="inherit"/>
          <w:color w:val="666666"/>
        </w:rPr>
      </w:pPr>
    </w:p>
    <w:p w:rsidR="0059119D" w:rsidRDefault="0059119D"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81" w:author="Wang Judith" w:date="2019-10-16T17:19:00Z"/>
          <w:rFonts w:ascii="Arial" w:hAnsi="Arial" w:cs="Arial"/>
          <w:color w:val="666666"/>
        </w:rPr>
      </w:pPr>
      <w:r>
        <w:rPr>
          <w:rFonts w:ascii="Arial" w:hAnsi="Arial" w:cs="Arial"/>
          <w:color w:val="666666"/>
        </w:rPr>
        <w:t xml:space="preserve">23 The best way for the government to solve </w:t>
      </w:r>
      <w:r w:rsidRPr="00DE7CB5">
        <w:rPr>
          <w:rFonts w:ascii="Arial" w:hAnsi="Arial" w:cs="Arial"/>
          <w:color w:val="666666"/>
          <w:highlight w:val="yellow"/>
          <w:rPrChange w:id="582" w:author="Wang Judith" w:date="2019-10-16T17:20:00Z">
            <w:rPr>
              <w:rFonts w:ascii="Arial" w:hAnsi="Arial" w:cs="Arial"/>
              <w:color w:val="666666"/>
            </w:rPr>
          </w:rPrChange>
        </w:rPr>
        <w:t>traffic congestion</w:t>
      </w:r>
      <w:r>
        <w:rPr>
          <w:rFonts w:ascii="Arial" w:hAnsi="Arial" w:cs="Arial"/>
          <w:color w:val="666666"/>
        </w:rPr>
        <w:t xml:space="preserve"> is to provide free public transport 24 hours a day and 7 days a week. To what extent do you agree or disagree?</w:t>
      </w:r>
    </w:p>
    <w:p w:rsidR="000A069B" w:rsidRDefault="000A069B"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83" w:author="Wang Judith" w:date="2019-10-16T17:20:00Z"/>
          <w:rFonts w:ascii="Arial" w:hAnsi="Arial" w:cs="Arial"/>
          <w:color w:val="666666"/>
        </w:rPr>
      </w:pPr>
      <w:ins w:id="584" w:author="Wang Judith" w:date="2019-10-16T17:19:00Z">
        <w:r>
          <w:rPr>
            <w:rFonts w:ascii="Arial" w:hAnsi="Arial" w:cs="Arial" w:hint="eastAsia"/>
            <w:color w:val="666666"/>
          </w:rPr>
          <w:t>题型：</w:t>
        </w:r>
      </w:ins>
      <w:ins w:id="585" w:author="Wang Judith" w:date="2019-10-16T17:20:00Z">
        <w:r w:rsidR="00DE7CB5">
          <w:rPr>
            <w:rFonts w:ascii="Arial" w:hAnsi="Arial" w:cs="Arial" w:hint="eastAsia"/>
            <w:color w:val="666666"/>
          </w:rPr>
          <w:t>单边选择</w:t>
        </w:r>
      </w:ins>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86" w:author="Wang Judith" w:date="2019-10-16T17:20:00Z"/>
          <w:rFonts w:ascii="Arial" w:hAnsi="Arial" w:cs="Arial"/>
          <w:color w:val="666666"/>
        </w:rPr>
      </w:pPr>
      <w:ins w:id="587" w:author="Wang Judith" w:date="2019-10-16T17:20:00Z">
        <w:r>
          <w:rPr>
            <w:rFonts w:ascii="Arial" w:hAnsi="Arial" w:cs="Arial" w:hint="eastAsia"/>
            <w:color w:val="666666"/>
          </w:rPr>
          <w:lastRenderedPageBreak/>
          <w:t>立场：不同意</w:t>
        </w:r>
      </w:ins>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88" w:author="Wang Judith" w:date="2019-10-16T17:20:00Z"/>
          <w:rFonts w:ascii="Arial" w:hAnsi="Arial" w:cs="Arial"/>
          <w:color w:val="666666"/>
        </w:rPr>
      </w:pPr>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89" w:author="Wang Judith" w:date="2019-10-16T17:21:00Z"/>
          <w:rFonts w:ascii="Arial" w:hAnsi="Arial" w:cs="Arial"/>
          <w:color w:val="666666"/>
        </w:rPr>
      </w:pPr>
      <w:ins w:id="590" w:author="Wang Judith" w:date="2019-10-16T17:20:00Z">
        <w:r>
          <w:rPr>
            <w:rFonts w:ascii="Arial" w:hAnsi="Arial" w:cs="Arial" w:hint="eastAsia"/>
            <w:color w:val="666666"/>
          </w:rPr>
          <w:t>理由</w:t>
        </w:r>
        <w:r>
          <w:rPr>
            <w:rFonts w:ascii="Arial" w:hAnsi="Arial" w:cs="Arial" w:hint="eastAsia"/>
            <w:color w:val="666666"/>
          </w:rPr>
          <w:t>1.</w:t>
        </w:r>
        <w:r>
          <w:rPr>
            <w:rFonts w:ascii="Arial" w:hAnsi="Arial" w:cs="Arial"/>
            <w:color w:val="666666"/>
          </w:rPr>
          <w:t xml:space="preserve"> T</w:t>
        </w:r>
        <w:r>
          <w:rPr>
            <w:rFonts w:ascii="Arial" w:hAnsi="Arial" w:cs="Arial" w:hint="eastAsia"/>
            <w:color w:val="666666"/>
          </w:rPr>
          <w:t>raffic</w:t>
        </w:r>
        <w:r>
          <w:rPr>
            <w:rFonts w:ascii="Arial" w:hAnsi="Arial" w:cs="Arial"/>
            <w:color w:val="666666"/>
          </w:rPr>
          <w:t xml:space="preserve"> congestion</w:t>
        </w:r>
        <w:r>
          <w:rPr>
            <w:rFonts w:ascii="Arial" w:hAnsi="Arial" w:cs="Arial" w:hint="eastAsia"/>
            <w:color w:val="666666"/>
          </w:rPr>
          <w:t>的症结在于</w:t>
        </w:r>
      </w:ins>
      <w:ins w:id="591" w:author="Wang Judith" w:date="2019-10-16T17:21:00Z">
        <w:r>
          <w:rPr>
            <w:rFonts w:ascii="Arial" w:hAnsi="Arial" w:cs="Arial" w:hint="eastAsia"/>
            <w:color w:val="666666"/>
          </w:rPr>
          <w:t>交通路线设计</w:t>
        </w:r>
        <w:r>
          <w:rPr>
            <w:rFonts w:ascii="Arial" w:hAnsi="Arial" w:cs="Arial" w:hint="eastAsia"/>
            <w:color w:val="666666"/>
          </w:rPr>
          <w:t>/</w:t>
        </w:r>
        <w:r>
          <w:rPr>
            <w:rFonts w:ascii="Arial" w:hAnsi="Arial" w:cs="Arial" w:hint="eastAsia"/>
            <w:color w:val="666666"/>
          </w:rPr>
          <w:t>城市规划得很不合理。</w:t>
        </w:r>
      </w:ins>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92" w:author="Wang Judith" w:date="2019-10-16T17:21:00Z"/>
          <w:rFonts w:ascii="Arial" w:hAnsi="Arial" w:cs="Arial"/>
          <w:color w:val="666666"/>
        </w:rPr>
      </w:pPr>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93" w:author="Wang Judith" w:date="2019-10-16T17:23:00Z"/>
          <w:rFonts w:ascii="Arial" w:hAnsi="Arial" w:cs="Arial"/>
          <w:color w:val="666666"/>
        </w:rPr>
      </w:pPr>
      <w:ins w:id="594" w:author="Wang Judith" w:date="2019-10-16T17:21:00Z">
        <w:r>
          <w:rPr>
            <w:rFonts w:ascii="Arial" w:hAnsi="Arial" w:cs="Arial" w:hint="eastAsia"/>
            <w:color w:val="666666"/>
          </w:rPr>
          <w:t>理由</w:t>
        </w:r>
        <w:r>
          <w:rPr>
            <w:rFonts w:ascii="Arial" w:hAnsi="Arial" w:cs="Arial" w:hint="eastAsia"/>
            <w:color w:val="666666"/>
          </w:rPr>
          <w:t>2.</w:t>
        </w:r>
        <w:r>
          <w:rPr>
            <w:rFonts w:ascii="Arial" w:hAnsi="Arial" w:cs="Arial"/>
            <w:color w:val="666666"/>
          </w:rPr>
          <w:t xml:space="preserve"> P</w:t>
        </w:r>
        <w:r>
          <w:rPr>
            <w:rFonts w:ascii="Arial" w:hAnsi="Arial" w:cs="Arial" w:hint="eastAsia"/>
            <w:color w:val="666666"/>
          </w:rPr>
          <w:t>ublic</w:t>
        </w:r>
        <w:r>
          <w:rPr>
            <w:rFonts w:ascii="Arial" w:hAnsi="Arial" w:cs="Arial"/>
            <w:color w:val="666666"/>
          </w:rPr>
          <w:t xml:space="preserve"> </w:t>
        </w:r>
        <w:r>
          <w:rPr>
            <w:rFonts w:ascii="Arial" w:hAnsi="Arial" w:cs="Arial" w:hint="eastAsia"/>
            <w:color w:val="666666"/>
          </w:rPr>
          <w:t>transport</w:t>
        </w:r>
      </w:ins>
      <w:ins w:id="595" w:author="Wang Judith" w:date="2019-10-16T17:22:00Z">
        <w:r>
          <w:rPr>
            <w:rFonts w:ascii="Arial" w:hAnsi="Arial" w:cs="Arial" w:hint="eastAsia"/>
            <w:color w:val="666666"/>
          </w:rPr>
          <w:t>的运营方案改善并不能从根本上解决这个问题。并且实行这种方案的话还可能会</w:t>
        </w:r>
      </w:ins>
      <w:ins w:id="596" w:author="Wang Judith" w:date="2019-10-16T17:23:00Z">
        <w:r>
          <w:rPr>
            <w:rFonts w:ascii="Arial" w:hAnsi="Arial" w:cs="Arial" w:hint="eastAsia"/>
            <w:color w:val="666666"/>
          </w:rPr>
          <w:t>引起其他的一些问题，如司机的加班、机器的负载过高等等</w:t>
        </w:r>
      </w:ins>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97" w:author="Wang Judith" w:date="2019-10-16T17:23:00Z"/>
          <w:rFonts w:ascii="Arial" w:hAnsi="Arial" w:cs="Arial"/>
          <w:color w:val="666666"/>
        </w:rPr>
      </w:pPr>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98" w:author="Wang Judith" w:date="2019-10-16T17:23:00Z"/>
          <w:rFonts w:ascii="Arial" w:hAnsi="Arial" w:cs="Arial"/>
          <w:color w:val="666666"/>
        </w:rPr>
      </w:pPr>
      <w:ins w:id="599" w:author="Wang Judith" w:date="2019-10-16T17:23:00Z">
        <w:r>
          <w:rPr>
            <w:rFonts w:ascii="Arial" w:hAnsi="Arial" w:cs="Arial" w:hint="eastAsia"/>
            <w:color w:val="666666"/>
          </w:rPr>
          <w:t>个人观点：</w:t>
        </w:r>
      </w:ins>
      <w:ins w:id="600" w:author="Wang Judith" w:date="2019-10-16T17:24:00Z">
        <w:r>
          <w:rPr>
            <w:rFonts w:ascii="Arial" w:hAnsi="Arial" w:cs="Arial" w:hint="eastAsia"/>
            <w:color w:val="666666"/>
          </w:rPr>
          <w:t>1</w:t>
        </w:r>
        <w:r>
          <w:rPr>
            <w:rFonts w:ascii="Arial" w:hAnsi="Arial" w:cs="Arial" w:hint="eastAsia"/>
            <w:color w:val="666666"/>
          </w:rPr>
          <w:t>）规范化交通路线设计；</w:t>
        </w:r>
        <w:r>
          <w:rPr>
            <w:rFonts w:ascii="Arial" w:hAnsi="Arial" w:cs="Arial" w:hint="eastAsia"/>
            <w:color w:val="666666"/>
          </w:rPr>
          <w:t>2</w:t>
        </w:r>
        <w:r>
          <w:rPr>
            <w:rFonts w:ascii="Arial" w:hAnsi="Arial" w:cs="Arial" w:hint="eastAsia"/>
            <w:color w:val="666666"/>
          </w:rPr>
          <w:t>）更加灵活的调度方法。</w:t>
        </w:r>
      </w:ins>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01" w:author="Wang Judith" w:date="2019-10-16T17:24:00Z"/>
          <w:rFonts w:ascii="Arial" w:hAnsi="Arial" w:cs="Arial"/>
          <w:color w:val="666666"/>
        </w:rPr>
      </w:pPr>
      <w:r>
        <w:rPr>
          <w:rFonts w:ascii="Arial" w:hAnsi="Arial" w:cs="Arial"/>
          <w:color w:val="666666"/>
        </w:rPr>
        <w:t xml:space="preserve">24 Some people think </w:t>
      </w:r>
      <w:r w:rsidRPr="00DE7CB5">
        <w:rPr>
          <w:rFonts w:ascii="Arial" w:hAnsi="Arial" w:cs="Arial"/>
          <w:color w:val="666666"/>
          <w:highlight w:val="yellow"/>
          <w:rPrChange w:id="602" w:author="Wang Judith" w:date="2019-10-16T17:25:00Z">
            <w:rPr>
              <w:rFonts w:ascii="Arial" w:hAnsi="Arial" w:cs="Arial"/>
              <w:color w:val="666666"/>
            </w:rPr>
          </w:rPrChange>
        </w:rPr>
        <w:t>job satisfaction</w:t>
      </w:r>
      <w:r>
        <w:rPr>
          <w:rFonts w:ascii="Arial" w:hAnsi="Arial" w:cs="Arial"/>
          <w:color w:val="666666"/>
        </w:rPr>
        <w:t xml:space="preserve"> is more important than </w:t>
      </w:r>
      <w:r w:rsidRPr="00DE7CB5">
        <w:rPr>
          <w:rFonts w:ascii="Arial" w:hAnsi="Arial" w:cs="Arial"/>
          <w:color w:val="666666"/>
          <w:highlight w:val="yellow"/>
          <w:rPrChange w:id="603" w:author="Wang Judith" w:date="2019-10-16T17:25:00Z">
            <w:rPr>
              <w:rFonts w:ascii="Arial" w:hAnsi="Arial" w:cs="Arial"/>
              <w:color w:val="666666"/>
            </w:rPr>
          </w:rPrChange>
        </w:rPr>
        <w:t>job security</w:t>
      </w:r>
      <w:r>
        <w:rPr>
          <w:rFonts w:ascii="Arial" w:hAnsi="Arial" w:cs="Arial"/>
          <w:color w:val="666666"/>
        </w:rPr>
        <w:t xml:space="preserve">, while </w:t>
      </w:r>
      <w:proofErr w:type="gramStart"/>
      <w:r>
        <w:rPr>
          <w:rFonts w:ascii="Arial" w:hAnsi="Arial" w:cs="Arial"/>
          <w:color w:val="666666"/>
        </w:rPr>
        <w:t>others</w:t>
      </w:r>
      <w:proofErr w:type="gramEnd"/>
      <w:r>
        <w:rPr>
          <w:rFonts w:ascii="Arial" w:hAnsi="Arial" w:cs="Arial"/>
          <w:color w:val="666666"/>
        </w:rPr>
        <w:t xml:space="preserve"> believe that having a permanent job is better than enjoying the job. Discuss both views and give your own opinion.</w:t>
      </w:r>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04" w:author="Wang Judith" w:date="2019-10-16T17:25:00Z"/>
          <w:rFonts w:ascii="Arial" w:hAnsi="Arial" w:cs="Arial"/>
          <w:color w:val="666666"/>
        </w:rPr>
      </w:pPr>
      <w:ins w:id="605" w:author="Wang Judith" w:date="2019-10-16T17:24:00Z">
        <w:r>
          <w:rPr>
            <w:rFonts w:ascii="Arial" w:hAnsi="Arial" w:cs="Arial" w:hint="eastAsia"/>
            <w:color w:val="666666"/>
          </w:rPr>
          <w:t>题型：</w:t>
        </w:r>
      </w:ins>
      <w:ins w:id="606" w:author="Wang Judith" w:date="2019-10-16T17:25:00Z">
        <w:r>
          <w:rPr>
            <w:rFonts w:ascii="Arial" w:hAnsi="Arial" w:cs="Arial" w:hint="eastAsia"/>
            <w:color w:val="666666"/>
          </w:rPr>
          <w:t>双边讨论</w:t>
        </w:r>
      </w:ins>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07" w:author="Wang Judith" w:date="2019-10-16T17:25:00Z"/>
          <w:rFonts w:ascii="Arial" w:hAnsi="Arial" w:cs="Arial"/>
          <w:color w:val="666666"/>
        </w:rPr>
      </w:pPr>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08" w:author="Wang Judith" w:date="2019-10-16T17:28:00Z"/>
          <w:rFonts w:ascii="Arial" w:hAnsi="Arial" w:cs="Arial"/>
          <w:color w:val="666666"/>
        </w:rPr>
      </w:pPr>
      <w:ins w:id="609" w:author="Wang Judith" w:date="2019-10-16T17:25:00Z">
        <w:r>
          <w:rPr>
            <w:rFonts w:ascii="Arial" w:hAnsi="Arial" w:cs="Arial" w:hint="eastAsia"/>
            <w:color w:val="666666"/>
          </w:rPr>
          <w:t>工作满意度比工作安全性更重要。</w:t>
        </w:r>
      </w:ins>
      <w:ins w:id="610" w:author="Wang Judith" w:date="2019-10-16T17:26:00Z">
        <w:r>
          <w:rPr>
            <w:rFonts w:ascii="Arial" w:hAnsi="Arial" w:cs="Arial" w:hint="eastAsia"/>
            <w:color w:val="666666"/>
          </w:rPr>
          <w:t>前者提供了更</w:t>
        </w:r>
      </w:ins>
      <w:ins w:id="611" w:author="Wang Judith" w:date="2019-10-16T17:29:00Z">
        <w:r>
          <w:rPr>
            <w:rFonts w:ascii="Arial" w:hAnsi="Arial" w:cs="Arial" w:hint="eastAsia"/>
            <w:color w:val="666666"/>
          </w:rPr>
          <w:t>高的薪酬、更</w:t>
        </w:r>
      </w:ins>
      <w:ins w:id="612" w:author="Wang Judith" w:date="2019-10-16T17:26:00Z">
        <w:r>
          <w:rPr>
            <w:rFonts w:ascii="Arial" w:hAnsi="Arial" w:cs="Arial" w:hint="eastAsia"/>
            <w:color w:val="666666"/>
          </w:rPr>
          <w:t>加舒适的工作环境</w:t>
        </w:r>
      </w:ins>
      <w:ins w:id="613" w:author="Wang Judith" w:date="2019-10-16T17:27:00Z">
        <w:r>
          <w:rPr>
            <w:rFonts w:ascii="Arial" w:hAnsi="Arial" w:cs="Arial" w:hint="eastAsia"/>
            <w:color w:val="666666"/>
          </w:rPr>
          <w:t>、</w:t>
        </w:r>
      </w:ins>
      <w:ins w:id="614" w:author="Wang Judith" w:date="2019-10-16T17:28:00Z">
        <w:r>
          <w:rPr>
            <w:rFonts w:ascii="Arial" w:hAnsi="Arial" w:cs="Arial" w:hint="eastAsia"/>
            <w:color w:val="666666"/>
          </w:rPr>
          <w:t>潜在的升职空间或者认可的企业文化等等</w:t>
        </w:r>
      </w:ins>
      <w:ins w:id="615" w:author="Wang Judith" w:date="2019-10-16T17:29:00Z">
        <w:r>
          <w:rPr>
            <w:rFonts w:ascii="Arial" w:hAnsi="Arial" w:cs="Arial" w:hint="eastAsia"/>
            <w:color w:val="666666"/>
          </w:rPr>
          <w:t>，让员工比较享受工作。</w:t>
        </w:r>
      </w:ins>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16" w:author="Wang Judith" w:date="2019-10-16T17:28:00Z"/>
          <w:rFonts w:ascii="Arial" w:hAnsi="Arial" w:cs="Arial"/>
          <w:color w:val="666666"/>
        </w:rPr>
      </w:pPr>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17" w:author="Wang Judith" w:date="2019-10-16T17:26:00Z"/>
          <w:rFonts w:ascii="Arial" w:hAnsi="Arial" w:cs="Arial" w:hint="eastAsia"/>
          <w:color w:val="666666"/>
        </w:rPr>
      </w:pPr>
      <w:ins w:id="618" w:author="Wang Judith" w:date="2019-10-16T17:28:00Z">
        <w:r>
          <w:rPr>
            <w:rFonts w:ascii="Arial" w:hAnsi="Arial" w:cs="Arial" w:hint="eastAsia"/>
            <w:color w:val="666666"/>
          </w:rPr>
          <w:t>长久的工作</w:t>
        </w:r>
      </w:ins>
      <w:ins w:id="619" w:author="Wang Judith" w:date="2019-10-16T17:29:00Z">
        <w:r>
          <w:rPr>
            <w:rFonts w:ascii="Arial" w:hAnsi="Arial" w:cs="Arial" w:hint="eastAsia"/>
            <w:color w:val="666666"/>
          </w:rPr>
          <w:t>比享受工作更重要。</w:t>
        </w:r>
      </w:ins>
      <w:ins w:id="620" w:author="Wang Judith" w:date="2019-10-16T17:31:00Z">
        <w:r w:rsidR="001851A4">
          <w:rPr>
            <w:rFonts w:ascii="Arial" w:hAnsi="Arial" w:cs="Arial" w:hint="eastAsia"/>
            <w:color w:val="666666"/>
          </w:rPr>
          <w:t>前者</w:t>
        </w:r>
      </w:ins>
      <w:ins w:id="621" w:author="Wang Judith" w:date="2019-10-16T17:32:00Z">
        <w:r w:rsidR="001851A4">
          <w:rPr>
            <w:rFonts w:ascii="Arial" w:hAnsi="Arial" w:cs="Arial" w:hint="eastAsia"/>
            <w:color w:val="666666"/>
          </w:rPr>
          <w:t>承诺给员工一份“铁饭碗”，不必担心失业。但是也许待遇并不算很好。</w:t>
        </w:r>
      </w:ins>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22" w:author="Wang Judith" w:date="2019-10-16T17:38:00Z"/>
          <w:rFonts w:ascii="Arial" w:hAnsi="Arial" w:cs="Arial"/>
          <w:color w:val="666666"/>
        </w:rPr>
      </w:pPr>
    </w:p>
    <w:p w:rsidR="001851A4" w:rsidRDefault="001851A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23" w:author="Wang Judith" w:date="2019-10-16T17:26:00Z"/>
          <w:rFonts w:ascii="Arial" w:hAnsi="Arial" w:cs="Arial" w:hint="eastAsia"/>
          <w:color w:val="666666"/>
        </w:rPr>
      </w:pPr>
      <w:ins w:id="624" w:author="Wang Judith" w:date="2019-10-16T17:38:00Z">
        <w:r>
          <w:rPr>
            <w:rFonts w:ascii="Arial" w:hAnsi="Arial" w:cs="Arial" w:hint="eastAsia"/>
            <w:color w:val="666666"/>
          </w:rPr>
          <w:t>个人观点：工作满意度比长久的工作更重要。</w:t>
        </w:r>
      </w:ins>
    </w:p>
    <w:p w:rsidR="00DE7CB5" w:rsidRDefault="00DE7CB5"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1851A4"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25" w:author="Wang Judith" w:date="2019-10-16T17:37:00Z"/>
          <w:rFonts w:ascii="Arial" w:hAnsi="Arial" w:cs="Arial" w:hint="eastAsia"/>
          <w:color w:val="666666"/>
        </w:rPr>
      </w:pPr>
      <w:r>
        <w:rPr>
          <w:rFonts w:ascii="Arial" w:hAnsi="Arial" w:cs="Arial"/>
          <w:color w:val="666666"/>
        </w:rPr>
        <w:t xml:space="preserve">25 Some people say that </w:t>
      </w:r>
      <w:r w:rsidRPr="001851A4">
        <w:rPr>
          <w:rFonts w:ascii="Arial" w:hAnsi="Arial" w:cs="Arial"/>
          <w:color w:val="666666"/>
          <w:highlight w:val="yellow"/>
          <w:rPrChange w:id="626" w:author="Wang Judith" w:date="2019-10-16T17:38:00Z">
            <w:rPr>
              <w:rFonts w:ascii="Arial" w:hAnsi="Arial" w:cs="Arial"/>
              <w:color w:val="666666"/>
            </w:rPr>
          </w:rPrChange>
        </w:rPr>
        <w:t>arts subjects</w:t>
      </w:r>
      <w:r>
        <w:rPr>
          <w:rFonts w:ascii="Arial" w:hAnsi="Arial" w:cs="Arial"/>
          <w:color w:val="666666"/>
        </w:rPr>
        <w:t xml:space="preserve"> such as painting or drawing should not </w:t>
      </w:r>
      <w:proofErr w:type="gramStart"/>
      <w:r>
        <w:rPr>
          <w:rFonts w:ascii="Arial" w:hAnsi="Arial" w:cs="Arial"/>
          <w:color w:val="666666"/>
        </w:rPr>
        <w:t>be</w:t>
      </w:r>
      <w:proofErr w:type="gramEnd"/>
      <w:r>
        <w:rPr>
          <w:rFonts w:ascii="Arial" w:hAnsi="Arial" w:cs="Arial"/>
          <w:color w:val="666666"/>
        </w:rPr>
        <w:t xml:space="preserve"> made </w:t>
      </w:r>
      <w:r w:rsidRPr="001851A4">
        <w:rPr>
          <w:rFonts w:ascii="Arial" w:hAnsi="Arial" w:cs="Arial"/>
          <w:color w:val="666666"/>
          <w:highlight w:val="yellow"/>
          <w:rPrChange w:id="627" w:author="Wang Judith" w:date="2019-10-16T17:39:00Z">
            <w:rPr>
              <w:rFonts w:ascii="Arial" w:hAnsi="Arial" w:cs="Arial"/>
              <w:color w:val="666666"/>
            </w:rPr>
          </w:rPrChange>
        </w:rPr>
        <w:t>compulsory</w:t>
      </w:r>
      <w:r>
        <w:rPr>
          <w:rFonts w:ascii="Arial" w:hAnsi="Arial" w:cs="Arial"/>
          <w:color w:val="666666"/>
        </w:rPr>
        <w:t xml:space="preserve"> for high school students. To what extent do you agree or disagree?</w:t>
      </w:r>
    </w:p>
    <w:p w:rsidR="001851A4" w:rsidRDefault="001851A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28" w:author="Wang Judith" w:date="2019-10-16T17:39:00Z"/>
          <w:rFonts w:ascii="Arial" w:hAnsi="Arial" w:cs="Arial"/>
          <w:color w:val="666666"/>
        </w:rPr>
      </w:pPr>
      <w:ins w:id="629" w:author="Wang Judith" w:date="2019-10-16T17:37:00Z">
        <w:r>
          <w:rPr>
            <w:rFonts w:ascii="Arial" w:hAnsi="Arial" w:cs="Arial" w:hint="eastAsia"/>
            <w:color w:val="666666"/>
          </w:rPr>
          <w:t>题型</w:t>
        </w:r>
      </w:ins>
      <w:ins w:id="630" w:author="Wang Judith" w:date="2019-10-16T17:38:00Z">
        <w:r>
          <w:rPr>
            <w:rFonts w:ascii="Arial" w:hAnsi="Arial" w:cs="Arial" w:hint="eastAsia"/>
            <w:color w:val="666666"/>
          </w:rPr>
          <w:t>：</w:t>
        </w:r>
      </w:ins>
      <w:ins w:id="631" w:author="Wang Judith" w:date="2019-10-16T17:39:00Z">
        <w:r>
          <w:rPr>
            <w:rFonts w:ascii="Arial" w:hAnsi="Arial" w:cs="Arial" w:hint="eastAsia"/>
            <w:color w:val="666666"/>
          </w:rPr>
          <w:t>单边选择</w:t>
        </w:r>
      </w:ins>
    </w:p>
    <w:p w:rsidR="001851A4" w:rsidRDefault="001851A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32" w:author="Wang Judith" w:date="2019-10-16T17:39:00Z"/>
          <w:rFonts w:ascii="Arial" w:hAnsi="Arial" w:cs="Arial"/>
          <w:color w:val="666666"/>
        </w:rPr>
      </w:pPr>
      <w:ins w:id="633" w:author="Wang Judith" w:date="2019-10-16T17:39:00Z">
        <w:r>
          <w:rPr>
            <w:rFonts w:ascii="Arial" w:hAnsi="Arial" w:cs="Arial" w:hint="eastAsia"/>
            <w:color w:val="666666"/>
          </w:rPr>
          <w:t>立场：</w:t>
        </w:r>
      </w:ins>
      <w:ins w:id="634" w:author="Wang Judith" w:date="2019-10-16T17:40:00Z">
        <w:r>
          <w:rPr>
            <w:rFonts w:ascii="Arial" w:hAnsi="Arial" w:cs="Arial" w:hint="eastAsia"/>
            <w:color w:val="666666"/>
          </w:rPr>
          <w:t>同意</w:t>
        </w:r>
      </w:ins>
    </w:p>
    <w:p w:rsidR="001851A4" w:rsidRDefault="001851A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35" w:author="Wang Judith" w:date="2019-10-16T17:37:00Z"/>
          <w:rFonts w:ascii="Arial" w:hAnsi="Arial" w:cs="Arial" w:hint="eastAsia"/>
          <w:color w:val="666666"/>
        </w:rPr>
      </w:pPr>
    </w:p>
    <w:p w:rsidR="001851A4" w:rsidRDefault="001851A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36" w:author="Wang Judith" w:date="2019-10-16T17:42:00Z"/>
          <w:rFonts w:ascii="inherit" w:hAnsi="inherit"/>
          <w:color w:val="666666"/>
        </w:rPr>
      </w:pPr>
      <w:ins w:id="637" w:author="Wang Judith" w:date="2019-10-16T17:40:00Z">
        <w:r>
          <w:rPr>
            <w:rFonts w:ascii="inherit" w:hAnsi="inherit" w:hint="eastAsia"/>
            <w:color w:val="666666"/>
          </w:rPr>
          <w:t>确实，艺术类的科目学习有很多的好处。如</w:t>
        </w:r>
        <w:r w:rsidR="00B33747">
          <w:rPr>
            <w:rFonts w:ascii="inherit" w:hAnsi="inherit" w:hint="eastAsia"/>
            <w:color w:val="666666"/>
          </w:rPr>
          <w:t>培养学生的审美、</w:t>
        </w:r>
      </w:ins>
      <w:ins w:id="638" w:author="Wang Judith" w:date="2019-10-16T17:41:00Z">
        <w:r w:rsidR="00B33747">
          <w:rPr>
            <w:rFonts w:ascii="inherit" w:hAnsi="inherit" w:hint="eastAsia"/>
            <w:color w:val="666666"/>
          </w:rPr>
          <w:t>创造力、</w:t>
        </w:r>
      </w:ins>
      <w:ins w:id="639" w:author="Wang Judith" w:date="2019-10-16T17:43:00Z">
        <w:r w:rsidR="00B33747">
          <w:rPr>
            <w:rFonts w:ascii="inherit" w:hAnsi="inherit" w:hint="eastAsia"/>
            <w:color w:val="666666"/>
          </w:rPr>
          <w:t>想象力、</w:t>
        </w:r>
      </w:ins>
      <w:ins w:id="640" w:author="Wang Judith" w:date="2019-10-16T17:42:00Z">
        <w:r w:rsidR="00B33747">
          <w:rPr>
            <w:rFonts w:ascii="inherit" w:hAnsi="inherit" w:hint="eastAsia"/>
            <w:color w:val="666666"/>
          </w:rPr>
          <w:t>情操等；</w:t>
        </w:r>
      </w:ins>
    </w:p>
    <w:p w:rsidR="00B33747" w:rsidRPr="00B33747" w:rsidRDefault="00B33747"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41" w:author="Wang Judith" w:date="2019-10-16T17:42:00Z"/>
          <w:rFonts w:ascii="inherit" w:hAnsi="inherit"/>
          <w:color w:val="666666"/>
        </w:rPr>
      </w:pPr>
    </w:p>
    <w:p w:rsidR="00B33747" w:rsidRDefault="00B33747"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642" w:author="Wang Judith" w:date="2019-10-16T17:40:00Z"/>
          <w:rFonts w:ascii="inherit" w:hAnsi="inherit" w:hint="eastAsia"/>
          <w:color w:val="666666"/>
        </w:rPr>
      </w:pPr>
      <w:ins w:id="643" w:author="Wang Judith" w:date="2019-10-16T17:42:00Z">
        <w:r>
          <w:rPr>
            <w:rFonts w:ascii="inherit" w:hAnsi="inherit" w:hint="eastAsia"/>
            <w:color w:val="666666"/>
          </w:rPr>
          <w:t>但是</w:t>
        </w:r>
      </w:ins>
      <w:ins w:id="644" w:author="Wang Judith" w:date="2019-10-16T17:43:00Z">
        <w:r>
          <w:rPr>
            <w:rFonts w:ascii="inherit" w:hAnsi="inherit" w:hint="eastAsia"/>
            <w:color w:val="666666"/>
          </w:rPr>
          <w:t>，</w:t>
        </w:r>
      </w:ins>
      <w:ins w:id="645" w:author="Wang Judith" w:date="2019-10-16T17:44:00Z">
        <w:r>
          <w:rPr>
            <w:rFonts w:ascii="inherit" w:hAnsi="inherit" w:hint="eastAsia"/>
            <w:color w:val="666666"/>
          </w:rPr>
          <w:t>我个人认为艺术类的科目不必作为每所高中学生的必修课</w:t>
        </w:r>
      </w:ins>
      <w:ins w:id="646" w:author="Wang Judith" w:date="2019-10-16T17:47:00Z">
        <w:r w:rsidR="006D4AF2">
          <w:rPr>
            <w:rFonts w:ascii="inherit" w:hAnsi="inherit" w:hint="eastAsia"/>
            <w:color w:val="666666"/>
          </w:rPr>
          <w:t>，而应该设置为选修课</w:t>
        </w:r>
      </w:ins>
      <w:ins w:id="647" w:author="Wang Judith" w:date="2019-10-16T17:44:00Z">
        <w:r>
          <w:rPr>
            <w:rFonts w:ascii="inherit" w:hAnsi="inherit" w:hint="eastAsia"/>
            <w:color w:val="666666"/>
          </w:rPr>
          <w:t>。</w:t>
        </w:r>
      </w:ins>
      <w:ins w:id="648" w:author="Wang Judith" w:date="2019-10-16T17:47:00Z">
        <w:r w:rsidR="006D4AF2">
          <w:rPr>
            <w:rFonts w:ascii="inherit" w:hAnsi="inherit" w:hint="eastAsia"/>
            <w:color w:val="666666"/>
          </w:rPr>
          <w:t>因材施教</w:t>
        </w:r>
      </w:ins>
      <w:ins w:id="649" w:author="Wang Judith" w:date="2019-10-16T17:48:00Z">
        <w:r w:rsidR="006D4AF2">
          <w:rPr>
            <w:rFonts w:ascii="inherit" w:hAnsi="inherit" w:hint="eastAsia"/>
            <w:color w:val="666666"/>
          </w:rPr>
          <w:t>是最好的。</w:t>
        </w:r>
      </w:ins>
      <w:bookmarkStart w:id="650" w:name="_GoBack"/>
      <w:bookmarkEnd w:id="650"/>
    </w:p>
    <w:p w:rsidR="001851A4" w:rsidRDefault="001851A4"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Style w:val="a4"/>
          <w:rFonts w:ascii="Arial" w:hAnsi="Arial" w:cs="Arial"/>
          <w:color w:val="FF0000"/>
        </w:rPr>
        <w:t>次重点预习范围：</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1 Some people believe that the main benefit of international cooperation is in the environment, others maintain that the major profit is the development of world business. Discuss both viewpoints and give your own opinion.</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2 Some countries achieve international success by building specialized facilities to train top athletes instead of providing sports facilities that everyone can use. Do you think it is a positive or negative development</w:t>
      </w:r>
      <w:r>
        <w:rPr>
          <w:rFonts w:ascii="Arial" w:hAnsi="Arial" w:cs="Arial"/>
          <w:color w:val="666666"/>
        </w:rPr>
        <w:t>？</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lastRenderedPageBreak/>
        <w:t>3 As countries develop, their populations tend to live individually or in small family units. What are the causes of this trend and what are the effects on society</w:t>
      </w:r>
      <w:r>
        <w:rPr>
          <w:rFonts w:ascii="Arial" w:hAnsi="Arial" w:cs="Arial"/>
          <w:color w:val="666666"/>
        </w:rPr>
        <w:t>？</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4 Some people think that the library is a waste of money because computer technology is replacing its functions. To what extent do you agree or disagree?</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5 In many cities, people these days know little about their neighbors and lack a sense of community. What are the reasons? What solutions can you suggest?</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6 Some people say it is more important to plant trees in towns and cities than to build housing. Do you agree or disagree?</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7 Some people think that instead of preventing climate change, we need to find a way to live with it. Do you agree or disagree?</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8 There are many advertisements directed at children, such as snacks, toys, and other goods. Parents argue that children are under pressure. Advertisers claim that advertisements provide useful information. Discuss both views and give your opinion.</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9 Some people think schools should teach students to form good behavior in addition to providing normal education. Do you agree or disagree?</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10 New parents should attend parenting courses to bring up their children well. To what extent do you agree or disagree?</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11 People’s shopping habits depend more on the age group they belong to than any other factor. To what extent do you agree or disagree?</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12 In some cities, governments have tried to reduce traffic. For instance, they imposed a congestion tax during rush hour. Do you think this development is positive or negative?</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13 With the increasing demand for energy sources of oil and gas, people should look for sources of oil and gas in remote and untouched natural places. Do the advantages outweigh the disadvantages of damaging such areas?</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14 Some people believe that when designing a building, the most important thing to be considered is the function rather than the outward appearance. To what extent do you agree or disagree?</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15 Today, advanced science and technology have made great changes to people’s lives, but artists such as musicians, painters, and writers are still highly valued. What can the arts tell us about life that science and technology cannot?</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16 Online shopping is now replacing shopping in the store. Do you think it is a positive or negative development?</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17 Some people believe famous people's support towards international aid organizations draws attention to problems, while others think celebrities make the problems less important. Discuss both views and give your opinion.</w:t>
      </w:r>
      <w:r>
        <w:rPr>
          <w:rFonts w:ascii="Arial" w:hAnsi="Arial" w:cs="Arial"/>
          <w:color w:val="666666"/>
        </w:rPr>
        <w:t xml:space="preserve">　</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18 Some people think people working in creative arts should be financially supported by the government. Others think they should find financial support from other resources. Discuss both sides and give your opinion.</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19 The government has the duty to ensure that its citizens have a healthy diet, while others believe this is an individuals' responsibility. Discuss both views and give your opinion.</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lastRenderedPageBreak/>
        <w:t>20 The increase in food production owes much to fertilizers and better machinery, but some people think that it has a negative impact on human health and community. To what extent do you agree or disagree?</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21 In schools and universities, girls tend to choose arts subjects, while boys choose science subjects. What is the reason? Should the trend be changed?</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22 In some countries around the world men and women are having babies late in life. What are the reasons? What are the effects on society and the family?</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23 Some people think that in this modern world people are getting dependent on each other, while others think the modern world makes people more independent on each other. Discuss both views and give your own opinion.</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24 The movement of people from agricultural areas to cities to work can cause serious problems in both places. What are the serious problems? What measures can be taken to solve these problems?</w:t>
      </w:r>
    </w:p>
    <w:p w:rsidR="00585A3C" w:rsidRDefault="00585A3C" w:rsidP="00585A3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hint="eastAsia"/>
          <w:color w:val="666666"/>
        </w:rPr>
      </w:pPr>
      <w:r>
        <w:rPr>
          <w:rFonts w:ascii="Arial" w:hAnsi="Arial" w:cs="Arial"/>
          <w:color w:val="666666"/>
        </w:rPr>
        <w:t>25 Surveys show that people are living longer in many countries. But increased life expectancy has many implications for aging individuals and for society as a whole. What are the possible effects of longer living for individuals and society?</w:t>
      </w:r>
    </w:p>
    <w:p w:rsidR="0015048B" w:rsidRPr="00585A3C" w:rsidRDefault="0015048B"/>
    <w:sectPr w:rsidR="0015048B" w:rsidRPr="00585A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03A0"/>
    <w:multiLevelType w:val="hybridMultilevel"/>
    <w:tmpl w:val="31EC9C68"/>
    <w:lvl w:ilvl="0" w:tplc="71309D96">
      <w:start w:val="4"/>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zNDEHMkyNDM0tDJV0lIJTi4sz8/NACoxqAZMZ3AosAAAA"/>
  </w:docVars>
  <w:rsids>
    <w:rsidRoot w:val="00CC5232"/>
    <w:rsid w:val="00021C51"/>
    <w:rsid w:val="00037AF2"/>
    <w:rsid w:val="000A069B"/>
    <w:rsid w:val="00144714"/>
    <w:rsid w:val="0015048B"/>
    <w:rsid w:val="00167A60"/>
    <w:rsid w:val="001851A4"/>
    <w:rsid w:val="001A1000"/>
    <w:rsid w:val="001A4A1E"/>
    <w:rsid w:val="001E724E"/>
    <w:rsid w:val="00206175"/>
    <w:rsid w:val="00235650"/>
    <w:rsid w:val="002411EC"/>
    <w:rsid w:val="00255A79"/>
    <w:rsid w:val="002756CB"/>
    <w:rsid w:val="00275EF4"/>
    <w:rsid w:val="0029393F"/>
    <w:rsid w:val="002951D8"/>
    <w:rsid w:val="002C1C2E"/>
    <w:rsid w:val="002D775E"/>
    <w:rsid w:val="002F366D"/>
    <w:rsid w:val="00335E42"/>
    <w:rsid w:val="00380CB1"/>
    <w:rsid w:val="003D50F5"/>
    <w:rsid w:val="003E5239"/>
    <w:rsid w:val="00420DF1"/>
    <w:rsid w:val="00425DB0"/>
    <w:rsid w:val="00462EA6"/>
    <w:rsid w:val="00482406"/>
    <w:rsid w:val="00493843"/>
    <w:rsid w:val="004E4B19"/>
    <w:rsid w:val="004F1EBB"/>
    <w:rsid w:val="00540E77"/>
    <w:rsid w:val="00585A3C"/>
    <w:rsid w:val="0059119D"/>
    <w:rsid w:val="005C6DE6"/>
    <w:rsid w:val="005E26CB"/>
    <w:rsid w:val="00602C8C"/>
    <w:rsid w:val="006359DC"/>
    <w:rsid w:val="00681BD4"/>
    <w:rsid w:val="006A0A08"/>
    <w:rsid w:val="006D4AF2"/>
    <w:rsid w:val="007621A4"/>
    <w:rsid w:val="00776424"/>
    <w:rsid w:val="00796551"/>
    <w:rsid w:val="007B4C6A"/>
    <w:rsid w:val="00802F5A"/>
    <w:rsid w:val="008577BA"/>
    <w:rsid w:val="00870A41"/>
    <w:rsid w:val="008A662E"/>
    <w:rsid w:val="00936FD1"/>
    <w:rsid w:val="009B0C59"/>
    <w:rsid w:val="00A37B0D"/>
    <w:rsid w:val="00A65B5F"/>
    <w:rsid w:val="00AD0E12"/>
    <w:rsid w:val="00AF5076"/>
    <w:rsid w:val="00B33747"/>
    <w:rsid w:val="00B4362A"/>
    <w:rsid w:val="00BE08D1"/>
    <w:rsid w:val="00CC5232"/>
    <w:rsid w:val="00CE21AC"/>
    <w:rsid w:val="00CE2499"/>
    <w:rsid w:val="00CE7877"/>
    <w:rsid w:val="00DE7CB5"/>
    <w:rsid w:val="00E236E5"/>
    <w:rsid w:val="00E71AC3"/>
    <w:rsid w:val="00F06BDA"/>
    <w:rsid w:val="00F3568B"/>
    <w:rsid w:val="00F8149A"/>
    <w:rsid w:val="00FB0933"/>
    <w:rsid w:val="00FB4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E291"/>
  <w15:chartTrackingRefBased/>
  <w15:docId w15:val="{3596B29E-9391-4500-928B-69E4A72B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5A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5A3C"/>
    <w:rPr>
      <w:b/>
      <w:bCs/>
    </w:rPr>
  </w:style>
  <w:style w:type="paragraph" w:styleId="a5">
    <w:name w:val="Balloon Text"/>
    <w:basedOn w:val="a"/>
    <w:link w:val="a6"/>
    <w:uiPriority w:val="99"/>
    <w:semiHidden/>
    <w:unhideWhenUsed/>
    <w:rsid w:val="002756CB"/>
    <w:rPr>
      <w:sz w:val="18"/>
      <w:szCs w:val="18"/>
    </w:rPr>
  </w:style>
  <w:style w:type="character" w:customStyle="1" w:styleId="a6">
    <w:name w:val="批注框文本 字符"/>
    <w:basedOn w:val="a0"/>
    <w:link w:val="a5"/>
    <w:uiPriority w:val="99"/>
    <w:semiHidden/>
    <w:rsid w:val="002756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8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10</Pages>
  <Words>1964</Words>
  <Characters>11197</Characters>
  <Application>Microsoft Office Word</Application>
  <DocSecurity>0</DocSecurity>
  <Lines>93</Lines>
  <Paragraphs>26</Paragraphs>
  <ScaleCrop>false</ScaleCrop>
  <Company>CQU</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55</cp:revision>
  <dcterms:created xsi:type="dcterms:W3CDTF">2019-10-15T12:05:00Z</dcterms:created>
  <dcterms:modified xsi:type="dcterms:W3CDTF">2019-10-16T09:48:00Z</dcterms:modified>
</cp:coreProperties>
</file>