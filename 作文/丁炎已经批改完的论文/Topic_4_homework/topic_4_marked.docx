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D1E" w:rsidRDefault="001548B3">
      <w:pPr>
        <w:rPr>
          <w:rFonts w:ascii="微软雅黑" w:eastAsia="微软雅黑" w:hAnsi="微软雅黑" w:cs="Times New Roman"/>
          <w:sz w:val="24"/>
          <w:szCs w:val="24"/>
        </w:rPr>
      </w:pPr>
      <w:r>
        <w:rPr>
          <w:rFonts w:ascii="微软雅黑" w:eastAsia="微软雅黑" w:hAnsi="微软雅黑" w:cs="Times New Roman"/>
          <w:noProof/>
          <w:sz w:val="24"/>
          <w:szCs w:val="24"/>
        </w:rPr>
        <w:drawing>
          <wp:inline distT="0" distB="0" distL="0" distR="0">
            <wp:extent cx="5274310" cy="1494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494155"/>
                    </a:xfrm>
                    <a:prstGeom prst="rect">
                      <a:avLst/>
                    </a:prstGeom>
                  </pic:spPr>
                </pic:pic>
              </a:graphicData>
            </a:graphic>
          </wp:inline>
        </w:drawing>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rPr>
      </w:pPr>
      <w:r>
        <w:rPr>
          <w:rFonts w:ascii="微软雅黑" w:eastAsia="微软雅黑" w:hAnsi="微软雅黑" w:hint="eastAsia"/>
          <w:b/>
        </w:rPr>
        <w:t>注：采用交通信号灯颜色批注。</w:t>
      </w:r>
      <w:r>
        <w:rPr>
          <w:rFonts w:ascii="微软雅黑" w:eastAsia="微软雅黑" w:hAnsi="微软雅黑" w:hint="eastAsia"/>
        </w:rPr>
        <w:t>批注中：</w:t>
      </w:r>
    </w:p>
    <w:p w:rsidR="00271D1E" w:rsidRDefault="001548B3">
      <w:pPr>
        <w:rPr>
          <w:rFonts w:ascii="微软雅黑" w:eastAsia="微软雅黑" w:hAnsi="微软雅黑"/>
          <w:b/>
        </w:rPr>
      </w:pPr>
      <w:r>
        <w:rPr>
          <w:rFonts w:ascii="微软雅黑" w:eastAsia="微软雅黑" w:hAnsi="微软雅黑" w:hint="eastAsia"/>
          <w:highlight w:val="yellow"/>
        </w:rPr>
        <w:t>黄色高亮</w:t>
      </w:r>
      <w:r>
        <w:rPr>
          <w:rFonts w:ascii="微软雅黑" w:eastAsia="微软雅黑" w:hAnsi="微软雅黑" w:hint="eastAsia"/>
        </w:rPr>
        <w:t>标注的是文章的观点或者主旨句。</w:t>
      </w:r>
    </w:p>
    <w:p w:rsidR="00271D1E" w:rsidRDefault="001548B3">
      <w:pPr>
        <w:rPr>
          <w:rFonts w:ascii="微软雅黑" w:eastAsia="微软雅黑" w:hAnsi="微软雅黑"/>
          <w:b/>
        </w:rPr>
      </w:pPr>
      <w:r>
        <w:rPr>
          <w:rFonts w:ascii="微软雅黑" w:eastAsia="微软雅黑" w:hAnsi="微软雅黑" w:hint="eastAsia"/>
          <w:highlight w:val="green"/>
        </w:rPr>
        <w:t>绿色高亮</w:t>
      </w:r>
      <w:r>
        <w:rPr>
          <w:rFonts w:ascii="微软雅黑" w:eastAsia="微软雅黑" w:hAnsi="微软雅黑" w:hint="eastAsia"/>
        </w:rPr>
        <w:t>标注词汇方面做的比较好的，如逻辑词，转折词等信号词。</w:t>
      </w:r>
    </w:p>
    <w:p w:rsidR="00271D1E" w:rsidRDefault="001548B3">
      <w:pPr>
        <w:rPr>
          <w:rFonts w:ascii="微软雅黑" w:eastAsia="微软雅黑" w:hAnsi="微软雅黑"/>
        </w:rPr>
      </w:pPr>
      <w:r>
        <w:rPr>
          <w:rFonts w:ascii="微软雅黑" w:eastAsia="微软雅黑" w:hAnsi="微软雅黑" w:hint="eastAsia"/>
          <w:highlight w:val="lightGray"/>
        </w:rPr>
        <w:t>灰色高亮</w:t>
      </w:r>
      <w:r>
        <w:rPr>
          <w:rFonts w:ascii="微软雅黑" w:eastAsia="微软雅黑" w:hAnsi="微软雅黑" w:hint="eastAsia"/>
        </w:rPr>
        <w:t>标注错误的，需要修改的内容。</w:t>
      </w:r>
    </w:p>
    <w:p w:rsidR="00271D1E" w:rsidRDefault="001548B3">
      <w:pPr>
        <w:rPr>
          <w:rFonts w:ascii="微软雅黑" w:eastAsia="微软雅黑" w:hAnsi="微软雅黑"/>
        </w:rPr>
      </w:pPr>
      <w:r>
        <w:rPr>
          <w:rFonts w:ascii="微软雅黑" w:eastAsia="微软雅黑" w:hAnsi="微软雅黑" w:hint="eastAsia"/>
          <w:color w:val="00B0F0"/>
        </w:rPr>
        <w:t>蓝色</w:t>
      </w:r>
      <w:r>
        <w:rPr>
          <w:rFonts w:ascii="微软雅黑" w:eastAsia="微软雅黑" w:hAnsi="微软雅黑" w:hint="eastAsia"/>
        </w:rPr>
        <w:t>为老师批改意见。</w:t>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cs="Times New Roman"/>
          <w:sz w:val="24"/>
          <w:szCs w:val="24"/>
        </w:rPr>
      </w:pPr>
      <w:r>
        <w:rPr>
          <w:rFonts w:ascii="微软雅黑" w:eastAsia="微软雅黑" w:hAnsi="微软雅黑" w:cs="Times New Roman"/>
          <w:sz w:val="24"/>
          <w:szCs w:val="24"/>
        </w:rPr>
        <w:t xml:space="preserve">Homework is one of the most effective methods to evaluate students’ learning performance, after students complete the day’s classes. Thus, to reveal the weak points in subjects learning, varieties of related homework are assigned to students by many teachers every day. </w:t>
      </w:r>
      <w:r>
        <w:rPr>
          <w:rFonts w:ascii="微软雅黑" w:eastAsia="微软雅黑" w:hAnsi="微软雅黑" w:cs="Times New Roman" w:hint="eastAsia"/>
          <w:color w:val="00B0F0"/>
          <w:sz w:val="24"/>
          <w:szCs w:val="24"/>
        </w:rPr>
        <w:t>【介绍背景引出话题】</w:t>
      </w:r>
      <w:r>
        <w:rPr>
          <w:rFonts w:ascii="微软雅黑" w:eastAsia="微软雅黑" w:hAnsi="微软雅黑" w:cs="Times New Roman"/>
          <w:sz w:val="24"/>
          <w:szCs w:val="24"/>
        </w:rPr>
        <w:t xml:space="preserve"> Consequently, many students have to spend a huge amount of time on their homework after school. Some people are </w:t>
      </w:r>
      <w:r>
        <w:rPr>
          <w:rFonts w:ascii="微软雅黑" w:eastAsia="微软雅黑" w:hAnsi="微软雅黑" w:cs="Times New Roman"/>
          <w:sz w:val="24"/>
          <w:szCs w:val="24"/>
          <w:highlight w:val="lightGray"/>
        </w:rPr>
        <w:t>not in favor of the daily homework</w:t>
      </w:r>
      <w:r>
        <w:rPr>
          <w:rFonts w:ascii="微软雅黑" w:eastAsia="微软雅黑" w:hAnsi="微软雅黑" w:cs="Times New Roman"/>
          <w:sz w:val="24"/>
          <w:szCs w:val="24"/>
        </w:rPr>
        <w:t xml:space="preserve"> </w:t>
      </w:r>
      <w:r>
        <w:rPr>
          <w:rFonts w:ascii="微软雅黑" w:eastAsia="微软雅黑" w:hAnsi="微软雅黑" w:cs="Times New Roman" w:hint="eastAsia"/>
          <w:color w:val="00B0F0"/>
          <w:sz w:val="24"/>
          <w:szCs w:val="24"/>
        </w:rPr>
        <w:t>【作业</w:t>
      </w:r>
      <w:r>
        <w:rPr>
          <w:rFonts w:ascii="微软雅黑" w:eastAsia="微软雅黑" w:hAnsi="微软雅黑" w:cs="Times New Roman"/>
          <w:color w:val="00B0F0"/>
          <w:sz w:val="24"/>
          <w:szCs w:val="24"/>
        </w:rPr>
        <w:t>是不需要赞同的，布置作业这种行为或者</w:t>
      </w:r>
      <w:r>
        <w:rPr>
          <w:rFonts w:ascii="微软雅黑" w:eastAsia="微软雅黑" w:hAnsi="微软雅黑" w:cs="Times New Roman" w:hint="eastAsia"/>
          <w:color w:val="00B0F0"/>
          <w:sz w:val="24"/>
          <w:szCs w:val="24"/>
        </w:rPr>
        <w:t>做法才可以被赞同</w:t>
      </w:r>
      <w:r>
        <w:rPr>
          <w:rFonts w:ascii="微软雅黑" w:eastAsia="微软雅黑" w:hAnsi="微软雅黑" w:cs="Times New Roman"/>
          <w:color w:val="00B0F0"/>
          <w:sz w:val="24"/>
          <w:szCs w:val="24"/>
        </w:rPr>
        <w:t>，assigning the daily homework to students</w:t>
      </w:r>
      <w:r>
        <w:rPr>
          <w:rFonts w:ascii="微软雅黑" w:eastAsia="微软雅黑" w:hAnsi="微软雅黑" w:cs="Times New Roman" w:hint="eastAsia"/>
          <w:color w:val="00B0F0"/>
          <w:sz w:val="24"/>
          <w:szCs w:val="24"/>
        </w:rPr>
        <w:t>】</w:t>
      </w:r>
      <w:r>
        <w:rPr>
          <w:rFonts w:ascii="微软雅黑" w:eastAsia="微软雅黑" w:hAnsi="微软雅黑" w:cs="Times New Roman"/>
          <w:color w:val="00B0F0"/>
          <w:sz w:val="24"/>
          <w:szCs w:val="24"/>
        </w:rPr>
        <w:t xml:space="preserve"> </w:t>
      </w:r>
      <w:r>
        <w:rPr>
          <w:rFonts w:ascii="微软雅黑" w:eastAsia="微软雅黑" w:hAnsi="微软雅黑" w:cs="Times New Roman"/>
          <w:sz w:val="24"/>
          <w:szCs w:val="24"/>
        </w:rPr>
        <w:t xml:space="preserve">because they </w:t>
      </w:r>
      <w:bookmarkStart w:id="0" w:name="OLE_LINK3"/>
      <w:r>
        <w:rPr>
          <w:rFonts w:ascii="微软雅黑" w:eastAsia="微软雅黑" w:hAnsi="微软雅黑" w:cs="Times New Roman" w:hint="eastAsia"/>
          <w:sz w:val="24"/>
          <w:szCs w:val="24"/>
        </w:rPr>
        <w:t>deem</w:t>
      </w:r>
      <w:r>
        <w:rPr>
          <w:rFonts w:ascii="微软雅黑" w:eastAsia="微软雅黑" w:hAnsi="微软雅黑" w:cs="Times New Roman"/>
          <w:sz w:val="24"/>
          <w:szCs w:val="24"/>
        </w:rPr>
        <w:t xml:space="preserve"> </w:t>
      </w:r>
      <w:bookmarkEnd w:id="0"/>
      <w:r>
        <w:rPr>
          <w:rFonts w:ascii="微软雅黑" w:eastAsia="微软雅黑" w:hAnsi="微软雅黑" w:cs="Times New Roman"/>
          <w:sz w:val="24"/>
          <w:szCs w:val="24"/>
        </w:rPr>
        <w:t xml:space="preserve">these tasks </w:t>
      </w:r>
      <w:r>
        <w:rPr>
          <w:rFonts w:ascii="微软雅黑" w:eastAsia="微软雅黑" w:hAnsi="微软雅黑" w:cs="Times New Roman"/>
          <w:sz w:val="24"/>
          <w:szCs w:val="24"/>
          <w:highlight w:val="lightGray"/>
        </w:rPr>
        <w:t>will</w:t>
      </w:r>
      <w:r>
        <w:rPr>
          <w:rFonts w:ascii="微软雅黑" w:eastAsia="微软雅黑" w:hAnsi="微软雅黑" w:cs="Times New Roman"/>
          <w:sz w:val="24"/>
          <w:szCs w:val="24"/>
        </w:rPr>
        <w:t xml:space="preserve"> </w:t>
      </w:r>
      <w:r>
        <w:rPr>
          <w:rFonts w:ascii="微软雅黑" w:eastAsia="微软雅黑" w:hAnsi="微软雅黑" w:cs="Times New Roman" w:hint="eastAsia"/>
          <w:color w:val="00B0F0"/>
          <w:sz w:val="24"/>
          <w:szCs w:val="24"/>
        </w:rPr>
        <w:t>【表示将来</w:t>
      </w:r>
      <w:r>
        <w:rPr>
          <w:rFonts w:ascii="微软雅黑" w:eastAsia="微软雅黑" w:hAnsi="微软雅黑" w:cs="Times New Roman"/>
          <w:color w:val="00B0F0"/>
          <w:sz w:val="24"/>
          <w:szCs w:val="24"/>
        </w:rPr>
        <w:t>的</w:t>
      </w:r>
      <w:r>
        <w:rPr>
          <w:rFonts w:ascii="微软雅黑" w:eastAsia="微软雅黑" w:hAnsi="微软雅黑" w:cs="Times New Roman" w:hint="eastAsia"/>
          <w:color w:val="00B0F0"/>
          <w:sz w:val="24"/>
          <w:szCs w:val="24"/>
        </w:rPr>
        <w:t>事情</w:t>
      </w:r>
      <w:r>
        <w:rPr>
          <w:rFonts w:ascii="微软雅黑" w:eastAsia="微软雅黑" w:hAnsi="微软雅黑" w:cs="Times New Roman"/>
          <w:color w:val="00B0F0"/>
          <w:sz w:val="24"/>
          <w:szCs w:val="24"/>
        </w:rPr>
        <w:t>，但</w:t>
      </w:r>
      <w:r>
        <w:rPr>
          <w:rFonts w:ascii="微软雅黑" w:eastAsia="微软雅黑" w:hAnsi="微软雅黑" w:cs="Times New Roman" w:hint="eastAsia"/>
          <w:color w:val="00B0F0"/>
          <w:sz w:val="24"/>
          <w:szCs w:val="24"/>
        </w:rPr>
        <w:t>后面</w:t>
      </w:r>
      <w:r>
        <w:rPr>
          <w:rFonts w:ascii="微软雅黑" w:eastAsia="微软雅黑" w:hAnsi="微软雅黑" w:cs="Times New Roman"/>
          <w:color w:val="00B0F0"/>
          <w:sz w:val="24"/>
          <w:szCs w:val="24"/>
        </w:rPr>
        <w:t>的是表示事实</w:t>
      </w:r>
      <w:r>
        <w:rPr>
          <w:rFonts w:ascii="微软雅黑" w:eastAsia="微软雅黑" w:hAnsi="微软雅黑" w:cs="Times New Roman" w:hint="eastAsia"/>
          <w:color w:val="00B0F0"/>
          <w:sz w:val="24"/>
          <w:szCs w:val="24"/>
        </w:rPr>
        <w:t>，</w:t>
      </w:r>
      <w:r>
        <w:rPr>
          <w:rFonts w:ascii="微软雅黑" w:eastAsia="微软雅黑" w:hAnsi="微软雅黑" w:cs="Times New Roman"/>
          <w:color w:val="00B0F0"/>
          <w:sz w:val="24"/>
          <w:szCs w:val="24"/>
        </w:rPr>
        <w:t xml:space="preserve"> are likely to</w:t>
      </w:r>
      <w:r>
        <w:rPr>
          <w:rFonts w:ascii="微软雅黑" w:eastAsia="微软雅黑" w:hAnsi="微软雅黑" w:cs="Times New Roman" w:hint="eastAsia"/>
          <w:color w:val="00B0F0"/>
          <w:sz w:val="24"/>
          <w:szCs w:val="24"/>
        </w:rPr>
        <w:t>】</w:t>
      </w:r>
      <w:r>
        <w:rPr>
          <w:rFonts w:ascii="微软雅黑" w:eastAsia="微软雅黑" w:hAnsi="微软雅黑" w:cs="Times New Roman"/>
          <w:sz w:val="24"/>
          <w:szCs w:val="24"/>
          <w:highlight w:val="lightGray"/>
        </w:rPr>
        <w:t xml:space="preserve">demand </w:t>
      </w:r>
      <w:r>
        <w:rPr>
          <w:rFonts w:ascii="微软雅黑" w:eastAsia="微软雅黑" w:hAnsi="微软雅黑" w:cs="Times New Roman" w:hint="eastAsia"/>
          <w:color w:val="00B0F0"/>
          <w:sz w:val="24"/>
          <w:szCs w:val="24"/>
        </w:rPr>
        <w:t>【用词</w:t>
      </w:r>
      <w:r>
        <w:rPr>
          <w:rFonts w:ascii="微软雅黑" w:eastAsia="微软雅黑" w:hAnsi="微软雅黑" w:cs="Times New Roman"/>
          <w:color w:val="00B0F0"/>
          <w:sz w:val="24"/>
          <w:szCs w:val="24"/>
        </w:rPr>
        <w:t>不够准确，take</w:t>
      </w:r>
      <w:r>
        <w:rPr>
          <w:rFonts w:ascii="微软雅黑" w:eastAsia="微软雅黑" w:hAnsi="微软雅黑" w:cs="Times New Roman" w:hint="eastAsia"/>
          <w:color w:val="00B0F0"/>
          <w:sz w:val="24"/>
          <w:szCs w:val="24"/>
        </w:rPr>
        <w:t>】</w:t>
      </w:r>
      <w:r>
        <w:rPr>
          <w:rFonts w:ascii="微软雅黑" w:eastAsia="微软雅黑" w:hAnsi="微软雅黑" w:cs="Times New Roman"/>
          <w:sz w:val="24"/>
          <w:szCs w:val="24"/>
        </w:rPr>
        <w:t xml:space="preserve"> a lot of students’ after-school time. However, from a personal viewpoint, </w:t>
      </w:r>
      <w:r>
        <w:rPr>
          <w:rFonts w:ascii="微软雅黑" w:eastAsia="微软雅黑" w:hAnsi="微软雅黑" w:cs="Times New Roman"/>
          <w:sz w:val="24"/>
          <w:szCs w:val="24"/>
          <w:highlight w:val="yellow"/>
        </w:rPr>
        <w:t>daily homework is</w:t>
      </w:r>
      <w:r>
        <w:rPr>
          <w:rFonts w:ascii="微软雅黑" w:eastAsia="微软雅黑" w:hAnsi="微软雅黑" w:cs="Times New Roman"/>
          <w:sz w:val="24"/>
          <w:szCs w:val="24"/>
        </w:rPr>
        <w:t xml:space="preserve"> </w:t>
      </w:r>
      <w:r>
        <w:rPr>
          <w:rFonts w:ascii="微软雅黑" w:eastAsia="微软雅黑" w:hAnsi="微软雅黑" w:cs="Times New Roman"/>
          <w:sz w:val="24"/>
          <w:szCs w:val="24"/>
          <w:highlight w:val="green"/>
        </w:rPr>
        <w:t>requisite</w:t>
      </w:r>
      <w:r>
        <w:rPr>
          <w:rFonts w:ascii="微软雅黑" w:eastAsia="微软雅黑" w:hAnsi="微软雅黑" w:cs="Times New Roman"/>
          <w:sz w:val="24"/>
          <w:szCs w:val="24"/>
        </w:rPr>
        <w:t xml:space="preserve"> </w:t>
      </w:r>
      <w:r>
        <w:rPr>
          <w:rFonts w:ascii="微软雅黑" w:eastAsia="微软雅黑" w:hAnsi="微软雅黑" w:cs="Times New Roman"/>
          <w:sz w:val="24"/>
          <w:szCs w:val="24"/>
          <w:highlight w:val="yellow"/>
        </w:rPr>
        <w:t xml:space="preserve">for </w:t>
      </w:r>
      <w:r>
        <w:rPr>
          <w:rFonts w:ascii="微软雅黑" w:eastAsia="微软雅黑" w:hAnsi="微软雅黑" w:cs="Times New Roman"/>
          <w:sz w:val="24"/>
          <w:szCs w:val="24"/>
          <w:highlight w:val="yellow"/>
        </w:rPr>
        <w:lastRenderedPageBreak/>
        <w:t>a majority of students</w:t>
      </w:r>
      <w:r>
        <w:rPr>
          <w:rFonts w:ascii="微软雅黑" w:eastAsia="微软雅黑" w:hAnsi="微软雅黑" w:cs="Times New Roman"/>
          <w:sz w:val="24"/>
          <w:szCs w:val="24"/>
        </w:rPr>
        <w:t xml:space="preserve">. The reasons are elaborated in the following paragraphs. </w:t>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【首段，引出话题；清晰表明个人观点，</w:t>
      </w:r>
      <w:r>
        <w:rPr>
          <w:rFonts w:ascii="微软雅黑" w:eastAsia="微软雅黑" w:hAnsi="微软雅黑" w:cs="Times New Roman"/>
          <w:color w:val="00B0F0"/>
          <w:sz w:val="24"/>
          <w:szCs w:val="24"/>
        </w:rPr>
        <w:t>结构</w:t>
      </w:r>
      <w:r>
        <w:rPr>
          <w:rFonts w:ascii="微软雅黑" w:eastAsia="微软雅黑" w:hAnsi="微软雅黑" w:cs="Times New Roman" w:hint="eastAsia"/>
          <w:color w:val="00B0F0"/>
          <w:sz w:val="24"/>
          <w:szCs w:val="24"/>
        </w:rPr>
        <w:t>安排</w:t>
      </w:r>
      <w:r>
        <w:rPr>
          <w:rFonts w:ascii="微软雅黑" w:eastAsia="微软雅黑" w:hAnsi="微软雅黑" w:cs="Times New Roman"/>
          <w:color w:val="00B0F0"/>
          <w:sz w:val="24"/>
          <w:szCs w:val="24"/>
        </w:rPr>
        <w:t>合理，但是</w:t>
      </w:r>
      <w:r>
        <w:rPr>
          <w:rFonts w:ascii="微软雅黑" w:eastAsia="微软雅黑" w:hAnsi="微软雅黑" w:cs="Times New Roman" w:hint="eastAsia"/>
          <w:color w:val="00B0F0"/>
          <w:sz w:val="24"/>
          <w:szCs w:val="24"/>
        </w:rPr>
        <w:t>一些词汇</w:t>
      </w:r>
      <w:r>
        <w:rPr>
          <w:rFonts w:ascii="微软雅黑" w:eastAsia="微软雅黑" w:hAnsi="微软雅黑" w:cs="Times New Roman"/>
          <w:color w:val="00B0F0"/>
          <w:sz w:val="24"/>
          <w:szCs w:val="24"/>
        </w:rPr>
        <w:t>的</w:t>
      </w:r>
      <w:r>
        <w:rPr>
          <w:rFonts w:ascii="微软雅黑" w:eastAsia="微软雅黑" w:hAnsi="微软雅黑" w:cs="Times New Roman" w:hint="eastAsia"/>
          <w:color w:val="00B0F0"/>
          <w:sz w:val="24"/>
          <w:szCs w:val="24"/>
        </w:rPr>
        <w:t>准确用法</w:t>
      </w:r>
      <w:r>
        <w:rPr>
          <w:rFonts w:ascii="微软雅黑" w:eastAsia="微软雅黑" w:hAnsi="微软雅黑" w:cs="Times New Roman"/>
          <w:color w:val="00B0F0"/>
          <w:sz w:val="24"/>
          <w:szCs w:val="24"/>
        </w:rPr>
        <w:t>需要进一步检查完善</w:t>
      </w:r>
      <w:r>
        <w:rPr>
          <w:rFonts w:ascii="微软雅黑" w:eastAsia="微软雅黑" w:hAnsi="微软雅黑" w:cs="Times New Roman" w:hint="eastAsia"/>
          <w:color w:val="00B0F0"/>
          <w:sz w:val="24"/>
          <w:szCs w:val="24"/>
        </w:rPr>
        <w:t>】</w:t>
      </w:r>
    </w:p>
    <w:p w:rsidR="00271D1E" w:rsidRDefault="00271D1E">
      <w:pPr>
        <w:rPr>
          <w:rFonts w:ascii="微软雅黑" w:eastAsia="微软雅黑" w:hAnsi="微软雅黑" w:cs="Times New Roman"/>
          <w:color w:val="00B0F0"/>
          <w:sz w:val="24"/>
          <w:szCs w:val="24"/>
        </w:rPr>
      </w:pPr>
    </w:p>
    <w:p w:rsidR="00271D1E" w:rsidRDefault="001548B3">
      <w:pPr>
        <w:rPr>
          <w:rFonts w:ascii="微软雅黑" w:eastAsia="微软雅黑" w:hAnsi="微软雅黑" w:cs="Times New Roman"/>
          <w:sz w:val="24"/>
          <w:szCs w:val="24"/>
        </w:rPr>
      </w:pPr>
      <w:r>
        <w:rPr>
          <w:rFonts w:ascii="微软雅黑" w:eastAsia="微软雅黑" w:hAnsi="微软雅黑" w:cs="Times New Roman"/>
          <w:sz w:val="24"/>
          <w:szCs w:val="24"/>
          <w:highlight w:val="green"/>
        </w:rPr>
        <w:t>To begin with</w:t>
      </w:r>
      <w:r>
        <w:rPr>
          <w:rFonts w:ascii="微软雅黑" w:eastAsia="微软雅黑" w:hAnsi="微软雅黑" w:cs="Times New Roman"/>
          <w:sz w:val="24"/>
          <w:szCs w:val="24"/>
        </w:rPr>
        <w:t xml:space="preserve">, </w:t>
      </w:r>
      <w:r>
        <w:rPr>
          <w:rFonts w:ascii="微软雅黑" w:eastAsia="微软雅黑" w:hAnsi="微软雅黑" w:cs="Times New Roman"/>
          <w:sz w:val="24"/>
          <w:szCs w:val="24"/>
          <w:highlight w:val="yellow"/>
        </w:rPr>
        <w:t>homework helps</w:t>
      </w:r>
      <w:r>
        <w:rPr>
          <w:rFonts w:ascii="微软雅黑" w:eastAsia="微软雅黑" w:hAnsi="微软雅黑" w:cs="Times New Roman" w:hint="eastAsia"/>
          <w:color w:val="00B0F0"/>
          <w:sz w:val="24"/>
          <w:szCs w:val="24"/>
        </w:rPr>
        <w:t>【+</w:t>
      </w:r>
      <w:r>
        <w:rPr>
          <w:rFonts w:ascii="微软雅黑" w:eastAsia="微软雅黑" w:hAnsi="微软雅黑" w:cs="Times New Roman"/>
          <w:color w:val="00B0F0"/>
          <w:sz w:val="24"/>
          <w:szCs w:val="24"/>
        </w:rPr>
        <w:t>can help</w:t>
      </w:r>
      <w:r>
        <w:rPr>
          <w:rFonts w:ascii="微软雅黑" w:eastAsia="微软雅黑" w:hAnsi="微软雅黑" w:cs="Times New Roman" w:hint="eastAsia"/>
          <w:color w:val="00B0F0"/>
          <w:sz w:val="24"/>
          <w:szCs w:val="24"/>
        </w:rPr>
        <w:t>，表示</w:t>
      </w:r>
      <w:r>
        <w:rPr>
          <w:rFonts w:ascii="微软雅黑" w:eastAsia="微软雅黑" w:hAnsi="微软雅黑" w:cs="Times New Roman"/>
          <w:color w:val="00B0F0"/>
          <w:sz w:val="24"/>
          <w:szCs w:val="24"/>
        </w:rPr>
        <w:t>可能性，而不是所有的作业都能帮助学生进步</w:t>
      </w:r>
      <w:r>
        <w:rPr>
          <w:rFonts w:ascii="微软雅黑" w:eastAsia="微软雅黑" w:hAnsi="微软雅黑" w:cs="Times New Roman" w:hint="eastAsia"/>
          <w:color w:val="00B0F0"/>
          <w:sz w:val="24"/>
          <w:szCs w:val="24"/>
        </w:rPr>
        <w:t>】</w:t>
      </w:r>
      <w:r>
        <w:rPr>
          <w:rFonts w:ascii="微软雅黑" w:eastAsia="微软雅黑" w:hAnsi="微软雅黑" w:cs="Times New Roman"/>
          <w:sz w:val="24"/>
          <w:szCs w:val="24"/>
          <w:highlight w:val="yellow"/>
        </w:rPr>
        <w:t xml:space="preserve"> the students to review what has been learned on the day’s class and prepare for the new knowledge that will be present in the following classes.</w:t>
      </w:r>
      <w:r>
        <w:rPr>
          <w:rFonts w:ascii="微软雅黑" w:eastAsia="微软雅黑" w:hAnsi="微软雅黑" w:cs="Times New Roman"/>
          <w:sz w:val="24"/>
          <w:szCs w:val="24"/>
        </w:rPr>
        <w:t xml:space="preserve"> In the class, lots of knowledge will be conveyed by teachers every day, and needless to say, plenty of time must be spent to </w:t>
      </w:r>
      <w:r>
        <w:rPr>
          <w:rFonts w:ascii="微软雅黑" w:eastAsia="微软雅黑" w:hAnsi="微软雅黑" w:cs="Times New Roman"/>
          <w:sz w:val="24"/>
          <w:szCs w:val="24"/>
          <w:highlight w:val="lightGray"/>
        </w:rPr>
        <w:t>digest the accumulated knowledge</w:t>
      </w:r>
      <w:r>
        <w:rPr>
          <w:rFonts w:ascii="微软雅黑" w:eastAsia="微软雅黑" w:hAnsi="微软雅黑" w:cs="Times New Roman"/>
          <w:sz w:val="24"/>
          <w:szCs w:val="24"/>
        </w:rPr>
        <w:t xml:space="preserve"> </w:t>
      </w:r>
      <w:r>
        <w:rPr>
          <w:rFonts w:ascii="微软雅黑" w:eastAsia="微软雅黑" w:hAnsi="微软雅黑" w:cs="Times New Roman" w:hint="eastAsia"/>
          <w:color w:val="00B0F0"/>
          <w:sz w:val="24"/>
          <w:szCs w:val="24"/>
        </w:rPr>
        <w:t>【用法不当</w:t>
      </w:r>
      <w:r>
        <w:rPr>
          <w:rFonts w:ascii="微软雅黑" w:eastAsia="微软雅黑" w:hAnsi="微软雅黑" w:cs="Times New Roman"/>
          <w:color w:val="00B0F0"/>
          <w:sz w:val="24"/>
          <w:szCs w:val="24"/>
        </w:rPr>
        <w:t>，</w:t>
      </w:r>
      <w:r>
        <w:rPr>
          <w:rFonts w:ascii="微软雅黑" w:eastAsia="微软雅黑" w:hAnsi="微软雅黑" w:cs="Times New Roman" w:hint="eastAsia"/>
          <w:color w:val="00B0F0"/>
          <w:sz w:val="24"/>
          <w:szCs w:val="24"/>
        </w:rPr>
        <w:t>accumulate</w:t>
      </w:r>
      <w:r>
        <w:rPr>
          <w:rFonts w:ascii="微软雅黑" w:eastAsia="微软雅黑" w:hAnsi="微软雅黑" w:cs="Times New Roman"/>
          <w:color w:val="00B0F0"/>
          <w:sz w:val="24"/>
          <w:szCs w:val="24"/>
        </w:rPr>
        <w:t>d</w:t>
      </w:r>
      <w:r>
        <w:rPr>
          <w:rFonts w:ascii="微软雅黑" w:eastAsia="微软雅黑" w:hAnsi="微软雅黑" w:cs="Times New Roman" w:hint="eastAsia"/>
          <w:color w:val="00B0F0"/>
          <w:sz w:val="24"/>
          <w:szCs w:val="24"/>
        </w:rPr>
        <w:t>意为</w:t>
      </w:r>
      <w:r>
        <w:rPr>
          <w:rFonts w:ascii="微软雅黑" w:eastAsia="微软雅黑" w:hAnsi="微软雅黑" w:cs="Times New Roman"/>
          <w:color w:val="00B0F0"/>
          <w:sz w:val="24"/>
          <w:szCs w:val="24"/>
        </w:rPr>
        <w:t>累积的，</w:t>
      </w:r>
      <w:r>
        <w:rPr>
          <w:rFonts w:ascii="微软雅黑" w:eastAsia="微软雅黑" w:hAnsi="微软雅黑" w:cs="Times New Roman" w:hint="eastAsia"/>
          <w:color w:val="00B0F0"/>
          <w:sz w:val="24"/>
          <w:szCs w:val="24"/>
        </w:rPr>
        <w:t>有隐含</w:t>
      </w:r>
      <w:r>
        <w:rPr>
          <w:rFonts w:ascii="微软雅黑" w:eastAsia="微软雅黑" w:hAnsi="微软雅黑" w:cs="Times New Roman"/>
          <w:color w:val="00B0F0"/>
          <w:sz w:val="24"/>
          <w:szCs w:val="24"/>
        </w:rPr>
        <w:t>的已经掌握的意思，但需要消化就意味着还没有掌握，master the new knowledge</w:t>
      </w:r>
      <w:r>
        <w:rPr>
          <w:rFonts w:ascii="微软雅黑" w:eastAsia="微软雅黑" w:hAnsi="微软雅黑" w:cs="Times New Roman" w:hint="eastAsia"/>
          <w:color w:val="00B0F0"/>
          <w:sz w:val="24"/>
          <w:szCs w:val="24"/>
        </w:rPr>
        <w:t>】</w:t>
      </w:r>
      <w:r>
        <w:rPr>
          <w:rFonts w:ascii="微软雅黑" w:eastAsia="微软雅黑" w:hAnsi="微软雅黑" w:cs="Times New Roman"/>
          <w:sz w:val="24"/>
          <w:szCs w:val="24"/>
        </w:rPr>
        <w:t xml:space="preserve">. </w:t>
      </w:r>
      <w:r w:rsidRPr="009D3372">
        <w:rPr>
          <w:rFonts w:ascii="微软雅黑" w:eastAsia="微软雅黑" w:hAnsi="微软雅黑" w:cs="Times New Roman" w:hint="eastAsia"/>
          <w:sz w:val="24"/>
          <w:szCs w:val="24"/>
          <w:highlight w:val="lightGray"/>
        </w:rPr>
        <w:t>S</w:t>
      </w:r>
      <w:r w:rsidRPr="009D3372">
        <w:rPr>
          <w:rFonts w:ascii="微软雅黑" w:eastAsia="微软雅黑" w:hAnsi="微软雅黑" w:cs="Times New Roman"/>
          <w:sz w:val="24"/>
          <w:szCs w:val="24"/>
          <w:highlight w:val="lightGray"/>
        </w:rPr>
        <w:t>tudents do their homework to check the mastery degree of the knowledge points</w:t>
      </w:r>
      <w:r>
        <w:rPr>
          <w:rFonts w:ascii="微软雅黑" w:eastAsia="微软雅黑" w:hAnsi="微软雅黑" w:cs="Times New Roman"/>
          <w:sz w:val="24"/>
          <w:szCs w:val="24"/>
        </w:rPr>
        <w:t xml:space="preserve"> </w:t>
      </w:r>
      <w:r>
        <w:rPr>
          <w:rFonts w:ascii="微软雅黑" w:eastAsia="微软雅黑" w:hAnsi="微软雅黑" w:cs="Times New Roman" w:hint="eastAsia"/>
          <w:color w:val="00B0F0"/>
          <w:sz w:val="24"/>
          <w:szCs w:val="24"/>
        </w:rPr>
        <w:t>【表达中式</w:t>
      </w:r>
      <w:r>
        <w:rPr>
          <w:rFonts w:ascii="微软雅黑" w:eastAsia="微软雅黑" w:hAnsi="微软雅黑" w:cs="Times New Roman"/>
          <w:color w:val="00B0F0"/>
          <w:sz w:val="24"/>
          <w:szCs w:val="24"/>
        </w:rPr>
        <w:t>，</w:t>
      </w:r>
      <w:bookmarkStart w:id="1" w:name="OLE_LINK98"/>
      <w:bookmarkStart w:id="2" w:name="OLE_LINK99"/>
      <w:r>
        <w:rPr>
          <w:rFonts w:ascii="微软雅黑" w:eastAsia="微软雅黑" w:hAnsi="微软雅黑" w:cs="Times New Roman"/>
          <w:color w:val="00B0F0"/>
          <w:sz w:val="24"/>
          <w:szCs w:val="24"/>
        </w:rPr>
        <w:t xml:space="preserve">whether </w:t>
      </w:r>
      <w:r>
        <w:rPr>
          <w:rFonts w:ascii="微软雅黑" w:eastAsia="微软雅黑" w:hAnsi="微软雅黑" w:cs="Times New Roman" w:hint="eastAsia"/>
          <w:color w:val="00B0F0"/>
          <w:sz w:val="24"/>
          <w:szCs w:val="24"/>
        </w:rPr>
        <w:t>they</w:t>
      </w:r>
      <w:r>
        <w:rPr>
          <w:rFonts w:ascii="微软雅黑" w:eastAsia="微软雅黑" w:hAnsi="微软雅黑" w:cs="Times New Roman"/>
          <w:color w:val="00B0F0"/>
          <w:sz w:val="24"/>
          <w:szCs w:val="24"/>
        </w:rPr>
        <w:t xml:space="preserve"> have a good command of</w:t>
      </w:r>
      <w:r>
        <w:rPr>
          <w:rFonts w:ascii="微软雅黑" w:eastAsia="微软雅黑" w:hAnsi="微软雅黑" w:cs="Times New Roman" w:hint="eastAsia"/>
          <w:color w:val="00B0F0"/>
          <w:sz w:val="24"/>
          <w:szCs w:val="24"/>
        </w:rPr>
        <w:t xml:space="preserve"> the new knowledge</w:t>
      </w:r>
      <w:r>
        <w:rPr>
          <w:rFonts w:ascii="微软雅黑" w:eastAsia="微软雅黑" w:hAnsi="微软雅黑" w:cs="Times New Roman"/>
          <w:color w:val="00B0F0"/>
          <w:sz w:val="24"/>
          <w:szCs w:val="24"/>
        </w:rPr>
        <w:t xml:space="preserve"> or not</w:t>
      </w:r>
      <w:bookmarkEnd w:id="1"/>
      <w:bookmarkEnd w:id="2"/>
      <w:r w:rsidR="009D3372">
        <w:rPr>
          <w:rFonts w:ascii="微软雅黑" w:eastAsia="微软雅黑" w:hAnsi="微软雅黑" w:cs="Times New Roman"/>
          <w:color w:val="00B0F0"/>
          <w:sz w:val="24"/>
          <w:szCs w:val="24"/>
        </w:rPr>
        <w:t xml:space="preserve">, </w:t>
      </w:r>
      <w:r w:rsidR="009D3372">
        <w:rPr>
          <w:rFonts w:ascii="微软雅黑" w:eastAsia="微软雅黑" w:hAnsi="微软雅黑" w:cs="Times New Roman" w:hint="eastAsia"/>
          <w:color w:val="00B0F0"/>
          <w:sz w:val="24"/>
          <w:szCs w:val="24"/>
        </w:rPr>
        <w:t>且此句与后文中的知道哪里薄弱语意重复，建议整句删去</w:t>
      </w:r>
      <w:r>
        <w:rPr>
          <w:rFonts w:ascii="微软雅黑" w:eastAsia="微软雅黑" w:hAnsi="微软雅黑" w:cs="Times New Roman" w:hint="eastAsia"/>
          <w:color w:val="00B0F0"/>
          <w:sz w:val="24"/>
          <w:szCs w:val="24"/>
        </w:rPr>
        <w:t>】</w:t>
      </w:r>
      <w:r>
        <w:rPr>
          <w:rFonts w:ascii="微软雅黑" w:eastAsia="微软雅黑" w:hAnsi="微软雅黑" w:cs="Times New Roman"/>
          <w:sz w:val="24"/>
          <w:szCs w:val="24"/>
        </w:rPr>
        <w:t xml:space="preserve">. When a round of homework is submitted and then marked by teachers, students have the opportunity to find the weak points in their studying, based on the loss of marks. </w:t>
      </w:r>
      <w:r>
        <w:rPr>
          <w:rFonts w:ascii="微软雅黑" w:eastAsia="微软雅黑" w:hAnsi="微软雅黑" w:cs="Times New Roman"/>
          <w:sz w:val="24"/>
          <w:szCs w:val="24"/>
          <w:highlight w:val="green"/>
        </w:rPr>
        <w:t>From then on</w:t>
      </w:r>
      <w:r>
        <w:rPr>
          <w:rFonts w:ascii="微软雅黑" w:eastAsia="微软雅黑" w:hAnsi="微软雅黑" w:cs="Times New Roman"/>
          <w:sz w:val="24"/>
          <w:szCs w:val="24"/>
        </w:rPr>
        <w:t xml:space="preserve">, students may </w:t>
      </w:r>
      <w:r>
        <w:rPr>
          <w:rFonts w:ascii="微软雅黑" w:eastAsia="微软雅黑" w:hAnsi="微软雅黑" w:cs="Times New Roman" w:hint="eastAsia"/>
          <w:color w:val="00B0F0"/>
          <w:sz w:val="24"/>
          <w:szCs w:val="24"/>
        </w:rPr>
        <w:t>【+</w:t>
      </w:r>
      <w:r>
        <w:rPr>
          <w:rFonts w:ascii="微软雅黑" w:eastAsia="微软雅黑" w:hAnsi="微软雅黑" w:cs="Times New Roman"/>
          <w:color w:val="00B0F0"/>
          <w:sz w:val="24"/>
          <w:szCs w:val="24"/>
        </w:rPr>
        <w:t>be able to</w:t>
      </w:r>
      <w:r>
        <w:rPr>
          <w:rFonts w:ascii="微软雅黑" w:eastAsia="微软雅黑" w:hAnsi="微软雅黑" w:cs="Times New Roman" w:hint="eastAsia"/>
          <w:color w:val="00B0F0"/>
          <w:sz w:val="24"/>
          <w:szCs w:val="24"/>
        </w:rPr>
        <w:t>】</w:t>
      </w:r>
      <w:r>
        <w:rPr>
          <w:rFonts w:ascii="微软雅黑" w:eastAsia="微软雅黑" w:hAnsi="微软雅黑" w:cs="Times New Roman"/>
          <w:sz w:val="24"/>
          <w:szCs w:val="24"/>
        </w:rPr>
        <w:t xml:space="preserve"> focus on </w:t>
      </w:r>
      <w:r>
        <w:rPr>
          <w:rFonts w:ascii="微软雅黑" w:eastAsia="微软雅黑" w:hAnsi="微软雅黑" w:cs="Times New Roman" w:hint="eastAsia"/>
          <w:color w:val="00B0F0"/>
          <w:sz w:val="24"/>
          <w:szCs w:val="24"/>
        </w:rPr>
        <w:t>【+over</w:t>
      </w:r>
      <w:r>
        <w:rPr>
          <w:rFonts w:ascii="微软雅黑" w:eastAsia="微软雅黑" w:hAnsi="微软雅黑" w:cs="Times New Roman"/>
          <w:color w:val="00B0F0"/>
          <w:sz w:val="24"/>
          <w:szCs w:val="24"/>
        </w:rPr>
        <w:t>com</w:t>
      </w:r>
      <w:r>
        <w:rPr>
          <w:rFonts w:ascii="微软雅黑" w:eastAsia="微软雅黑" w:hAnsi="微软雅黑" w:cs="Times New Roman" w:hint="eastAsia"/>
          <w:color w:val="00B0F0"/>
          <w:sz w:val="24"/>
          <w:szCs w:val="24"/>
        </w:rPr>
        <w:t>ing】</w:t>
      </w:r>
      <w:r>
        <w:rPr>
          <w:rFonts w:ascii="微软雅黑" w:eastAsia="微软雅黑" w:hAnsi="微软雅黑" w:cs="Times New Roman"/>
          <w:sz w:val="24"/>
          <w:szCs w:val="24"/>
        </w:rPr>
        <w:t xml:space="preserve"> these weaknesses and </w:t>
      </w:r>
      <w:r>
        <w:rPr>
          <w:rFonts w:ascii="微软雅黑" w:eastAsia="微软雅黑" w:hAnsi="微软雅黑" w:cs="Times New Roman"/>
          <w:sz w:val="24"/>
          <w:szCs w:val="24"/>
          <w:highlight w:val="green"/>
        </w:rPr>
        <w:t>assimilate</w:t>
      </w:r>
      <w:r>
        <w:rPr>
          <w:rFonts w:ascii="微软雅黑" w:eastAsia="微软雅黑" w:hAnsi="微软雅黑" w:cs="Times New Roman"/>
          <w:sz w:val="24"/>
          <w:szCs w:val="24"/>
        </w:rPr>
        <w:t xml:space="preserve"> what teachers taught better. </w:t>
      </w:r>
      <w:r>
        <w:rPr>
          <w:rFonts w:ascii="微软雅黑" w:eastAsia="微软雅黑" w:hAnsi="微软雅黑" w:cs="Times New Roman"/>
          <w:sz w:val="24"/>
          <w:szCs w:val="24"/>
          <w:highlight w:val="green"/>
        </w:rPr>
        <w:t>Apart from that</w:t>
      </w:r>
      <w:r>
        <w:rPr>
          <w:rFonts w:ascii="微软雅黑" w:eastAsia="微软雅黑" w:hAnsi="微软雅黑" w:cs="Times New Roman"/>
          <w:sz w:val="24"/>
          <w:szCs w:val="24"/>
        </w:rPr>
        <w:t xml:space="preserve">, preparing lessons before class is a common form of homework. With the </w:t>
      </w:r>
      <w:r>
        <w:rPr>
          <w:rFonts w:ascii="微软雅黑" w:eastAsia="微软雅黑" w:hAnsi="微软雅黑" w:cs="Times New Roman"/>
          <w:sz w:val="24"/>
          <w:szCs w:val="24"/>
        </w:rPr>
        <w:lastRenderedPageBreak/>
        <w:t>preparation for</w:t>
      </w:r>
      <w:r>
        <w:rPr>
          <w:rFonts w:ascii="微软雅黑" w:eastAsia="微软雅黑" w:hAnsi="微软雅黑" w:cs="Times New Roman"/>
          <w:color w:val="00B0F0"/>
          <w:sz w:val="24"/>
          <w:szCs w:val="24"/>
        </w:rPr>
        <w:t xml:space="preserve"> </w:t>
      </w:r>
      <w:r>
        <w:rPr>
          <w:rFonts w:ascii="微软雅黑" w:eastAsia="微软雅黑" w:hAnsi="微软雅黑" w:cs="Times New Roman" w:hint="eastAsia"/>
          <w:color w:val="00B0F0"/>
          <w:sz w:val="24"/>
          <w:szCs w:val="24"/>
        </w:rPr>
        <w:t>【+the】</w:t>
      </w:r>
      <w:r>
        <w:rPr>
          <w:rFonts w:ascii="微软雅黑" w:eastAsia="微软雅黑" w:hAnsi="微软雅黑" w:cs="Times New Roman"/>
          <w:color w:val="00B0F0"/>
          <w:sz w:val="24"/>
          <w:szCs w:val="24"/>
        </w:rPr>
        <w:t xml:space="preserve"> </w:t>
      </w:r>
      <w:r>
        <w:rPr>
          <w:rFonts w:ascii="微软雅黑" w:eastAsia="微软雅黑" w:hAnsi="微软雅黑" w:cs="Times New Roman"/>
          <w:sz w:val="24"/>
          <w:szCs w:val="24"/>
        </w:rPr>
        <w:t xml:space="preserve">following classes, students could master the </w:t>
      </w:r>
      <w:r>
        <w:rPr>
          <w:rFonts w:ascii="微软雅黑" w:eastAsia="微软雅黑" w:hAnsi="微软雅黑" w:cs="Times New Roman"/>
          <w:sz w:val="24"/>
          <w:szCs w:val="24"/>
          <w:highlight w:val="lightGray"/>
        </w:rPr>
        <w:t>new coming</w:t>
      </w:r>
      <w:r>
        <w:rPr>
          <w:rFonts w:ascii="微软雅黑" w:eastAsia="微软雅黑" w:hAnsi="微软雅黑" w:cs="Times New Roman"/>
          <w:sz w:val="24"/>
          <w:szCs w:val="24"/>
        </w:rPr>
        <w:t xml:space="preserve"> </w:t>
      </w:r>
      <w:r>
        <w:rPr>
          <w:rFonts w:ascii="微软雅黑" w:eastAsia="微软雅黑" w:hAnsi="微软雅黑" w:cs="Times New Roman" w:hint="eastAsia"/>
          <w:color w:val="00B0F0"/>
          <w:sz w:val="24"/>
          <w:szCs w:val="24"/>
        </w:rPr>
        <w:t>【表达不当</w:t>
      </w:r>
      <w:r>
        <w:rPr>
          <w:rFonts w:ascii="微软雅黑" w:eastAsia="微软雅黑" w:hAnsi="微软雅黑" w:cs="Times New Roman"/>
          <w:color w:val="00B0F0"/>
          <w:sz w:val="24"/>
          <w:szCs w:val="24"/>
        </w:rPr>
        <w:t>，</w:t>
      </w:r>
      <w:r>
        <w:rPr>
          <w:rFonts w:ascii="微软雅黑" w:eastAsia="微软雅黑" w:hAnsi="微软雅黑" w:cs="Times New Roman" w:hint="eastAsia"/>
          <w:color w:val="00B0F0"/>
          <w:sz w:val="24"/>
          <w:szCs w:val="24"/>
        </w:rPr>
        <w:t>coming new】</w:t>
      </w:r>
      <w:r>
        <w:rPr>
          <w:rFonts w:ascii="微软雅黑" w:eastAsia="微软雅黑" w:hAnsi="微软雅黑" w:cs="Times New Roman"/>
          <w:sz w:val="24"/>
          <w:szCs w:val="24"/>
        </w:rPr>
        <w:t xml:space="preserve"> knowledge as soon as possible.  </w:t>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【本段</w:t>
      </w:r>
      <w:r>
        <w:rPr>
          <w:rFonts w:ascii="微软雅黑" w:eastAsia="微软雅黑" w:hAnsi="微软雅黑" w:cs="Times New Roman"/>
          <w:color w:val="00B0F0"/>
          <w:sz w:val="24"/>
          <w:szCs w:val="24"/>
        </w:rPr>
        <w:t>的角度基本合理</w:t>
      </w:r>
      <w:r>
        <w:rPr>
          <w:rFonts w:ascii="微软雅黑" w:eastAsia="微软雅黑" w:hAnsi="微软雅黑" w:cs="Times New Roman" w:hint="eastAsia"/>
          <w:color w:val="00B0F0"/>
          <w:sz w:val="24"/>
          <w:szCs w:val="24"/>
        </w:rPr>
        <w:t>，</w:t>
      </w:r>
      <w:r>
        <w:rPr>
          <w:rFonts w:ascii="微软雅黑" w:eastAsia="微软雅黑" w:hAnsi="微软雅黑" w:cs="Times New Roman"/>
          <w:color w:val="00B0F0"/>
          <w:sz w:val="24"/>
          <w:szCs w:val="24"/>
        </w:rPr>
        <w:t>过渡词使用恰当，</w:t>
      </w:r>
      <w:r>
        <w:rPr>
          <w:rFonts w:ascii="微软雅黑" w:eastAsia="微软雅黑" w:hAnsi="微软雅黑" w:cs="Times New Roman" w:hint="eastAsia"/>
          <w:color w:val="00B0F0"/>
          <w:sz w:val="24"/>
          <w:szCs w:val="24"/>
        </w:rPr>
        <w:t>段内逻辑</w:t>
      </w:r>
      <w:r>
        <w:rPr>
          <w:rFonts w:ascii="微软雅黑" w:eastAsia="微软雅黑" w:hAnsi="微软雅黑" w:cs="Times New Roman"/>
          <w:color w:val="00B0F0"/>
          <w:sz w:val="24"/>
          <w:szCs w:val="24"/>
        </w:rPr>
        <w:t>合理；</w:t>
      </w:r>
      <w:r>
        <w:rPr>
          <w:rFonts w:ascii="微软雅黑" w:eastAsia="微软雅黑" w:hAnsi="微软雅黑" w:cs="Times New Roman" w:hint="eastAsia"/>
          <w:color w:val="00B0F0"/>
          <w:sz w:val="24"/>
          <w:szCs w:val="24"/>
        </w:rPr>
        <w:t>但要表达观点时注意</w:t>
      </w:r>
      <w:r>
        <w:rPr>
          <w:rFonts w:ascii="微软雅黑" w:eastAsia="微软雅黑" w:hAnsi="微软雅黑" w:cs="Times New Roman"/>
          <w:color w:val="00B0F0"/>
          <w:sz w:val="24"/>
          <w:szCs w:val="24"/>
        </w:rPr>
        <w:t>不要</w:t>
      </w:r>
      <w:r>
        <w:rPr>
          <w:rFonts w:ascii="微软雅黑" w:eastAsia="微软雅黑" w:hAnsi="微软雅黑" w:cs="Times New Roman" w:hint="eastAsia"/>
          <w:color w:val="00B0F0"/>
          <w:sz w:val="24"/>
          <w:szCs w:val="24"/>
        </w:rPr>
        <w:t>绝对</w:t>
      </w:r>
      <w:r>
        <w:rPr>
          <w:rFonts w:ascii="微软雅黑" w:eastAsia="微软雅黑" w:hAnsi="微软雅黑" w:cs="Times New Roman"/>
          <w:color w:val="00B0F0"/>
          <w:sz w:val="24"/>
          <w:szCs w:val="24"/>
        </w:rPr>
        <w:t>，客观表达观点；</w:t>
      </w:r>
      <w:r>
        <w:rPr>
          <w:rFonts w:ascii="微软雅黑" w:eastAsia="微软雅黑" w:hAnsi="微软雅黑" w:cs="Times New Roman" w:hint="eastAsia"/>
          <w:color w:val="00B0F0"/>
          <w:sz w:val="24"/>
          <w:szCs w:val="24"/>
        </w:rPr>
        <w:t>存在</w:t>
      </w:r>
      <w:r>
        <w:rPr>
          <w:rFonts w:ascii="微软雅黑" w:eastAsia="微软雅黑" w:hAnsi="微软雅黑" w:cs="Times New Roman"/>
          <w:color w:val="00B0F0"/>
          <w:sz w:val="24"/>
          <w:szCs w:val="24"/>
        </w:rPr>
        <w:t>一些</w:t>
      </w:r>
      <w:r>
        <w:rPr>
          <w:rFonts w:ascii="微软雅黑" w:eastAsia="微软雅黑" w:hAnsi="微软雅黑" w:cs="Times New Roman" w:hint="eastAsia"/>
          <w:color w:val="00B0F0"/>
          <w:sz w:val="24"/>
          <w:szCs w:val="24"/>
        </w:rPr>
        <w:t>中式</w:t>
      </w:r>
      <w:r>
        <w:rPr>
          <w:rFonts w:ascii="微软雅黑" w:eastAsia="微软雅黑" w:hAnsi="微软雅黑" w:cs="Times New Roman"/>
          <w:color w:val="00B0F0"/>
          <w:sz w:val="24"/>
          <w:szCs w:val="24"/>
        </w:rPr>
        <w:t>表达</w:t>
      </w:r>
      <w:r>
        <w:rPr>
          <w:rFonts w:ascii="微软雅黑" w:eastAsia="微软雅黑" w:hAnsi="微软雅黑" w:cs="Times New Roman" w:hint="eastAsia"/>
          <w:color w:val="00B0F0"/>
          <w:sz w:val="24"/>
          <w:szCs w:val="24"/>
        </w:rPr>
        <w:t>，注意培养语感</w:t>
      </w:r>
      <w:r w:rsidR="00566AF0">
        <w:rPr>
          <w:rFonts w:ascii="微软雅黑" w:eastAsia="微软雅黑" w:hAnsi="微软雅黑" w:cs="Times New Roman" w:hint="eastAsia"/>
          <w:color w:val="00B0F0"/>
          <w:sz w:val="24"/>
          <w:szCs w:val="24"/>
        </w:rPr>
        <w:t>;</w:t>
      </w:r>
      <w:r>
        <w:rPr>
          <w:rFonts w:ascii="微软雅黑" w:eastAsia="微软雅黑" w:hAnsi="微软雅黑" w:cs="Times New Roman" w:hint="eastAsia"/>
          <w:color w:val="00B0F0"/>
          <w:sz w:val="24"/>
          <w:szCs w:val="24"/>
        </w:rPr>
        <w:t>部分句子之间语意重复，注意之后简练表达】</w:t>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cs="Times New Roman"/>
          <w:sz w:val="24"/>
          <w:szCs w:val="24"/>
        </w:rPr>
      </w:pPr>
      <w:r>
        <w:rPr>
          <w:rFonts w:ascii="微软雅黑" w:eastAsia="微软雅黑" w:hAnsi="微软雅黑" w:cs="Times New Roman" w:hint="eastAsia"/>
          <w:sz w:val="24"/>
          <w:szCs w:val="24"/>
        </w:rPr>
        <w:t xml:space="preserve">In addition, </w:t>
      </w:r>
      <w:r>
        <w:rPr>
          <w:rFonts w:ascii="微软雅黑" w:eastAsia="微软雅黑" w:hAnsi="微软雅黑" w:cs="Times New Roman" w:hint="eastAsia"/>
          <w:sz w:val="24"/>
          <w:szCs w:val="24"/>
          <w:highlight w:val="yellow"/>
        </w:rPr>
        <w:t xml:space="preserve">a huge amount of daily homework can </w:t>
      </w:r>
      <w:r>
        <w:rPr>
          <w:rFonts w:ascii="微软雅黑" w:eastAsia="微软雅黑" w:hAnsi="微软雅黑" w:cs="Times New Roman"/>
          <w:sz w:val="24"/>
          <w:szCs w:val="24"/>
          <w:highlight w:val="yellow"/>
        </w:rPr>
        <w:t xml:space="preserve">force </w:t>
      </w:r>
      <w:r>
        <w:rPr>
          <w:rFonts w:ascii="微软雅黑" w:eastAsia="微软雅黑" w:hAnsi="微软雅黑" w:cs="Times New Roman" w:hint="eastAsia"/>
          <w:color w:val="00B0F0"/>
          <w:sz w:val="24"/>
          <w:szCs w:val="24"/>
          <w:highlight w:val="yellow"/>
        </w:rPr>
        <w:t>【固定搭配</w:t>
      </w:r>
      <w:r>
        <w:rPr>
          <w:rFonts w:ascii="微软雅黑" w:eastAsia="微软雅黑" w:hAnsi="微软雅黑" w:cs="Times New Roman"/>
          <w:color w:val="00B0F0"/>
          <w:sz w:val="24"/>
          <w:szCs w:val="24"/>
          <w:highlight w:val="yellow"/>
        </w:rPr>
        <w:t>，</w:t>
      </w:r>
      <w:r>
        <w:rPr>
          <w:rFonts w:ascii="微软雅黑" w:eastAsia="微软雅黑" w:hAnsi="微软雅黑" w:cs="Times New Roman" w:hint="eastAsia"/>
          <w:color w:val="00B0F0"/>
          <w:sz w:val="24"/>
          <w:szCs w:val="24"/>
          <w:highlight w:val="yellow"/>
        </w:rPr>
        <w:t xml:space="preserve">+on】 </w:t>
      </w:r>
      <w:r>
        <w:rPr>
          <w:rFonts w:ascii="微软雅黑" w:eastAsia="微软雅黑" w:hAnsi="微软雅黑" w:cs="Times New Roman" w:hint="eastAsia"/>
          <w:sz w:val="24"/>
          <w:szCs w:val="24"/>
          <w:highlight w:val="yellow"/>
        </w:rPr>
        <w:t>students</w:t>
      </w:r>
      <w:r>
        <w:rPr>
          <w:rFonts w:ascii="微软雅黑" w:eastAsia="微软雅黑" w:hAnsi="微软雅黑" w:cs="Times New Roman"/>
          <w:sz w:val="24"/>
          <w:szCs w:val="24"/>
          <w:highlight w:val="yellow"/>
        </w:rPr>
        <w:t xml:space="preserve"> to increase their studying efficiency and</w:t>
      </w:r>
      <w:r>
        <w:rPr>
          <w:rFonts w:ascii="微软雅黑" w:eastAsia="微软雅黑" w:hAnsi="微软雅黑"/>
          <w:sz w:val="24"/>
          <w:szCs w:val="24"/>
          <w:highlight w:val="yellow"/>
        </w:rPr>
        <w:t xml:space="preserve"> </w:t>
      </w:r>
      <w:r>
        <w:rPr>
          <w:rFonts w:ascii="微软雅黑" w:eastAsia="微软雅黑" w:hAnsi="微软雅黑" w:cs="Times New Roman"/>
          <w:sz w:val="24"/>
          <w:szCs w:val="24"/>
          <w:highlight w:val="yellow"/>
        </w:rPr>
        <w:t>their academic performance will be on the upgrade.</w:t>
      </w:r>
      <w:r>
        <w:rPr>
          <w:rFonts w:ascii="微软雅黑" w:eastAsia="微软雅黑" w:hAnsi="微软雅黑" w:cs="Times New Roman"/>
          <w:sz w:val="24"/>
          <w:szCs w:val="24"/>
        </w:rPr>
        <w:t xml:space="preserve"> To overcome these burden academic tasks, one way is to add engaged time, and another way is to enhance personal efficiency. Beyond doubt, the former one is </w:t>
      </w:r>
      <w:r>
        <w:rPr>
          <w:rFonts w:ascii="微软雅黑" w:eastAsia="微软雅黑" w:hAnsi="微软雅黑" w:cs="Times New Roman"/>
          <w:sz w:val="24"/>
          <w:szCs w:val="24"/>
          <w:highlight w:val="green"/>
        </w:rPr>
        <w:t>infeasible</w:t>
      </w:r>
      <w:r>
        <w:rPr>
          <w:rFonts w:ascii="微软雅黑" w:eastAsia="微软雅黑" w:hAnsi="微软雅黑" w:cs="Times New Roman"/>
          <w:sz w:val="24"/>
          <w:szCs w:val="24"/>
        </w:rPr>
        <w:t xml:space="preserve"> due to limited after-school time. Students have no way but to </w:t>
      </w:r>
      <w:r>
        <w:rPr>
          <w:rFonts w:ascii="微软雅黑" w:eastAsia="微软雅黑" w:hAnsi="微软雅黑" w:cs="Times New Roman" w:hint="eastAsia"/>
          <w:sz w:val="24"/>
          <w:szCs w:val="24"/>
        </w:rPr>
        <w:t>become</w:t>
      </w:r>
      <w:r>
        <w:rPr>
          <w:rFonts w:ascii="微软雅黑" w:eastAsia="微软雅黑" w:hAnsi="微软雅黑" w:cs="Times New Roman"/>
          <w:sz w:val="24"/>
          <w:szCs w:val="24"/>
        </w:rPr>
        <w:t xml:space="preserve"> more efficient and productive. </w:t>
      </w:r>
      <w:r>
        <w:rPr>
          <w:rFonts w:ascii="微软雅黑" w:eastAsia="微软雅黑" w:hAnsi="微软雅黑" w:cs="Times New Roman"/>
          <w:sz w:val="24"/>
          <w:szCs w:val="24"/>
          <w:highlight w:val="green"/>
        </w:rPr>
        <w:t>For instance</w:t>
      </w:r>
      <w:r>
        <w:rPr>
          <w:rFonts w:ascii="微软雅黑" w:eastAsia="微软雅黑" w:hAnsi="微软雅黑" w:cs="Times New Roman"/>
          <w:sz w:val="24"/>
          <w:szCs w:val="24"/>
        </w:rPr>
        <w:t xml:space="preserve">, </w:t>
      </w:r>
      <w:r>
        <w:rPr>
          <w:rFonts w:ascii="微软雅黑" w:eastAsia="微软雅黑" w:hAnsi="微软雅黑" w:cs="Times New Roman" w:hint="eastAsia"/>
          <w:color w:val="00B0F0"/>
          <w:sz w:val="24"/>
          <w:szCs w:val="24"/>
        </w:rPr>
        <w:t>【注意整句的逻辑关系，用长短句结合的方法能让意思表达更清楚】【+ when】</w:t>
      </w:r>
      <w:r>
        <w:rPr>
          <w:rFonts w:ascii="微软雅黑" w:eastAsia="微软雅黑" w:hAnsi="微软雅黑" w:cs="Times New Roman" w:hint="eastAsia"/>
          <w:sz w:val="24"/>
          <w:szCs w:val="24"/>
        </w:rPr>
        <w:t xml:space="preserve"> </w:t>
      </w:r>
      <w:r>
        <w:rPr>
          <w:rFonts w:ascii="微软雅黑" w:eastAsia="微软雅黑" w:hAnsi="微软雅黑" w:cs="Times New Roman"/>
          <w:sz w:val="24"/>
          <w:szCs w:val="24"/>
        </w:rPr>
        <w:t>my cousin Jackson was an elementary school student</w:t>
      </w:r>
      <w:r>
        <w:rPr>
          <w:rFonts w:ascii="微软雅黑" w:eastAsia="微软雅黑" w:hAnsi="微软雅黑" w:cs="Times New Roman"/>
          <w:sz w:val="24"/>
          <w:szCs w:val="24"/>
          <w:highlight w:val="lightGray"/>
        </w:rPr>
        <w:t xml:space="preserve"> and</w:t>
      </w:r>
      <w:r>
        <w:rPr>
          <w:rFonts w:ascii="微软雅黑" w:eastAsia="微软雅黑" w:hAnsi="微软雅黑" w:cs="Times New Roman" w:hint="eastAsia"/>
          <w:sz w:val="24"/>
          <w:szCs w:val="24"/>
          <w:highlight w:val="lightGray"/>
        </w:rPr>
        <w:t xml:space="preserve"> </w:t>
      </w:r>
      <w:r>
        <w:rPr>
          <w:rFonts w:ascii="微软雅黑" w:eastAsia="微软雅黑" w:hAnsi="微软雅黑" w:cs="Times New Roman" w:hint="eastAsia"/>
          <w:color w:val="00B0F0"/>
          <w:sz w:val="24"/>
          <w:szCs w:val="24"/>
        </w:rPr>
        <w:t>【， he】</w:t>
      </w:r>
      <w:r>
        <w:rPr>
          <w:rFonts w:ascii="微软雅黑" w:eastAsia="微软雅黑" w:hAnsi="微软雅黑" w:cs="Times New Roman"/>
          <w:sz w:val="24"/>
          <w:szCs w:val="24"/>
        </w:rPr>
        <w:t xml:space="preserve"> always did his homework while listening to music or watching television, because the primary school has little daily homework</w:t>
      </w:r>
      <w:del w:id="3" w:author="Administrator" w:date="2018-08-07T19:16:00Z">
        <w:r>
          <w:rPr>
            <w:rFonts w:ascii="微软雅黑" w:eastAsia="微软雅黑" w:hAnsi="微软雅黑" w:cs="Times New Roman"/>
            <w:sz w:val="24"/>
            <w:szCs w:val="24"/>
            <w:highlight w:val="lightGray"/>
          </w:rPr>
          <w:delText xml:space="preserve"> and he could neglect his efficiency</w:delText>
        </w:r>
        <w:r>
          <w:rPr>
            <w:rFonts w:ascii="微软雅黑" w:eastAsia="微软雅黑" w:hAnsi="微软雅黑" w:cs="Times New Roman" w:hint="eastAsia"/>
            <w:sz w:val="24"/>
            <w:szCs w:val="24"/>
            <w:highlight w:val="lightGray"/>
          </w:rPr>
          <w:delText xml:space="preserve"> </w:delText>
        </w:r>
      </w:del>
      <w:r>
        <w:rPr>
          <w:rFonts w:ascii="微软雅黑" w:eastAsia="微软雅黑" w:hAnsi="微软雅黑" w:cs="Times New Roman" w:hint="eastAsia"/>
          <w:color w:val="00B0F0"/>
          <w:sz w:val="24"/>
          <w:szCs w:val="24"/>
        </w:rPr>
        <w:t>【后文已经提到后面的效率问题，此处可以不提】</w:t>
      </w:r>
      <w:r>
        <w:rPr>
          <w:rFonts w:ascii="微软雅黑" w:eastAsia="微软雅黑" w:hAnsi="微软雅黑" w:cs="Times New Roman"/>
          <w:sz w:val="24"/>
          <w:szCs w:val="24"/>
        </w:rPr>
        <w:t xml:space="preserve">. </w:t>
      </w:r>
      <w:r>
        <w:rPr>
          <w:rFonts w:ascii="微软雅黑" w:eastAsia="微软雅黑" w:hAnsi="微软雅黑" w:cs="Times New Roman"/>
          <w:sz w:val="24"/>
          <w:szCs w:val="24"/>
          <w:highlight w:val="lightGray"/>
        </w:rPr>
        <w:t>Distracted by these entertainments</w:t>
      </w:r>
      <w:r>
        <w:rPr>
          <w:rFonts w:ascii="微软雅黑" w:eastAsia="微软雅黑" w:hAnsi="微软雅黑" w:cs="Times New Roman" w:hint="eastAsia"/>
          <w:sz w:val="24"/>
          <w:szCs w:val="24"/>
          <w:highlight w:val="lightGray"/>
        </w:rPr>
        <w:t xml:space="preserve"> </w:t>
      </w:r>
      <w:r>
        <w:rPr>
          <w:rFonts w:ascii="微软雅黑" w:eastAsia="微软雅黑" w:hAnsi="微软雅黑" w:cs="Times New Roman" w:hint="eastAsia"/>
          <w:color w:val="00B0F0"/>
          <w:sz w:val="24"/>
          <w:szCs w:val="24"/>
        </w:rPr>
        <w:t>【本身这些娱乐方式是不会拉低效率的，为什么效率低呢，是因为被影响了，Being distracted】</w:t>
      </w:r>
      <w:r>
        <w:rPr>
          <w:rFonts w:ascii="微软雅黑" w:eastAsia="微软雅黑" w:hAnsi="微软雅黑" w:cs="Times New Roman"/>
          <w:sz w:val="24"/>
          <w:szCs w:val="24"/>
        </w:rPr>
        <w:t xml:space="preserve">, his working efficiency is terrible, and he often did not complete the homework until 10.p.m. </w:t>
      </w:r>
      <w:r>
        <w:rPr>
          <w:rFonts w:ascii="微软雅黑" w:eastAsia="微软雅黑" w:hAnsi="微软雅黑" w:cs="Times New Roman"/>
          <w:sz w:val="24"/>
          <w:szCs w:val="24"/>
          <w:highlight w:val="green"/>
        </w:rPr>
        <w:t>However</w:t>
      </w:r>
      <w:r>
        <w:rPr>
          <w:rFonts w:ascii="微软雅黑" w:eastAsia="微软雅黑" w:hAnsi="微软雅黑" w:cs="Times New Roman"/>
          <w:sz w:val="24"/>
          <w:szCs w:val="24"/>
        </w:rPr>
        <w:t xml:space="preserve">, after </w:t>
      </w:r>
      <w:r>
        <w:rPr>
          <w:rFonts w:ascii="微软雅黑" w:eastAsia="微软雅黑" w:hAnsi="微软雅黑" w:cs="Times New Roman"/>
          <w:sz w:val="24"/>
          <w:szCs w:val="24"/>
          <w:highlight w:val="lightGray"/>
        </w:rPr>
        <w:t>he enters</w:t>
      </w:r>
      <w:r>
        <w:rPr>
          <w:rFonts w:ascii="微软雅黑" w:eastAsia="微软雅黑" w:hAnsi="微软雅黑" w:cs="Times New Roman" w:hint="eastAsia"/>
          <w:sz w:val="24"/>
          <w:szCs w:val="24"/>
          <w:highlight w:val="lightGray"/>
        </w:rPr>
        <w:t xml:space="preserve"> </w:t>
      </w:r>
      <w:r>
        <w:rPr>
          <w:rFonts w:ascii="微软雅黑" w:eastAsia="微软雅黑" w:hAnsi="微软雅黑" w:cs="Times New Roman" w:hint="eastAsia"/>
          <w:color w:val="00B0F0"/>
          <w:sz w:val="24"/>
          <w:szCs w:val="24"/>
        </w:rPr>
        <w:t>【注意语</w:t>
      </w:r>
      <w:r>
        <w:rPr>
          <w:rFonts w:ascii="微软雅黑" w:eastAsia="微软雅黑" w:hAnsi="微软雅黑" w:cs="Times New Roman" w:hint="eastAsia"/>
          <w:color w:val="00B0F0"/>
          <w:sz w:val="24"/>
          <w:szCs w:val="24"/>
        </w:rPr>
        <w:lastRenderedPageBreak/>
        <w:t>言的简洁性，entering】</w:t>
      </w:r>
      <w:r>
        <w:rPr>
          <w:rFonts w:ascii="微软雅黑" w:eastAsia="微软雅黑" w:hAnsi="微软雅黑" w:cs="Times New Roman"/>
          <w:sz w:val="24"/>
          <w:szCs w:val="24"/>
        </w:rPr>
        <w:t xml:space="preserve"> high school with a large amount of daily homework to do, he has to give up the previous </w:t>
      </w:r>
      <w:r>
        <w:rPr>
          <w:rFonts w:ascii="微软雅黑" w:eastAsia="微软雅黑" w:hAnsi="微软雅黑" w:cs="Times New Roman" w:hint="eastAsia"/>
          <w:sz w:val="24"/>
          <w:szCs w:val="24"/>
        </w:rPr>
        <w:t>study</w:t>
      </w:r>
      <w:r>
        <w:rPr>
          <w:rFonts w:ascii="微软雅黑" w:eastAsia="微软雅黑" w:hAnsi="微软雅黑" w:cs="Times New Roman"/>
          <w:sz w:val="24"/>
          <w:szCs w:val="24"/>
        </w:rPr>
        <w:t xml:space="preserve">ing style and put his heart and soul into homework. In the end, he succeeds to complete these tasks before 9.p.m. </w:t>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cs="Times New Roman"/>
          <w:sz w:val="24"/>
          <w:szCs w:val="24"/>
        </w:rPr>
      </w:pPr>
      <w:r>
        <w:rPr>
          <w:rFonts w:ascii="微软雅黑" w:eastAsia="微软雅黑" w:hAnsi="微软雅黑" w:cs="Times New Roman" w:hint="eastAsia"/>
          <w:color w:val="00B0F0"/>
          <w:sz w:val="24"/>
          <w:szCs w:val="24"/>
        </w:rPr>
        <w:t>【本段说理角度是合理的，通过反面例子来论述大量作业会促使学生提高效率； 建议同学在段落最后进行一个总结，整体结构上为总分总，这样能显得段落更加有条理性一些】</w:t>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cs="Times New Roman"/>
          <w:sz w:val="24"/>
          <w:szCs w:val="24"/>
        </w:rPr>
      </w:pPr>
      <w:r>
        <w:rPr>
          <w:rFonts w:ascii="微软雅黑" w:eastAsia="微软雅黑" w:hAnsi="微软雅黑" w:cs="Times New Roman"/>
          <w:sz w:val="24"/>
          <w:szCs w:val="24"/>
        </w:rPr>
        <w:t xml:space="preserve">Nevertheless, </w:t>
      </w:r>
      <w:r>
        <w:rPr>
          <w:rFonts w:ascii="微软雅黑" w:eastAsia="微软雅黑" w:hAnsi="微软雅黑" w:cs="Times New Roman"/>
          <w:sz w:val="24"/>
          <w:szCs w:val="24"/>
          <w:highlight w:val="yellow"/>
        </w:rPr>
        <w:t>daily homework</w:t>
      </w:r>
      <w:r>
        <w:rPr>
          <w:rFonts w:ascii="微软雅黑" w:eastAsia="微软雅黑" w:hAnsi="微软雅黑" w:cs="Times New Roman"/>
          <w:sz w:val="24"/>
          <w:szCs w:val="24"/>
        </w:rPr>
        <w:t xml:space="preserve"> </w:t>
      </w:r>
      <w:r>
        <w:rPr>
          <w:rFonts w:ascii="微软雅黑" w:eastAsia="微软雅黑" w:hAnsi="微软雅黑" w:cs="Times New Roman"/>
          <w:sz w:val="24"/>
          <w:szCs w:val="24"/>
          <w:highlight w:val="lightGray"/>
        </w:rPr>
        <w:t>will</w:t>
      </w:r>
      <w:r>
        <w:rPr>
          <w:rFonts w:ascii="微软雅黑" w:eastAsia="微软雅黑" w:hAnsi="微软雅黑" w:cs="Times New Roman" w:hint="eastAsia"/>
          <w:color w:val="00B0F0"/>
          <w:sz w:val="24"/>
          <w:szCs w:val="24"/>
        </w:rPr>
        <w:t>【可删</w:t>
      </w:r>
      <w:r>
        <w:rPr>
          <w:rFonts w:ascii="微软雅黑" w:eastAsia="微软雅黑" w:hAnsi="微软雅黑" w:cs="Times New Roman"/>
          <w:color w:val="00B0F0"/>
          <w:sz w:val="24"/>
          <w:szCs w:val="24"/>
        </w:rPr>
        <w:t>，</w:t>
      </w:r>
      <w:r>
        <w:rPr>
          <w:rFonts w:ascii="微软雅黑" w:eastAsia="微软雅黑" w:hAnsi="微软雅黑" w:cs="Times New Roman" w:hint="eastAsia"/>
          <w:color w:val="00B0F0"/>
          <w:sz w:val="24"/>
          <w:szCs w:val="24"/>
        </w:rPr>
        <w:t>用词不当</w:t>
      </w:r>
      <w:r>
        <w:rPr>
          <w:rFonts w:ascii="微软雅黑" w:eastAsia="微软雅黑" w:hAnsi="微软雅黑" w:cs="Times New Roman"/>
          <w:color w:val="00B0F0"/>
          <w:sz w:val="24"/>
          <w:szCs w:val="24"/>
        </w:rPr>
        <w:t>，will代表</w:t>
      </w:r>
      <w:r>
        <w:rPr>
          <w:rFonts w:ascii="微软雅黑" w:eastAsia="微软雅黑" w:hAnsi="微软雅黑" w:cs="Times New Roman" w:hint="eastAsia"/>
          <w:color w:val="00B0F0"/>
          <w:sz w:val="24"/>
          <w:szCs w:val="24"/>
        </w:rPr>
        <w:t>将来的</w:t>
      </w:r>
      <w:r>
        <w:rPr>
          <w:rFonts w:ascii="微软雅黑" w:eastAsia="微软雅黑" w:hAnsi="微软雅黑" w:cs="Times New Roman"/>
          <w:color w:val="00B0F0"/>
          <w:sz w:val="24"/>
          <w:szCs w:val="24"/>
        </w:rPr>
        <w:t>事情，但</w:t>
      </w:r>
      <w:r>
        <w:rPr>
          <w:rFonts w:ascii="微软雅黑" w:eastAsia="微软雅黑" w:hAnsi="微软雅黑" w:cs="Times New Roman" w:hint="eastAsia"/>
          <w:color w:val="00B0F0"/>
          <w:sz w:val="24"/>
          <w:szCs w:val="24"/>
        </w:rPr>
        <w:t>花</w:t>
      </w:r>
      <w:r>
        <w:rPr>
          <w:rFonts w:ascii="微软雅黑" w:eastAsia="微软雅黑" w:hAnsi="微软雅黑" w:cs="Times New Roman"/>
          <w:color w:val="00B0F0"/>
          <w:sz w:val="24"/>
          <w:szCs w:val="24"/>
        </w:rPr>
        <w:t>课外</w:t>
      </w:r>
      <w:r>
        <w:rPr>
          <w:rFonts w:ascii="微软雅黑" w:eastAsia="微软雅黑" w:hAnsi="微软雅黑" w:cs="Times New Roman" w:hint="eastAsia"/>
          <w:color w:val="00B0F0"/>
          <w:sz w:val="24"/>
          <w:szCs w:val="24"/>
        </w:rPr>
        <w:t>时间</w:t>
      </w:r>
      <w:r>
        <w:rPr>
          <w:rFonts w:ascii="微软雅黑" w:eastAsia="微软雅黑" w:hAnsi="微软雅黑" w:cs="Times New Roman"/>
          <w:color w:val="00B0F0"/>
          <w:sz w:val="24"/>
          <w:szCs w:val="24"/>
        </w:rPr>
        <w:t>做作业是事实，应当用现在</w:t>
      </w:r>
      <w:r>
        <w:rPr>
          <w:rFonts w:ascii="微软雅黑" w:eastAsia="微软雅黑" w:hAnsi="微软雅黑" w:cs="Times New Roman" w:hint="eastAsia"/>
          <w:color w:val="00B0F0"/>
          <w:sz w:val="24"/>
          <w:szCs w:val="24"/>
        </w:rPr>
        <w:t>时】</w:t>
      </w:r>
      <w:r>
        <w:rPr>
          <w:rFonts w:ascii="微软雅黑" w:eastAsia="微软雅黑" w:hAnsi="微软雅黑" w:cs="Times New Roman"/>
          <w:sz w:val="24"/>
          <w:szCs w:val="24"/>
        </w:rPr>
        <w:t xml:space="preserve"> </w:t>
      </w:r>
      <w:r>
        <w:rPr>
          <w:rFonts w:ascii="微软雅黑" w:eastAsia="微软雅黑" w:hAnsi="微软雅黑" w:cs="Times New Roman"/>
          <w:sz w:val="24"/>
          <w:szCs w:val="24"/>
          <w:highlight w:val="yellow"/>
        </w:rPr>
        <w:t>certainly occupy students’ lots of after-school time</w:t>
      </w:r>
      <w:r>
        <w:rPr>
          <w:rFonts w:ascii="微软雅黑" w:eastAsia="微软雅黑" w:hAnsi="微软雅黑" w:cs="Times New Roman"/>
          <w:sz w:val="24"/>
          <w:szCs w:val="24"/>
        </w:rPr>
        <w:t xml:space="preserve">. Current students may have a dozen of courses, with the diversification of subjects and the explosive growth of knowledge in recent years. Once every course has its required daily homework, </w:t>
      </w:r>
      <w:r>
        <w:rPr>
          <w:rFonts w:ascii="微软雅黑" w:eastAsia="微软雅黑" w:hAnsi="微软雅黑" w:cs="Times New Roman"/>
          <w:sz w:val="24"/>
          <w:szCs w:val="24"/>
          <w:highlight w:val="lightGray"/>
        </w:rPr>
        <w:t>students absolutely</w:t>
      </w:r>
      <w:r>
        <w:rPr>
          <w:rFonts w:ascii="微软雅黑" w:eastAsia="微软雅黑" w:hAnsi="微软雅黑" w:cs="Times New Roman" w:hint="eastAsia"/>
          <w:sz w:val="24"/>
          <w:szCs w:val="24"/>
          <w:highlight w:val="lightGray"/>
        </w:rPr>
        <w:t xml:space="preserve"> </w:t>
      </w:r>
      <w:r>
        <w:rPr>
          <w:rFonts w:ascii="微软雅黑" w:eastAsia="微软雅黑" w:hAnsi="微软雅黑" w:cs="Times New Roman" w:hint="eastAsia"/>
          <w:color w:val="00B0F0"/>
          <w:sz w:val="24"/>
          <w:szCs w:val="24"/>
        </w:rPr>
        <w:t>【过于绝对，不会是所有学生，有些学生完成作业确实很快，而有些不写作业的学生也不会关心作业多不多哦，some students】</w:t>
      </w:r>
      <w:r>
        <w:rPr>
          <w:rFonts w:ascii="微软雅黑" w:eastAsia="微软雅黑" w:hAnsi="微软雅黑" w:cs="Times New Roman"/>
          <w:sz w:val="24"/>
          <w:szCs w:val="24"/>
        </w:rPr>
        <w:t xml:space="preserve"> need to devote great efforts to these assignments. Even some students </w:t>
      </w:r>
      <w:r>
        <w:rPr>
          <w:rFonts w:ascii="微软雅黑" w:eastAsia="微软雅黑" w:hAnsi="微软雅黑" w:cs="Times New Roman"/>
          <w:sz w:val="24"/>
          <w:szCs w:val="24"/>
          <w:highlight w:val="lightGray"/>
        </w:rPr>
        <w:t>will</w:t>
      </w:r>
      <w:r>
        <w:rPr>
          <w:rFonts w:ascii="微软雅黑" w:eastAsia="微软雅黑" w:hAnsi="微软雅黑" w:cs="Times New Roman" w:hint="eastAsia"/>
          <w:color w:val="00B0F0"/>
          <w:sz w:val="24"/>
          <w:szCs w:val="24"/>
        </w:rPr>
        <w:t xml:space="preserve"> 【may】</w:t>
      </w:r>
      <w:r>
        <w:rPr>
          <w:rFonts w:ascii="微软雅黑" w:eastAsia="微软雅黑" w:hAnsi="微软雅黑" w:cs="Times New Roman"/>
          <w:sz w:val="24"/>
          <w:szCs w:val="24"/>
        </w:rPr>
        <w:t xml:space="preserve"> sacrifice the valuable leisure time, which should be invested in physical exercise. Lacking sufficient body exercise </w:t>
      </w:r>
      <w:r>
        <w:rPr>
          <w:rFonts w:ascii="微软雅黑" w:eastAsia="微软雅黑" w:hAnsi="微软雅黑" w:cs="Times New Roman"/>
          <w:sz w:val="24"/>
          <w:szCs w:val="24"/>
          <w:highlight w:val="lightGray"/>
        </w:rPr>
        <w:t>will</w:t>
      </w:r>
      <w:r>
        <w:rPr>
          <w:rFonts w:ascii="微软雅黑" w:eastAsia="微软雅黑" w:hAnsi="微软雅黑" w:cs="Times New Roman" w:hint="eastAsia"/>
          <w:sz w:val="24"/>
          <w:szCs w:val="24"/>
          <w:highlight w:val="lightGray"/>
        </w:rPr>
        <w:t xml:space="preserve"> </w:t>
      </w:r>
      <w:r>
        <w:rPr>
          <w:rFonts w:ascii="微软雅黑" w:eastAsia="微软雅黑" w:hAnsi="微软雅黑" w:cs="Times New Roman" w:hint="eastAsia"/>
          <w:color w:val="00B0F0"/>
          <w:sz w:val="24"/>
          <w:szCs w:val="24"/>
        </w:rPr>
        <w:t>【might】</w:t>
      </w:r>
      <w:r>
        <w:rPr>
          <w:rFonts w:ascii="微软雅黑" w:eastAsia="微软雅黑" w:hAnsi="微软雅黑" w:cs="Times New Roman"/>
          <w:sz w:val="24"/>
          <w:szCs w:val="24"/>
        </w:rPr>
        <w:t xml:space="preserve"> cause students</w:t>
      </w:r>
      <w:r>
        <w:rPr>
          <w:rFonts w:ascii="微软雅黑" w:eastAsia="微软雅黑" w:hAnsi="微软雅黑" w:cs="Times New Roman"/>
          <w:sz w:val="24"/>
          <w:szCs w:val="24"/>
          <w:highlight w:val="lightGray"/>
        </w:rPr>
        <w:t xml:space="preserve"> some ill</w:t>
      </w:r>
      <w:r>
        <w:rPr>
          <w:rFonts w:ascii="微软雅黑" w:eastAsia="微软雅黑" w:hAnsi="微软雅黑" w:cs="Times New Roman" w:hint="eastAsia"/>
          <w:sz w:val="24"/>
          <w:szCs w:val="24"/>
          <w:highlight w:val="lightGray"/>
        </w:rPr>
        <w:t>ness</w:t>
      </w:r>
      <w:r>
        <w:rPr>
          <w:rFonts w:ascii="微软雅黑" w:eastAsia="微软雅黑" w:hAnsi="微软雅黑" w:cs="Times New Roman" w:hint="eastAsia"/>
          <w:color w:val="00B0F0"/>
          <w:sz w:val="24"/>
          <w:szCs w:val="24"/>
        </w:rPr>
        <w:t xml:space="preserve"> 【表达不当，</w:t>
      </w:r>
      <w:r w:rsidR="005D5211">
        <w:rPr>
          <w:rFonts w:ascii="微软雅黑" w:eastAsia="微软雅黑" w:hAnsi="微软雅黑" w:cs="Times New Roman" w:hint="eastAsia"/>
          <w:color w:val="00B0F0"/>
          <w:sz w:val="24"/>
          <w:szCs w:val="24"/>
        </w:rPr>
        <w:t>如</w:t>
      </w:r>
      <w:r w:rsidR="005D5211">
        <w:rPr>
          <w:rFonts w:ascii="微软雅黑" w:eastAsia="微软雅黑" w:hAnsi="微软雅黑" w:cs="Times New Roman"/>
          <w:color w:val="00B0F0"/>
          <w:sz w:val="24"/>
          <w:szCs w:val="24"/>
        </w:rPr>
        <w:t>用法</w:t>
      </w:r>
      <w:r w:rsidR="0029513D">
        <w:rPr>
          <w:rFonts w:ascii="微软雅黑" w:eastAsia="微软雅黑" w:hAnsi="微软雅黑" w:cs="Times New Roman" w:hint="eastAsia"/>
          <w:color w:val="00B0F0"/>
          <w:sz w:val="24"/>
          <w:szCs w:val="24"/>
        </w:rPr>
        <w:t>cause</w:t>
      </w:r>
      <w:r w:rsidR="0029513D">
        <w:rPr>
          <w:rFonts w:ascii="微软雅黑" w:eastAsia="微软雅黑" w:hAnsi="微软雅黑" w:cs="Times New Roman"/>
          <w:color w:val="00B0F0"/>
          <w:sz w:val="24"/>
          <w:szCs w:val="24"/>
        </w:rPr>
        <w:t xml:space="preserve"> </w:t>
      </w:r>
      <w:r w:rsidR="0029513D">
        <w:rPr>
          <w:rFonts w:ascii="微软雅黑" w:eastAsia="微软雅黑" w:hAnsi="微软雅黑" w:cs="Times New Roman" w:hint="eastAsia"/>
          <w:color w:val="00B0F0"/>
          <w:sz w:val="24"/>
          <w:szCs w:val="24"/>
        </w:rPr>
        <w:t>sb</w:t>
      </w:r>
      <w:r w:rsidR="005D5211">
        <w:rPr>
          <w:rFonts w:ascii="微软雅黑" w:eastAsia="微软雅黑" w:hAnsi="微软雅黑" w:cs="Times New Roman"/>
          <w:color w:val="00B0F0"/>
          <w:sz w:val="24"/>
          <w:szCs w:val="24"/>
        </w:rPr>
        <w:t>.</w:t>
      </w:r>
      <w:r w:rsidR="0029513D">
        <w:rPr>
          <w:rFonts w:ascii="微软雅黑" w:eastAsia="微软雅黑" w:hAnsi="微软雅黑" w:cs="Times New Roman"/>
          <w:color w:val="00B0F0"/>
          <w:sz w:val="24"/>
          <w:szCs w:val="24"/>
        </w:rPr>
        <w:t xml:space="preserve"> </w:t>
      </w:r>
      <w:r w:rsidR="005D5211">
        <w:rPr>
          <w:rFonts w:ascii="微软雅黑" w:eastAsia="微软雅黑" w:hAnsi="微软雅黑" w:cs="Times New Roman"/>
          <w:color w:val="00B0F0"/>
          <w:sz w:val="24"/>
          <w:szCs w:val="24"/>
        </w:rPr>
        <w:t xml:space="preserve">great anxiety </w:t>
      </w:r>
      <w:r w:rsidR="005D5211">
        <w:rPr>
          <w:rFonts w:ascii="微软雅黑" w:eastAsia="微软雅黑" w:hAnsi="微软雅黑" w:cs="Times New Roman" w:hint="eastAsia"/>
          <w:color w:val="00B0F0"/>
          <w:sz w:val="24"/>
          <w:szCs w:val="24"/>
        </w:rPr>
        <w:t>引起某人</w:t>
      </w:r>
      <w:r w:rsidR="005D5211">
        <w:rPr>
          <w:rFonts w:ascii="微软雅黑" w:eastAsia="微软雅黑" w:hAnsi="微软雅黑" w:cs="Times New Roman"/>
          <w:color w:val="00B0F0"/>
          <w:sz w:val="24"/>
          <w:szCs w:val="24"/>
        </w:rPr>
        <w:t>非常不安</w:t>
      </w:r>
      <w:r w:rsidR="005D5211">
        <w:rPr>
          <w:rFonts w:ascii="微软雅黑" w:eastAsia="微软雅黑" w:hAnsi="微软雅黑" w:cs="Times New Roman" w:hint="eastAsia"/>
          <w:color w:val="00B0F0"/>
          <w:sz w:val="24"/>
          <w:szCs w:val="24"/>
        </w:rPr>
        <w:t>，即引起</w:t>
      </w:r>
      <w:r w:rsidR="005D5211">
        <w:rPr>
          <w:rFonts w:ascii="微软雅黑" w:eastAsia="微软雅黑" w:hAnsi="微软雅黑" w:cs="Times New Roman"/>
          <w:color w:val="00B0F0"/>
          <w:sz w:val="24"/>
          <w:szCs w:val="24"/>
        </w:rPr>
        <w:t>。。。，</w:t>
      </w:r>
      <w:r w:rsidR="005D5211">
        <w:rPr>
          <w:rFonts w:ascii="微软雅黑" w:eastAsia="微软雅黑" w:hAnsi="微软雅黑" w:cs="Times New Roman" w:hint="eastAsia"/>
          <w:color w:val="00B0F0"/>
          <w:sz w:val="24"/>
          <w:szCs w:val="24"/>
        </w:rPr>
        <w:t>但在</w:t>
      </w:r>
      <w:r w:rsidR="005D5211">
        <w:rPr>
          <w:rFonts w:ascii="微软雅黑" w:eastAsia="微软雅黑" w:hAnsi="微软雅黑" w:cs="Times New Roman"/>
          <w:color w:val="00B0F0"/>
          <w:sz w:val="24"/>
          <w:szCs w:val="24"/>
        </w:rPr>
        <w:t>illness</w:t>
      </w:r>
      <w:r w:rsidR="005D5211">
        <w:rPr>
          <w:rFonts w:ascii="微软雅黑" w:eastAsia="微软雅黑" w:hAnsi="微软雅黑" w:cs="Times New Roman" w:hint="eastAsia"/>
          <w:color w:val="00B0F0"/>
          <w:sz w:val="24"/>
          <w:szCs w:val="24"/>
        </w:rPr>
        <w:t>这里</w:t>
      </w:r>
      <w:r w:rsidR="005D5211">
        <w:rPr>
          <w:rFonts w:ascii="微软雅黑" w:eastAsia="微软雅黑" w:hAnsi="微软雅黑" w:cs="Times New Roman"/>
          <w:color w:val="00B0F0"/>
          <w:sz w:val="24"/>
          <w:szCs w:val="24"/>
        </w:rPr>
        <w:t>，显然不适合</w:t>
      </w:r>
      <w:r w:rsidR="005D5211">
        <w:rPr>
          <w:rFonts w:ascii="微软雅黑" w:eastAsia="微软雅黑" w:hAnsi="微软雅黑" w:cs="Times New Roman" w:hint="eastAsia"/>
          <w:color w:val="00B0F0"/>
          <w:sz w:val="24"/>
          <w:szCs w:val="24"/>
        </w:rPr>
        <w:t>‘引起</w:t>
      </w:r>
      <w:r w:rsidR="005D5211">
        <w:rPr>
          <w:rFonts w:ascii="微软雅黑" w:eastAsia="微软雅黑" w:hAnsi="微软雅黑" w:cs="Times New Roman"/>
          <w:color w:val="00B0F0"/>
          <w:sz w:val="24"/>
          <w:szCs w:val="24"/>
        </w:rPr>
        <w:t>疾病</w:t>
      </w:r>
      <w:r w:rsidR="005D5211">
        <w:rPr>
          <w:rFonts w:ascii="微软雅黑" w:eastAsia="微软雅黑" w:hAnsi="微软雅黑" w:cs="Times New Roman" w:hint="eastAsia"/>
          <w:color w:val="00B0F0"/>
          <w:sz w:val="24"/>
          <w:szCs w:val="24"/>
        </w:rPr>
        <w:t>’，</w:t>
      </w:r>
      <w:r w:rsidR="005D5211">
        <w:rPr>
          <w:rFonts w:ascii="微软雅黑" w:eastAsia="微软雅黑" w:hAnsi="微软雅黑" w:cs="Times New Roman"/>
          <w:color w:val="00B0F0"/>
          <w:sz w:val="24"/>
          <w:szCs w:val="24"/>
        </w:rPr>
        <w:t xml:space="preserve">建议用cause sb. to do </w:t>
      </w:r>
      <w:proofErr w:type="spellStart"/>
      <w:r w:rsidR="005D5211">
        <w:rPr>
          <w:rFonts w:ascii="微软雅黑" w:eastAsia="微软雅黑" w:hAnsi="微软雅黑" w:cs="Times New Roman"/>
          <w:color w:val="00B0F0"/>
          <w:sz w:val="24"/>
          <w:szCs w:val="24"/>
        </w:rPr>
        <w:t>sth</w:t>
      </w:r>
      <w:proofErr w:type="spellEnd"/>
      <w:r w:rsidR="005D5211">
        <w:rPr>
          <w:rFonts w:ascii="微软雅黑" w:eastAsia="微软雅黑" w:hAnsi="微软雅黑" w:cs="Times New Roman"/>
          <w:color w:val="00B0F0"/>
          <w:sz w:val="24"/>
          <w:szCs w:val="24"/>
        </w:rPr>
        <w:t xml:space="preserve">. </w:t>
      </w:r>
      <w:r w:rsidR="005D5211">
        <w:rPr>
          <w:rFonts w:ascii="微软雅黑" w:eastAsia="微软雅黑" w:hAnsi="微软雅黑" w:cs="Times New Roman" w:hint="eastAsia"/>
          <w:color w:val="00B0F0"/>
          <w:sz w:val="24"/>
          <w:szCs w:val="24"/>
        </w:rPr>
        <w:t>使某人</w:t>
      </w:r>
      <w:r w:rsidR="005D5211">
        <w:rPr>
          <w:rFonts w:ascii="微软雅黑" w:eastAsia="微软雅黑" w:hAnsi="微软雅黑" w:cs="Times New Roman"/>
          <w:color w:val="00B0F0"/>
          <w:sz w:val="24"/>
          <w:szCs w:val="24"/>
        </w:rPr>
        <w:t>做某事，cause students to get sick</w:t>
      </w:r>
      <w:r>
        <w:rPr>
          <w:rFonts w:ascii="微软雅黑" w:eastAsia="微软雅黑" w:hAnsi="微软雅黑" w:cs="Times New Roman" w:hint="eastAsia"/>
          <w:color w:val="00B0F0"/>
          <w:sz w:val="24"/>
          <w:szCs w:val="24"/>
        </w:rPr>
        <w:t>】</w:t>
      </w:r>
      <w:r>
        <w:rPr>
          <w:rFonts w:ascii="微软雅黑" w:eastAsia="微软雅黑" w:hAnsi="微软雅黑" w:cs="Times New Roman"/>
          <w:sz w:val="24"/>
          <w:szCs w:val="24"/>
        </w:rPr>
        <w:t xml:space="preserve">. Thus, in </w:t>
      </w:r>
      <w:r>
        <w:rPr>
          <w:rFonts w:ascii="微软雅黑" w:eastAsia="微软雅黑" w:hAnsi="微软雅黑" w:cs="Times New Roman"/>
          <w:sz w:val="24"/>
          <w:szCs w:val="24"/>
        </w:rPr>
        <w:lastRenderedPageBreak/>
        <w:t>view of the possible side effects resulted from daily homework, the advantages of daily homework should not be excessively exaggerated.</w:t>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【简要</w:t>
      </w:r>
      <w:r>
        <w:rPr>
          <w:rFonts w:ascii="微软雅黑" w:eastAsia="微软雅黑" w:hAnsi="微软雅黑" w:cs="Times New Roman"/>
          <w:color w:val="00B0F0"/>
          <w:sz w:val="24"/>
          <w:szCs w:val="24"/>
        </w:rPr>
        <w:t>的让步，一定程度上强化了自己的观点</w:t>
      </w:r>
      <w:r>
        <w:rPr>
          <w:rFonts w:ascii="微软雅黑" w:eastAsia="微软雅黑" w:hAnsi="微软雅黑" w:cs="Times New Roman" w:hint="eastAsia"/>
          <w:color w:val="00B0F0"/>
          <w:sz w:val="24"/>
          <w:szCs w:val="24"/>
        </w:rPr>
        <w:t>；需要注意客观表达，所有事情都不是绝对的</w:t>
      </w:r>
      <w:r>
        <w:rPr>
          <w:rFonts w:ascii="微软雅黑" w:eastAsia="微软雅黑" w:hAnsi="微软雅黑" w:cs="Times New Roman"/>
          <w:color w:val="00B0F0"/>
          <w:sz w:val="24"/>
          <w:szCs w:val="24"/>
        </w:rPr>
        <w:t>】</w:t>
      </w:r>
    </w:p>
    <w:p w:rsidR="00271D1E" w:rsidRDefault="00271D1E">
      <w:pPr>
        <w:rPr>
          <w:rFonts w:ascii="微软雅黑" w:eastAsia="微软雅黑" w:hAnsi="微软雅黑" w:cs="Times New Roman"/>
          <w:sz w:val="24"/>
          <w:szCs w:val="24"/>
        </w:rPr>
      </w:pPr>
    </w:p>
    <w:p w:rsidR="00271D1E" w:rsidRDefault="001548B3">
      <w:pPr>
        <w:rPr>
          <w:rFonts w:ascii="微软雅黑" w:eastAsia="微软雅黑" w:hAnsi="微软雅黑" w:cs="Times New Roman"/>
          <w:sz w:val="24"/>
          <w:szCs w:val="24"/>
        </w:rPr>
      </w:pPr>
      <w:r>
        <w:rPr>
          <w:rFonts w:ascii="微软雅黑" w:eastAsia="微软雅黑" w:hAnsi="微软雅黑" w:cs="Times New Roman"/>
          <w:sz w:val="24"/>
          <w:szCs w:val="24"/>
        </w:rPr>
        <w:t xml:space="preserve">All in all, although daily homework has some disadvantages, it brings more benefits including reviewing knowledge, </w:t>
      </w:r>
      <w:r>
        <w:rPr>
          <w:rFonts w:ascii="微软雅黑" w:eastAsia="微软雅黑" w:hAnsi="微软雅黑" w:cs="Times New Roman" w:hint="eastAsia"/>
          <w:color w:val="00B0F0"/>
          <w:sz w:val="24"/>
          <w:szCs w:val="24"/>
        </w:rPr>
        <w:t>【+covering】</w:t>
      </w:r>
      <w:r>
        <w:rPr>
          <w:rFonts w:ascii="微软雅黑" w:eastAsia="微软雅黑" w:hAnsi="微软雅黑" w:cs="Times New Roman"/>
          <w:sz w:val="24"/>
          <w:szCs w:val="24"/>
        </w:rPr>
        <w:t xml:space="preserve">preparing lessons for next classes and enhancing efficiency.  </w:t>
      </w:r>
    </w:p>
    <w:p w:rsidR="00271D1E" w:rsidRDefault="00271D1E">
      <w:pPr>
        <w:rPr>
          <w:rFonts w:ascii="微软雅黑" w:eastAsia="微软雅黑" w:hAnsi="微软雅黑" w:cs="Times New Roman"/>
          <w:sz w:val="24"/>
          <w:szCs w:val="24"/>
        </w:rPr>
      </w:pPr>
    </w:p>
    <w:p w:rsidR="00271D1E" w:rsidRDefault="001548B3" w:rsidP="007D1514">
      <w:pPr>
        <w:widowControl/>
        <w:jc w:val="left"/>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【尾段</w:t>
      </w:r>
      <w:r>
        <w:rPr>
          <w:rFonts w:ascii="微软雅黑" w:eastAsia="微软雅黑" w:hAnsi="微软雅黑" w:cs="Times New Roman"/>
          <w:color w:val="00B0F0"/>
          <w:sz w:val="24"/>
          <w:szCs w:val="24"/>
        </w:rPr>
        <w:t>，简要重申观点</w:t>
      </w:r>
      <w:r>
        <w:rPr>
          <w:rFonts w:ascii="微软雅黑" w:eastAsia="微软雅黑" w:hAnsi="微软雅黑" w:cs="Times New Roman" w:hint="eastAsia"/>
          <w:color w:val="00B0F0"/>
          <w:sz w:val="24"/>
          <w:szCs w:val="24"/>
        </w:rPr>
        <w:t>。但</w:t>
      </w:r>
      <w:r>
        <w:rPr>
          <w:rFonts w:ascii="微软雅黑" w:eastAsia="微软雅黑" w:hAnsi="微软雅黑" w:cs="Times New Roman"/>
          <w:color w:val="00B0F0"/>
          <w:sz w:val="24"/>
          <w:szCs w:val="24"/>
        </w:rPr>
        <w:t>不建议</w:t>
      </w:r>
      <w:r>
        <w:rPr>
          <w:rFonts w:ascii="微软雅黑" w:eastAsia="微软雅黑" w:hAnsi="微软雅黑" w:cs="Times New Roman" w:hint="eastAsia"/>
          <w:color w:val="00B0F0"/>
          <w:sz w:val="24"/>
          <w:szCs w:val="24"/>
        </w:rPr>
        <w:t>在尾段</w:t>
      </w:r>
      <w:r>
        <w:rPr>
          <w:rFonts w:ascii="微软雅黑" w:eastAsia="微软雅黑" w:hAnsi="微软雅黑" w:cs="Times New Roman"/>
          <w:color w:val="00B0F0"/>
          <w:sz w:val="24"/>
          <w:szCs w:val="24"/>
        </w:rPr>
        <w:t>再进行一定让步，因为前面已经说明。建议直接</w:t>
      </w:r>
      <w:r>
        <w:rPr>
          <w:rFonts w:ascii="微软雅黑" w:eastAsia="微软雅黑" w:hAnsi="微软雅黑" w:cs="Times New Roman" w:hint="eastAsia"/>
          <w:color w:val="00B0F0"/>
          <w:sz w:val="24"/>
          <w:szCs w:val="24"/>
        </w:rPr>
        <w:t>重申</w:t>
      </w:r>
      <w:r>
        <w:rPr>
          <w:rFonts w:ascii="微软雅黑" w:eastAsia="微软雅黑" w:hAnsi="微软雅黑" w:cs="Times New Roman"/>
          <w:color w:val="00B0F0"/>
          <w:sz w:val="24"/>
          <w:szCs w:val="24"/>
        </w:rPr>
        <w:t>观点，回应题目即可。</w:t>
      </w:r>
      <w:r>
        <w:rPr>
          <w:rFonts w:ascii="微软雅黑" w:eastAsia="微软雅黑" w:hAnsi="微软雅黑" w:cs="Times New Roman" w:hint="eastAsia"/>
          <w:color w:val="00B0F0"/>
          <w:sz w:val="24"/>
          <w:szCs w:val="24"/>
        </w:rPr>
        <w:t xml:space="preserve">本文字数538. </w:t>
      </w:r>
      <w:r>
        <w:rPr>
          <w:rFonts w:ascii="微软雅黑" w:eastAsia="微软雅黑" w:hAnsi="微软雅黑" w:cs="Times New Roman"/>
          <w:color w:val="00B0F0"/>
          <w:sz w:val="24"/>
          <w:szCs w:val="24"/>
        </w:rPr>
        <w:t>达到</w:t>
      </w:r>
      <w:r>
        <w:rPr>
          <w:rFonts w:ascii="微软雅黑" w:eastAsia="微软雅黑" w:hAnsi="微软雅黑" w:cs="Times New Roman" w:hint="eastAsia"/>
          <w:color w:val="00B0F0"/>
          <w:sz w:val="24"/>
          <w:szCs w:val="24"/>
        </w:rPr>
        <w:t>托福</w:t>
      </w:r>
      <w:r>
        <w:rPr>
          <w:rFonts w:ascii="微软雅黑" w:eastAsia="微软雅黑" w:hAnsi="微软雅黑" w:cs="Times New Roman"/>
          <w:color w:val="00B0F0"/>
          <w:sz w:val="24"/>
          <w:szCs w:val="24"/>
        </w:rPr>
        <w:t>独立写作要求</w:t>
      </w:r>
      <w:r w:rsidR="007D1514">
        <w:rPr>
          <w:rFonts w:ascii="微软雅黑" w:eastAsia="微软雅黑" w:hAnsi="微软雅黑" w:cs="Times New Roman" w:hint="eastAsia"/>
          <w:color w:val="00B0F0"/>
          <w:sz w:val="24"/>
          <w:szCs w:val="24"/>
        </w:rPr>
        <w:t>,但总体</w:t>
      </w:r>
      <w:r w:rsidR="007D1514" w:rsidRPr="007D1514">
        <w:rPr>
          <w:rFonts w:ascii="微软雅黑" w:eastAsia="微软雅黑" w:hAnsi="微软雅黑" w:cs="Times New Roman" w:hint="eastAsia"/>
          <w:color w:val="00B0F0"/>
          <w:sz w:val="24"/>
          <w:szCs w:val="24"/>
        </w:rPr>
        <w:t>篇幅较长，请同学确认是否能在30-40分钟内完成，因为一方面同学可能会写不完，一方面由于篇幅过长导致语法及标点符号的总错误数量增加，导致更多的扣分】</w:t>
      </w:r>
    </w:p>
    <w:p w:rsidR="00271D1E" w:rsidRDefault="00271D1E">
      <w:pPr>
        <w:rPr>
          <w:rFonts w:ascii="微软雅黑" w:eastAsia="微软雅黑" w:hAnsi="微软雅黑" w:cs="Times New Roman"/>
          <w:sz w:val="24"/>
          <w:szCs w:val="24"/>
        </w:rPr>
      </w:pPr>
    </w:p>
    <w:tbl>
      <w:tblPr>
        <w:tblStyle w:val="a5"/>
        <w:tblW w:w="8296" w:type="dxa"/>
        <w:tblLayout w:type="fixed"/>
        <w:tblLook w:val="04A0" w:firstRow="1" w:lastRow="0" w:firstColumn="1" w:lastColumn="0" w:noHBand="0" w:noVBand="1"/>
      </w:tblPr>
      <w:tblGrid>
        <w:gridCol w:w="4148"/>
        <w:gridCol w:w="4148"/>
      </w:tblGrid>
      <w:tr w:rsidR="00271D1E">
        <w:tc>
          <w:tcPr>
            <w:tcW w:w="4148" w:type="dxa"/>
          </w:tcPr>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Words</w:t>
            </w:r>
          </w:p>
        </w:tc>
        <w:tc>
          <w:tcPr>
            <w:tcW w:w="4148" w:type="dxa"/>
          </w:tcPr>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538</w:t>
            </w:r>
          </w:p>
        </w:tc>
      </w:tr>
      <w:tr w:rsidR="00271D1E">
        <w:tc>
          <w:tcPr>
            <w:tcW w:w="4148" w:type="dxa"/>
          </w:tcPr>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Score</w:t>
            </w:r>
          </w:p>
        </w:tc>
        <w:tc>
          <w:tcPr>
            <w:tcW w:w="4148" w:type="dxa"/>
          </w:tcPr>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3.75/24</w:t>
            </w:r>
          </w:p>
        </w:tc>
      </w:tr>
      <w:tr w:rsidR="00271D1E">
        <w:tc>
          <w:tcPr>
            <w:tcW w:w="4148" w:type="dxa"/>
          </w:tcPr>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Level</w:t>
            </w:r>
          </w:p>
        </w:tc>
        <w:tc>
          <w:tcPr>
            <w:tcW w:w="4148" w:type="dxa"/>
          </w:tcPr>
          <w:p w:rsidR="00271D1E" w:rsidRDefault="001548B3">
            <w:pPr>
              <w:rPr>
                <w:rFonts w:ascii="微软雅黑" w:eastAsia="微软雅黑" w:hAnsi="微软雅黑" w:cs="Times New Roman"/>
                <w:color w:val="00B0F0"/>
                <w:sz w:val="24"/>
                <w:szCs w:val="24"/>
              </w:rPr>
            </w:pPr>
            <w:r>
              <w:rPr>
                <w:rFonts w:ascii="微软雅黑" w:eastAsia="微软雅黑" w:hAnsi="微软雅黑" w:cs="Times New Roman" w:hint="eastAsia"/>
                <w:color w:val="00B0F0"/>
                <w:sz w:val="24"/>
                <w:szCs w:val="24"/>
              </w:rPr>
              <w:t>Fair</w:t>
            </w:r>
          </w:p>
        </w:tc>
      </w:tr>
    </w:tbl>
    <w:p w:rsidR="00271D1E" w:rsidRDefault="00271D1E">
      <w:pPr>
        <w:rPr>
          <w:rFonts w:ascii="微软雅黑" w:eastAsia="微软雅黑" w:hAnsi="微软雅黑" w:cs="Times New Roman"/>
          <w:sz w:val="24"/>
          <w:szCs w:val="24"/>
        </w:rPr>
      </w:pP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hint="eastAsia"/>
          <w:color w:val="00B0F0"/>
          <w:kern w:val="2"/>
          <w:sz w:val="24"/>
          <w:szCs w:val="24"/>
        </w:rPr>
        <w:t>老师点评</w:t>
      </w: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color w:val="00B0F0"/>
          <w:kern w:val="2"/>
          <w:sz w:val="24"/>
          <w:szCs w:val="24"/>
        </w:rPr>
        <w:t xml:space="preserve">Task Response: </w:t>
      </w:r>
      <w:r>
        <w:rPr>
          <w:rFonts w:ascii="微软雅黑" w:eastAsia="微软雅黑" w:hAnsi="微软雅黑" w:cs="Times New Roman" w:hint="eastAsia"/>
          <w:color w:val="00B0F0"/>
          <w:kern w:val="2"/>
          <w:sz w:val="24"/>
          <w:szCs w:val="24"/>
        </w:rPr>
        <w:t>整体写作内容与主题相</w:t>
      </w:r>
      <w:r w:rsidR="004F3734">
        <w:rPr>
          <w:rFonts w:ascii="微软雅黑" w:eastAsia="微软雅黑" w:hAnsi="微软雅黑" w:cs="Times New Roman"/>
          <w:color w:val="00B0F0"/>
          <w:kern w:val="2"/>
          <w:sz w:val="24"/>
          <w:szCs w:val="24"/>
        </w:rPr>
        <w:t>关</w:t>
      </w:r>
      <w:r w:rsidR="004F3734">
        <w:rPr>
          <w:rFonts w:ascii="微软雅黑" w:eastAsia="微软雅黑" w:hAnsi="微软雅黑" w:cs="Times New Roman" w:hint="eastAsia"/>
          <w:color w:val="00B0F0"/>
          <w:kern w:val="2"/>
          <w:sz w:val="24"/>
          <w:szCs w:val="24"/>
        </w:rPr>
        <w:t>；</w:t>
      </w:r>
      <w:r>
        <w:rPr>
          <w:rFonts w:ascii="微软雅黑" w:eastAsia="微软雅黑" w:hAnsi="微软雅黑" w:cs="Times New Roman"/>
          <w:color w:val="00B0F0"/>
          <w:kern w:val="2"/>
          <w:sz w:val="24"/>
          <w:szCs w:val="24"/>
        </w:rPr>
        <w:t>但是部分表述比较</w:t>
      </w:r>
      <w:r>
        <w:rPr>
          <w:rFonts w:ascii="微软雅黑" w:eastAsia="微软雅黑" w:hAnsi="微软雅黑" w:cs="Times New Roman" w:hint="eastAsia"/>
          <w:color w:val="00B0F0"/>
          <w:kern w:val="2"/>
          <w:sz w:val="24"/>
          <w:szCs w:val="24"/>
        </w:rPr>
        <w:t>绝对</w:t>
      </w:r>
      <w:r w:rsidR="004F3734">
        <w:rPr>
          <w:rFonts w:ascii="微软雅黑" w:eastAsia="微软雅黑" w:hAnsi="微软雅黑" w:cs="Times New Roman"/>
          <w:color w:val="00B0F0"/>
          <w:kern w:val="2"/>
          <w:sz w:val="24"/>
          <w:szCs w:val="24"/>
        </w:rPr>
        <w:t>主观</w:t>
      </w:r>
    </w:p>
    <w:p w:rsidR="00271D1E" w:rsidRDefault="001548B3">
      <w:pPr>
        <w:pStyle w:val="Default"/>
        <w:spacing w:line="340" w:lineRule="atLeast"/>
        <w:rPr>
          <w:rFonts w:ascii="微软雅黑" w:eastAsia="微软雅黑" w:hAnsi="微软雅黑" w:cs="Times New Roman" w:hint="eastAsia"/>
          <w:color w:val="00B0F0"/>
          <w:kern w:val="2"/>
          <w:sz w:val="24"/>
          <w:szCs w:val="24"/>
        </w:rPr>
      </w:pPr>
      <w:r>
        <w:rPr>
          <w:rFonts w:ascii="微软雅黑" w:eastAsia="微软雅黑" w:hAnsi="微软雅黑" w:cs="Times New Roman"/>
          <w:color w:val="00B0F0"/>
          <w:kern w:val="2"/>
          <w:sz w:val="24"/>
          <w:szCs w:val="24"/>
        </w:rPr>
        <w:lastRenderedPageBreak/>
        <w:t xml:space="preserve">Organization and Development: </w:t>
      </w:r>
      <w:r>
        <w:rPr>
          <w:rFonts w:ascii="微软雅黑" w:eastAsia="微软雅黑" w:hAnsi="微软雅黑" w:cs="Times New Roman" w:hint="eastAsia"/>
          <w:color w:val="00B0F0"/>
          <w:kern w:val="2"/>
          <w:sz w:val="24"/>
          <w:szCs w:val="24"/>
        </w:rPr>
        <w:t>文章整体结构清晰、</w:t>
      </w:r>
      <w:r>
        <w:rPr>
          <w:rFonts w:ascii="微软雅黑" w:eastAsia="微软雅黑" w:hAnsi="微软雅黑" w:cs="Times New Roman"/>
          <w:color w:val="00B0F0"/>
          <w:kern w:val="2"/>
          <w:sz w:val="24"/>
          <w:szCs w:val="24"/>
        </w:rPr>
        <w:t>完整</w:t>
      </w:r>
      <w:r>
        <w:rPr>
          <w:rFonts w:ascii="微软雅黑" w:eastAsia="微软雅黑" w:hAnsi="微软雅黑" w:cs="Times New Roman" w:hint="eastAsia"/>
          <w:color w:val="00B0F0"/>
          <w:kern w:val="2"/>
          <w:sz w:val="24"/>
          <w:szCs w:val="24"/>
        </w:rPr>
        <w:t>； 总分总；段落</w:t>
      </w:r>
      <w:r>
        <w:rPr>
          <w:rFonts w:ascii="微软雅黑" w:eastAsia="微软雅黑" w:hAnsi="微软雅黑" w:cs="Times New Roman"/>
          <w:color w:val="00B0F0"/>
          <w:kern w:val="2"/>
          <w:sz w:val="24"/>
          <w:szCs w:val="24"/>
        </w:rPr>
        <w:t>结构清晰</w:t>
      </w:r>
      <w:r w:rsidR="0029513D">
        <w:rPr>
          <w:rFonts w:ascii="微软雅黑" w:eastAsia="微软雅黑" w:hAnsi="微软雅黑" w:cs="Times New Roman" w:hint="eastAsia"/>
          <w:color w:val="00B0F0"/>
          <w:kern w:val="2"/>
          <w:sz w:val="24"/>
          <w:szCs w:val="24"/>
        </w:rPr>
        <w:t>；段落内</w:t>
      </w:r>
      <w:r w:rsidR="006A0F86">
        <w:rPr>
          <w:rFonts w:ascii="微软雅黑" w:eastAsia="微软雅黑" w:hAnsi="微软雅黑" w:cs="Times New Roman" w:hint="eastAsia"/>
          <w:color w:val="00B0F0"/>
          <w:kern w:val="2"/>
          <w:sz w:val="24"/>
          <w:szCs w:val="24"/>
        </w:rPr>
        <w:t>衔接恰当</w:t>
      </w:r>
      <w:r w:rsidR="00FF159A">
        <w:rPr>
          <w:rFonts w:ascii="微软雅黑" w:eastAsia="微软雅黑" w:hAnsi="微软雅黑" w:cs="Times New Roman" w:hint="eastAsia"/>
          <w:color w:val="00B0F0"/>
          <w:kern w:val="2"/>
          <w:sz w:val="24"/>
          <w:szCs w:val="24"/>
        </w:rPr>
        <w:t>;行文推进</w:t>
      </w:r>
      <w:r w:rsidR="00865E12">
        <w:rPr>
          <w:rFonts w:ascii="微软雅黑" w:eastAsia="微软雅黑" w:hAnsi="微软雅黑" w:cs="Times New Roman" w:hint="eastAsia"/>
          <w:color w:val="00B0F0"/>
          <w:kern w:val="2"/>
          <w:sz w:val="24"/>
          <w:szCs w:val="24"/>
        </w:rPr>
        <w:t>比较</w:t>
      </w:r>
      <w:r w:rsidR="00FF159A">
        <w:rPr>
          <w:rFonts w:ascii="微软雅黑" w:eastAsia="微软雅黑" w:hAnsi="微软雅黑" w:cs="Times New Roman" w:hint="eastAsia"/>
          <w:color w:val="00B0F0"/>
          <w:kern w:val="2"/>
          <w:sz w:val="24"/>
          <w:szCs w:val="24"/>
        </w:rPr>
        <w:t>合理</w:t>
      </w: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color w:val="00B0F0"/>
          <w:kern w:val="2"/>
          <w:sz w:val="24"/>
          <w:szCs w:val="24"/>
        </w:rPr>
        <w:t xml:space="preserve">Progression and Coherence: </w:t>
      </w:r>
      <w:r>
        <w:rPr>
          <w:rFonts w:ascii="微软雅黑" w:eastAsia="微软雅黑" w:hAnsi="微软雅黑" w:cs="Times New Roman" w:hint="eastAsia"/>
          <w:color w:val="00B0F0"/>
          <w:kern w:val="2"/>
          <w:sz w:val="24"/>
          <w:szCs w:val="24"/>
        </w:rPr>
        <w:t>整体</w:t>
      </w:r>
      <w:r>
        <w:rPr>
          <w:rFonts w:ascii="微软雅黑" w:eastAsia="微软雅黑" w:hAnsi="微软雅黑" w:cs="Times New Roman"/>
          <w:color w:val="00B0F0"/>
          <w:kern w:val="2"/>
          <w:sz w:val="24"/>
          <w:szCs w:val="24"/>
        </w:rPr>
        <w:t>和</w:t>
      </w:r>
      <w:r>
        <w:rPr>
          <w:rFonts w:ascii="微软雅黑" w:eastAsia="微软雅黑" w:hAnsi="微软雅黑" w:cs="Times New Roman" w:hint="eastAsia"/>
          <w:color w:val="00B0F0"/>
          <w:kern w:val="2"/>
          <w:sz w:val="24"/>
          <w:szCs w:val="24"/>
        </w:rPr>
        <w:t>表达基本</w:t>
      </w:r>
      <w:r w:rsidR="004F3734">
        <w:rPr>
          <w:rFonts w:ascii="微软雅黑" w:eastAsia="微软雅黑" w:hAnsi="微软雅黑" w:cs="Times New Roman"/>
          <w:color w:val="00B0F0"/>
          <w:kern w:val="2"/>
          <w:sz w:val="24"/>
          <w:szCs w:val="24"/>
        </w:rPr>
        <w:t>连贯</w:t>
      </w:r>
      <w:r w:rsidR="004F3734">
        <w:rPr>
          <w:rFonts w:ascii="微软雅黑" w:eastAsia="微软雅黑" w:hAnsi="微软雅黑" w:cs="Times New Roman" w:hint="eastAsia"/>
          <w:color w:val="00B0F0"/>
          <w:kern w:val="2"/>
          <w:sz w:val="24"/>
          <w:szCs w:val="24"/>
        </w:rPr>
        <w:t>；</w:t>
      </w:r>
      <w:r>
        <w:rPr>
          <w:rFonts w:ascii="微软雅黑" w:eastAsia="微软雅黑" w:hAnsi="微软雅黑" w:cs="Times New Roman" w:hint="eastAsia"/>
          <w:color w:val="00B0F0"/>
          <w:kern w:val="2"/>
          <w:sz w:val="24"/>
          <w:szCs w:val="24"/>
        </w:rPr>
        <w:t>段落之间</w:t>
      </w:r>
      <w:r>
        <w:rPr>
          <w:rFonts w:ascii="微软雅黑" w:eastAsia="微软雅黑" w:hAnsi="微软雅黑" w:cs="Times New Roman"/>
          <w:color w:val="00B0F0"/>
          <w:kern w:val="2"/>
          <w:sz w:val="24"/>
          <w:szCs w:val="24"/>
        </w:rPr>
        <w:t>衔接到位</w:t>
      </w: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color w:val="00B0F0"/>
          <w:kern w:val="2"/>
          <w:sz w:val="24"/>
          <w:szCs w:val="24"/>
        </w:rPr>
        <w:t xml:space="preserve">Use of Language: </w:t>
      </w:r>
      <w:r>
        <w:rPr>
          <w:rFonts w:ascii="微软雅黑" w:eastAsia="微软雅黑" w:hAnsi="微软雅黑" w:cs="Times New Roman" w:hint="eastAsia"/>
          <w:color w:val="00B0F0"/>
          <w:kern w:val="2"/>
          <w:sz w:val="24"/>
          <w:szCs w:val="24"/>
        </w:rPr>
        <w:t>主观点表述清晰，词汇量尚可;但是有一些语法错误;有些语言表达不够到位；此外</w:t>
      </w:r>
      <w:r>
        <w:rPr>
          <w:rFonts w:ascii="微软雅黑" w:eastAsia="微软雅黑" w:hAnsi="微软雅黑" w:cs="Times New Roman"/>
          <w:color w:val="00B0F0"/>
          <w:kern w:val="2"/>
          <w:sz w:val="24"/>
          <w:szCs w:val="24"/>
        </w:rPr>
        <w:t>，</w:t>
      </w:r>
      <w:r>
        <w:rPr>
          <w:rFonts w:ascii="微软雅黑" w:eastAsia="微软雅黑" w:hAnsi="微软雅黑" w:cs="Times New Roman" w:hint="eastAsia"/>
          <w:color w:val="00B0F0"/>
          <w:kern w:val="2"/>
          <w:sz w:val="24"/>
          <w:szCs w:val="24"/>
        </w:rPr>
        <w:t>语气上</w:t>
      </w:r>
      <w:r>
        <w:rPr>
          <w:rFonts w:ascii="微软雅黑" w:eastAsia="微软雅黑" w:hAnsi="微软雅黑" w:cs="Times New Roman"/>
          <w:color w:val="00B0F0"/>
          <w:kern w:val="2"/>
          <w:sz w:val="24"/>
          <w:szCs w:val="24"/>
        </w:rPr>
        <w:t>，要注意</w:t>
      </w:r>
      <w:r>
        <w:rPr>
          <w:rFonts w:ascii="微软雅黑" w:eastAsia="微软雅黑" w:hAnsi="微软雅黑" w:cs="Times New Roman" w:hint="eastAsia"/>
          <w:color w:val="00B0F0"/>
          <w:kern w:val="2"/>
          <w:sz w:val="24"/>
          <w:szCs w:val="24"/>
        </w:rPr>
        <w:t>合理</w:t>
      </w:r>
      <w:r>
        <w:rPr>
          <w:rFonts w:ascii="微软雅黑" w:eastAsia="微软雅黑" w:hAnsi="微软雅黑" w:cs="Times New Roman"/>
          <w:color w:val="00B0F0"/>
          <w:kern w:val="2"/>
          <w:sz w:val="24"/>
          <w:szCs w:val="24"/>
        </w:rPr>
        <w:t>使用情态动词</w:t>
      </w:r>
      <w:r>
        <w:rPr>
          <w:rFonts w:ascii="微软雅黑" w:eastAsia="微软雅黑" w:hAnsi="微软雅黑" w:cs="Times New Roman" w:hint="eastAsia"/>
          <w:color w:val="00B0F0"/>
          <w:kern w:val="2"/>
          <w:sz w:val="24"/>
          <w:szCs w:val="24"/>
        </w:rPr>
        <w:t>和</w:t>
      </w:r>
      <w:r w:rsidR="00B52292">
        <w:rPr>
          <w:rFonts w:ascii="微软雅黑" w:eastAsia="微软雅黑" w:hAnsi="微软雅黑" w:cs="Times New Roman"/>
          <w:color w:val="00B0F0"/>
          <w:kern w:val="2"/>
          <w:sz w:val="24"/>
          <w:szCs w:val="24"/>
        </w:rPr>
        <w:t>程度副词，增强客观性</w:t>
      </w:r>
      <w:r w:rsidR="00B52292">
        <w:rPr>
          <w:rFonts w:ascii="微软雅黑" w:eastAsia="微软雅黑" w:hAnsi="微软雅黑" w:cs="Times New Roman" w:hint="eastAsia"/>
          <w:color w:val="00B0F0"/>
          <w:kern w:val="2"/>
          <w:sz w:val="24"/>
          <w:szCs w:val="24"/>
        </w:rPr>
        <w:t>；在</w:t>
      </w:r>
      <w:r w:rsidR="00B52292">
        <w:rPr>
          <w:rFonts w:ascii="微软雅黑" w:eastAsia="微软雅黑" w:hAnsi="微软雅黑" w:cs="Times New Roman"/>
          <w:color w:val="00B0F0"/>
          <w:kern w:val="2"/>
          <w:sz w:val="24"/>
          <w:szCs w:val="24"/>
        </w:rPr>
        <w:t>简洁表达上还需要提高</w:t>
      </w: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color w:val="00B0F0"/>
          <w:kern w:val="2"/>
          <w:sz w:val="24"/>
          <w:szCs w:val="24"/>
        </w:rPr>
        <w:t>Strength:</w:t>
      </w:r>
      <w:r>
        <w:rPr>
          <w:rFonts w:ascii="微软雅黑" w:eastAsia="微软雅黑" w:hAnsi="微软雅黑" w:cs="Times New Roman" w:hint="eastAsia"/>
          <w:color w:val="00B0F0"/>
          <w:kern w:val="2"/>
          <w:sz w:val="24"/>
          <w:szCs w:val="24"/>
        </w:rPr>
        <w:t>整体结构；主观点</w:t>
      </w:r>
      <w:r>
        <w:rPr>
          <w:rFonts w:ascii="微软雅黑" w:eastAsia="微软雅黑" w:hAnsi="微软雅黑" w:cs="Times New Roman"/>
          <w:color w:val="00B0F0"/>
          <w:kern w:val="2"/>
          <w:sz w:val="24"/>
          <w:szCs w:val="24"/>
        </w:rPr>
        <w:t>明确</w:t>
      </w:r>
      <w:bookmarkStart w:id="4" w:name="_GoBack"/>
      <w:bookmarkEnd w:id="4"/>
      <w:r>
        <w:rPr>
          <w:rFonts w:ascii="微软雅黑" w:eastAsia="微软雅黑" w:hAnsi="微软雅黑" w:cs="Times New Roman" w:hint="eastAsia"/>
          <w:color w:val="00B0F0"/>
          <w:kern w:val="2"/>
          <w:sz w:val="24"/>
          <w:szCs w:val="24"/>
        </w:rPr>
        <w:t>；分论点</w:t>
      </w:r>
      <w:r>
        <w:rPr>
          <w:rFonts w:ascii="微软雅黑" w:eastAsia="微软雅黑" w:hAnsi="微软雅黑" w:cs="Times New Roman"/>
          <w:color w:val="00B0F0"/>
          <w:kern w:val="2"/>
          <w:sz w:val="24"/>
          <w:szCs w:val="24"/>
        </w:rPr>
        <w:t>角度</w:t>
      </w: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color w:val="00B0F0"/>
          <w:kern w:val="2"/>
          <w:sz w:val="24"/>
          <w:szCs w:val="24"/>
        </w:rPr>
        <w:t xml:space="preserve"> To Be Improved:</w:t>
      </w: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hint="eastAsia"/>
          <w:color w:val="00B0F0"/>
          <w:kern w:val="2"/>
          <w:sz w:val="24"/>
          <w:szCs w:val="24"/>
        </w:rPr>
        <w:t>分论点的论证</w:t>
      </w:r>
      <w:r>
        <w:rPr>
          <w:rFonts w:ascii="微软雅黑" w:eastAsia="微软雅黑" w:hAnsi="微软雅黑" w:cs="Times New Roman"/>
          <w:color w:val="00B0F0"/>
          <w:kern w:val="2"/>
          <w:sz w:val="24"/>
          <w:szCs w:val="24"/>
        </w:rPr>
        <w:t>力度；</w:t>
      </w:r>
      <w:r>
        <w:rPr>
          <w:rFonts w:ascii="微软雅黑" w:eastAsia="微软雅黑" w:hAnsi="微软雅黑" w:cs="Times New Roman" w:hint="eastAsia"/>
          <w:color w:val="00B0F0"/>
          <w:kern w:val="2"/>
          <w:sz w:val="24"/>
          <w:szCs w:val="24"/>
        </w:rPr>
        <w:t>语法</w:t>
      </w:r>
      <w:r>
        <w:rPr>
          <w:rFonts w:ascii="微软雅黑" w:eastAsia="微软雅黑" w:hAnsi="微软雅黑" w:cs="Times New Roman"/>
          <w:color w:val="00B0F0"/>
          <w:kern w:val="2"/>
          <w:sz w:val="24"/>
          <w:szCs w:val="24"/>
        </w:rPr>
        <w:t xml:space="preserve">和表达 </w:t>
      </w:r>
      <w:r>
        <w:rPr>
          <w:rFonts w:ascii="微软雅黑" w:eastAsia="微软雅黑" w:hAnsi="微软雅黑" w:cs="Times New Roman" w:hint="eastAsia"/>
          <w:color w:val="00B0F0"/>
          <w:kern w:val="2"/>
          <w:sz w:val="24"/>
          <w:szCs w:val="24"/>
        </w:rPr>
        <w:t>；</w:t>
      </w:r>
      <w:r>
        <w:rPr>
          <w:rFonts w:ascii="微软雅黑" w:eastAsia="微软雅黑" w:hAnsi="微软雅黑" w:cs="Times New Roman"/>
          <w:color w:val="00B0F0"/>
          <w:kern w:val="2"/>
          <w:sz w:val="24"/>
          <w:szCs w:val="24"/>
        </w:rPr>
        <w:t>点题</w:t>
      </w: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color w:val="00B0F0"/>
          <w:kern w:val="2"/>
          <w:sz w:val="24"/>
          <w:szCs w:val="24"/>
        </w:rPr>
        <w:t xml:space="preserve">Suggestions for Improvement: </w:t>
      </w:r>
    </w:p>
    <w:p w:rsidR="00271D1E" w:rsidRDefault="001548B3">
      <w:pPr>
        <w:pStyle w:val="Default"/>
        <w:spacing w:line="340" w:lineRule="atLeast"/>
        <w:rPr>
          <w:rFonts w:ascii="微软雅黑" w:eastAsia="微软雅黑" w:hAnsi="微软雅黑" w:cs="Times New Roman"/>
          <w:color w:val="00B0F0"/>
          <w:kern w:val="2"/>
          <w:sz w:val="24"/>
          <w:szCs w:val="24"/>
        </w:rPr>
      </w:pPr>
      <w:r>
        <w:rPr>
          <w:rFonts w:ascii="微软雅黑" w:eastAsia="微软雅黑" w:hAnsi="微软雅黑" w:cs="Times New Roman" w:hint="eastAsia"/>
          <w:color w:val="00B0F0"/>
          <w:kern w:val="2"/>
          <w:sz w:val="24"/>
          <w:szCs w:val="24"/>
        </w:rPr>
        <w:t>整体</w:t>
      </w:r>
      <w:r>
        <w:rPr>
          <w:rFonts w:ascii="微软雅黑" w:eastAsia="微软雅黑" w:hAnsi="微软雅黑" w:cs="Times New Roman"/>
          <w:color w:val="00B0F0"/>
          <w:kern w:val="2"/>
          <w:sz w:val="24"/>
          <w:szCs w:val="24"/>
        </w:rPr>
        <w:t>而言，</w:t>
      </w:r>
      <w:r>
        <w:rPr>
          <w:rFonts w:ascii="微软雅黑" w:eastAsia="微软雅黑" w:hAnsi="微软雅黑" w:cs="Times New Roman" w:hint="eastAsia"/>
          <w:color w:val="00B0F0"/>
          <w:kern w:val="2"/>
          <w:sz w:val="24"/>
          <w:szCs w:val="24"/>
        </w:rPr>
        <w:t>同学</w:t>
      </w:r>
      <w:r>
        <w:rPr>
          <w:rFonts w:ascii="微软雅黑" w:eastAsia="微软雅黑" w:hAnsi="微软雅黑" w:cs="Times New Roman"/>
          <w:color w:val="00B0F0"/>
          <w:kern w:val="2"/>
          <w:sz w:val="24"/>
          <w:szCs w:val="24"/>
        </w:rPr>
        <w:t>的逻辑清晰，安排合理，</w:t>
      </w:r>
      <w:r>
        <w:rPr>
          <w:rFonts w:ascii="微软雅黑" w:eastAsia="微软雅黑" w:hAnsi="微软雅黑" w:cs="Times New Roman" w:hint="eastAsia"/>
          <w:color w:val="00B0F0"/>
          <w:kern w:val="2"/>
          <w:sz w:val="24"/>
          <w:szCs w:val="24"/>
        </w:rPr>
        <w:t>用词</w:t>
      </w:r>
      <w:r>
        <w:rPr>
          <w:rFonts w:ascii="微软雅黑" w:eastAsia="微软雅黑" w:hAnsi="微软雅黑" w:cs="Times New Roman"/>
          <w:color w:val="00B0F0"/>
          <w:kern w:val="2"/>
          <w:sz w:val="24"/>
          <w:szCs w:val="24"/>
        </w:rPr>
        <w:t>方面问题不大。不过</w:t>
      </w:r>
      <w:r>
        <w:rPr>
          <w:rFonts w:ascii="微软雅黑" w:eastAsia="微软雅黑" w:hAnsi="微软雅黑" w:cs="Times New Roman" w:hint="eastAsia"/>
          <w:color w:val="00B0F0"/>
          <w:kern w:val="2"/>
          <w:sz w:val="24"/>
          <w:szCs w:val="24"/>
        </w:rPr>
        <w:t>一些</w:t>
      </w:r>
      <w:r>
        <w:rPr>
          <w:rFonts w:ascii="微软雅黑" w:eastAsia="微软雅黑" w:hAnsi="微软雅黑" w:cs="Times New Roman"/>
          <w:color w:val="00B0F0"/>
          <w:kern w:val="2"/>
          <w:sz w:val="24"/>
          <w:szCs w:val="24"/>
        </w:rPr>
        <w:t>细微的语法错误建议</w:t>
      </w:r>
      <w:r>
        <w:rPr>
          <w:rFonts w:ascii="微软雅黑" w:eastAsia="微软雅黑" w:hAnsi="微软雅黑" w:cs="Times New Roman" w:hint="eastAsia"/>
          <w:color w:val="00B0F0"/>
          <w:kern w:val="2"/>
          <w:sz w:val="24"/>
          <w:szCs w:val="24"/>
        </w:rPr>
        <w:t>要</w:t>
      </w:r>
      <w:r>
        <w:rPr>
          <w:rFonts w:ascii="微软雅黑" w:eastAsia="微软雅黑" w:hAnsi="微软雅黑" w:cs="Times New Roman"/>
          <w:color w:val="00B0F0"/>
          <w:kern w:val="2"/>
          <w:sz w:val="24"/>
          <w:szCs w:val="24"/>
        </w:rPr>
        <w:t>多留心，</w:t>
      </w:r>
      <w:r w:rsidR="007D1514">
        <w:rPr>
          <w:rFonts w:ascii="微软雅黑" w:eastAsia="微软雅黑" w:hAnsi="微软雅黑" w:cs="Times New Roman" w:hint="eastAsia"/>
          <w:color w:val="00B0F0"/>
          <w:kern w:val="2"/>
          <w:sz w:val="24"/>
          <w:szCs w:val="24"/>
        </w:rPr>
        <w:t>平时养成良好的写作习惯，</w:t>
      </w:r>
      <w:r>
        <w:rPr>
          <w:rFonts w:ascii="微软雅黑" w:eastAsia="微软雅黑" w:hAnsi="微软雅黑" w:cs="Times New Roman" w:hint="eastAsia"/>
          <w:color w:val="00B0F0"/>
          <w:kern w:val="2"/>
          <w:sz w:val="24"/>
          <w:szCs w:val="24"/>
        </w:rPr>
        <w:t>预留</w:t>
      </w:r>
      <w:r>
        <w:rPr>
          <w:rFonts w:ascii="微软雅黑" w:eastAsia="微软雅黑" w:hAnsi="微软雅黑" w:cs="Times New Roman"/>
          <w:color w:val="00B0F0"/>
          <w:kern w:val="2"/>
          <w:sz w:val="24"/>
          <w:szCs w:val="24"/>
        </w:rPr>
        <w:t>两三分钟时间来快速过一遍</w:t>
      </w:r>
      <w:r>
        <w:rPr>
          <w:rFonts w:ascii="微软雅黑" w:eastAsia="微软雅黑" w:hAnsi="微软雅黑" w:cs="Times New Roman" w:hint="eastAsia"/>
          <w:color w:val="00B0F0"/>
          <w:kern w:val="2"/>
          <w:sz w:val="24"/>
          <w:szCs w:val="24"/>
        </w:rPr>
        <w:t>语法</w:t>
      </w:r>
      <w:r>
        <w:rPr>
          <w:rFonts w:ascii="微软雅黑" w:eastAsia="微软雅黑" w:hAnsi="微软雅黑" w:cs="Times New Roman"/>
          <w:color w:val="00B0F0"/>
          <w:kern w:val="2"/>
          <w:sz w:val="24"/>
          <w:szCs w:val="24"/>
        </w:rPr>
        <w:t>，排</w:t>
      </w:r>
      <w:r>
        <w:rPr>
          <w:rFonts w:ascii="微软雅黑" w:eastAsia="微软雅黑" w:hAnsi="微软雅黑" w:cs="Times New Roman" w:hint="eastAsia"/>
          <w:color w:val="00B0F0"/>
          <w:kern w:val="2"/>
          <w:sz w:val="24"/>
          <w:szCs w:val="24"/>
        </w:rPr>
        <w:t>查</w:t>
      </w:r>
      <w:r w:rsidR="004F3734">
        <w:rPr>
          <w:rFonts w:ascii="微软雅黑" w:eastAsia="微软雅黑" w:hAnsi="微软雅黑" w:cs="Times New Roman"/>
          <w:color w:val="00B0F0"/>
          <w:kern w:val="2"/>
          <w:sz w:val="24"/>
          <w:szCs w:val="24"/>
        </w:rPr>
        <w:t>出比较明显的语法错误</w:t>
      </w:r>
      <w:r w:rsidR="004F3734">
        <w:rPr>
          <w:rFonts w:ascii="微软雅黑" w:eastAsia="微软雅黑" w:hAnsi="微软雅黑" w:cs="Times New Roman" w:hint="eastAsia"/>
          <w:color w:val="00B0F0"/>
          <w:kern w:val="2"/>
          <w:sz w:val="24"/>
          <w:szCs w:val="24"/>
        </w:rPr>
        <w:t>；</w:t>
      </w:r>
      <w:r>
        <w:rPr>
          <w:rFonts w:ascii="微软雅黑" w:eastAsia="微软雅黑" w:hAnsi="微软雅黑" w:cs="Times New Roman" w:hint="eastAsia"/>
          <w:color w:val="00B0F0"/>
          <w:kern w:val="2"/>
          <w:sz w:val="24"/>
          <w:szCs w:val="24"/>
        </w:rPr>
        <w:t>语言</w:t>
      </w:r>
      <w:r w:rsidR="004F3734">
        <w:rPr>
          <w:rFonts w:ascii="微软雅黑" w:eastAsia="微软雅黑" w:hAnsi="微软雅黑" w:cs="Times New Roman"/>
          <w:color w:val="00B0F0"/>
          <w:kern w:val="2"/>
          <w:sz w:val="24"/>
          <w:szCs w:val="24"/>
        </w:rPr>
        <w:t>上，要注意客观性</w:t>
      </w:r>
      <w:r w:rsidR="004F3734">
        <w:rPr>
          <w:rFonts w:ascii="微软雅黑" w:eastAsia="微软雅黑" w:hAnsi="微软雅黑" w:cs="Times New Roman" w:hint="eastAsia"/>
          <w:color w:val="00B0F0"/>
          <w:kern w:val="2"/>
          <w:sz w:val="24"/>
          <w:szCs w:val="24"/>
        </w:rPr>
        <w:t>；</w:t>
      </w:r>
      <w:r>
        <w:rPr>
          <w:rFonts w:ascii="微软雅黑" w:eastAsia="微软雅黑" w:hAnsi="微软雅黑" w:cs="Times New Roman"/>
          <w:color w:val="00B0F0"/>
          <w:kern w:val="2"/>
          <w:sz w:val="24"/>
          <w:szCs w:val="24"/>
        </w:rPr>
        <w:t>多用</w:t>
      </w:r>
      <w:r>
        <w:rPr>
          <w:rFonts w:ascii="微软雅黑" w:eastAsia="微软雅黑" w:hAnsi="微软雅黑" w:cs="Times New Roman" w:hint="eastAsia"/>
          <w:color w:val="00B0F0"/>
          <w:kern w:val="2"/>
          <w:sz w:val="24"/>
          <w:szCs w:val="24"/>
        </w:rPr>
        <w:t>一些</w:t>
      </w:r>
      <w:r>
        <w:rPr>
          <w:rFonts w:ascii="微软雅黑" w:eastAsia="微软雅黑" w:hAnsi="微软雅黑" w:cs="Times New Roman"/>
          <w:color w:val="00B0F0"/>
          <w:kern w:val="2"/>
          <w:sz w:val="24"/>
          <w:szCs w:val="24"/>
        </w:rPr>
        <w:t>表示“</w:t>
      </w:r>
      <w:r>
        <w:rPr>
          <w:rFonts w:ascii="微软雅黑" w:eastAsia="微软雅黑" w:hAnsi="微软雅黑" w:cs="Times New Roman" w:hint="eastAsia"/>
          <w:color w:val="00B0F0"/>
          <w:kern w:val="2"/>
          <w:sz w:val="24"/>
          <w:szCs w:val="24"/>
        </w:rPr>
        <w:t>可能</w:t>
      </w:r>
      <w:r>
        <w:rPr>
          <w:rFonts w:ascii="微软雅黑" w:eastAsia="微软雅黑" w:hAnsi="微软雅黑" w:cs="Times New Roman"/>
          <w:color w:val="00B0F0"/>
          <w:kern w:val="2"/>
          <w:sz w:val="24"/>
          <w:szCs w:val="24"/>
        </w:rPr>
        <w:t>”</w:t>
      </w:r>
      <w:r>
        <w:rPr>
          <w:rFonts w:ascii="微软雅黑" w:eastAsia="微软雅黑" w:hAnsi="微软雅黑" w:cs="Times New Roman" w:hint="eastAsia"/>
          <w:color w:val="00B0F0"/>
          <w:kern w:val="2"/>
          <w:sz w:val="24"/>
          <w:szCs w:val="24"/>
        </w:rPr>
        <w:t>的</w:t>
      </w:r>
      <w:r>
        <w:rPr>
          <w:rFonts w:ascii="微软雅黑" w:eastAsia="微软雅黑" w:hAnsi="微软雅黑" w:cs="Times New Roman"/>
          <w:color w:val="00B0F0"/>
          <w:kern w:val="2"/>
          <w:sz w:val="24"/>
          <w:szCs w:val="24"/>
        </w:rPr>
        <w:t>词汇，例如may/might等词</w:t>
      </w:r>
      <w:r>
        <w:rPr>
          <w:rFonts w:ascii="微软雅黑" w:eastAsia="微软雅黑" w:hAnsi="微软雅黑" w:cs="Times New Roman" w:hint="eastAsia"/>
          <w:color w:val="00B0F0"/>
          <w:kern w:val="2"/>
          <w:sz w:val="24"/>
          <w:szCs w:val="24"/>
        </w:rPr>
        <w:t>；论证</w:t>
      </w:r>
      <w:r>
        <w:rPr>
          <w:rFonts w:ascii="微软雅黑" w:eastAsia="微软雅黑" w:hAnsi="微软雅黑" w:cs="Times New Roman"/>
          <w:color w:val="00B0F0"/>
          <w:kern w:val="2"/>
          <w:sz w:val="24"/>
          <w:szCs w:val="24"/>
        </w:rPr>
        <w:t>内容上，</w:t>
      </w:r>
      <w:r>
        <w:rPr>
          <w:rFonts w:ascii="微软雅黑" w:eastAsia="微软雅黑" w:hAnsi="微软雅黑" w:cs="Times New Roman" w:hint="eastAsia"/>
          <w:color w:val="00B0F0"/>
          <w:kern w:val="2"/>
          <w:sz w:val="24"/>
          <w:szCs w:val="24"/>
        </w:rPr>
        <w:t>具体</w:t>
      </w:r>
      <w:r>
        <w:rPr>
          <w:rFonts w:ascii="微软雅黑" w:eastAsia="微软雅黑" w:hAnsi="微软雅黑" w:cs="Times New Roman"/>
          <w:color w:val="00B0F0"/>
          <w:kern w:val="2"/>
          <w:sz w:val="24"/>
          <w:szCs w:val="24"/>
        </w:rPr>
        <w:t>展开和论证不足</w:t>
      </w:r>
      <w:r>
        <w:rPr>
          <w:rFonts w:ascii="微软雅黑" w:eastAsia="微软雅黑" w:hAnsi="微软雅黑" w:cs="Times New Roman" w:hint="eastAsia"/>
          <w:color w:val="00B0F0"/>
          <w:kern w:val="2"/>
          <w:sz w:val="24"/>
          <w:szCs w:val="24"/>
        </w:rPr>
        <w:t>以及</w:t>
      </w:r>
      <w:r w:rsidR="004F3734">
        <w:rPr>
          <w:rFonts w:ascii="微软雅黑" w:eastAsia="微软雅黑" w:hAnsi="微软雅黑" w:cs="Times New Roman"/>
          <w:color w:val="00B0F0"/>
          <w:kern w:val="2"/>
          <w:sz w:val="24"/>
          <w:szCs w:val="24"/>
        </w:rPr>
        <w:t>改进方案见批注</w:t>
      </w:r>
    </w:p>
    <w:sectPr w:rsidR="00271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auto"/>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2"/>
    <w:rsid w:val="00044CEE"/>
    <w:rsid w:val="00070D51"/>
    <w:rsid w:val="00095A96"/>
    <w:rsid w:val="000E5D6F"/>
    <w:rsid w:val="000E77EA"/>
    <w:rsid w:val="000E7E5D"/>
    <w:rsid w:val="000F75BA"/>
    <w:rsid w:val="001119BA"/>
    <w:rsid w:val="00115305"/>
    <w:rsid w:val="00141F13"/>
    <w:rsid w:val="001548B3"/>
    <w:rsid w:val="00170361"/>
    <w:rsid w:val="0017216C"/>
    <w:rsid w:val="001C51DE"/>
    <w:rsid w:val="00201086"/>
    <w:rsid w:val="002077D4"/>
    <w:rsid w:val="00216568"/>
    <w:rsid w:val="00226425"/>
    <w:rsid w:val="0024158F"/>
    <w:rsid w:val="00261B1E"/>
    <w:rsid w:val="00271D1E"/>
    <w:rsid w:val="00293C30"/>
    <w:rsid w:val="0029513D"/>
    <w:rsid w:val="002D3D6D"/>
    <w:rsid w:val="002D7ECC"/>
    <w:rsid w:val="002E27DE"/>
    <w:rsid w:val="003515AF"/>
    <w:rsid w:val="00396EA4"/>
    <w:rsid w:val="003E5648"/>
    <w:rsid w:val="00412DA2"/>
    <w:rsid w:val="004168F0"/>
    <w:rsid w:val="0043600D"/>
    <w:rsid w:val="00477D38"/>
    <w:rsid w:val="0049225F"/>
    <w:rsid w:val="004C2CEF"/>
    <w:rsid w:val="004D614E"/>
    <w:rsid w:val="004E21F3"/>
    <w:rsid w:val="004E2999"/>
    <w:rsid w:val="004F3734"/>
    <w:rsid w:val="00530319"/>
    <w:rsid w:val="00543C02"/>
    <w:rsid w:val="00554AC1"/>
    <w:rsid w:val="00566AF0"/>
    <w:rsid w:val="00597E43"/>
    <w:rsid w:val="005B12C5"/>
    <w:rsid w:val="005D5211"/>
    <w:rsid w:val="005F397B"/>
    <w:rsid w:val="006453FF"/>
    <w:rsid w:val="006A0F86"/>
    <w:rsid w:val="006D6FCC"/>
    <w:rsid w:val="006F2F49"/>
    <w:rsid w:val="007056E8"/>
    <w:rsid w:val="007129EE"/>
    <w:rsid w:val="007A439E"/>
    <w:rsid w:val="007D1514"/>
    <w:rsid w:val="007E0D82"/>
    <w:rsid w:val="0086020B"/>
    <w:rsid w:val="00865E12"/>
    <w:rsid w:val="008C3CBB"/>
    <w:rsid w:val="008D2780"/>
    <w:rsid w:val="00902C86"/>
    <w:rsid w:val="009308A0"/>
    <w:rsid w:val="009A193C"/>
    <w:rsid w:val="009A450F"/>
    <w:rsid w:val="009B4EDF"/>
    <w:rsid w:val="009D1B9A"/>
    <w:rsid w:val="009D3372"/>
    <w:rsid w:val="009E0851"/>
    <w:rsid w:val="009F0924"/>
    <w:rsid w:val="00A174C7"/>
    <w:rsid w:val="00A8311D"/>
    <w:rsid w:val="00A9081E"/>
    <w:rsid w:val="00AC2C8A"/>
    <w:rsid w:val="00B4611D"/>
    <w:rsid w:val="00B52292"/>
    <w:rsid w:val="00B558EA"/>
    <w:rsid w:val="00BC2E1A"/>
    <w:rsid w:val="00BD318E"/>
    <w:rsid w:val="00BF2EBE"/>
    <w:rsid w:val="00C04187"/>
    <w:rsid w:val="00C12E42"/>
    <w:rsid w:val="00C277AC"/>
    <w:rsid w:val="00C34E52"/>
    <w:rsid w:val="00CE1E01"/>
    <w:rsid w:val="00D10F50"/>
    <w:rsid w:val="00D228B6"/>
    <w:rsid w:val="00D22D9B"/>
    <w:rsid w:val="00D36F62"/>
    <w:rsid w:val="00D7416A"/>
    <w:rsid w:val="00D86E84"/>
    <w:rsid w:val="00D91C09"/>
    <w:rsid w:val="00DA4A3C"/>
    <w:rsid w:val="00DB35E6"/>
    <w:rsid w:val="00DB78D3"/>
    <w:rsid w:val="00DD5312"/>
    <w:rsid w:val="00DF7205"/>
    <w:rsid w:val="00E31FEA"/>
    <w:rsid w:val="00E602CB"/>
    <w:rsid w:val="00ED5851"/>
    <w:rsid w:val="00F02A5E"/>
    <w:rsid w:val="00F118F0"/>
    <w:rsid w:val="00F16A79"/>
    <w:rsid w:val="00F22C52"/>
    <w:rsid w:val="00F32009"/>
    <w:rsid w:val="00F46ADB"/>
    <w:rsid w:val="00F504A2"/>
    <w:rsid w:val="00F55FCC"/>
    <w:rsid w:val="00F57247"/>
    <w:rsid w:val="00F73AC5"/>
    <w:rsid w:val="00F775F1"/>
    <w:rsid w:val="00FA3BCF"/>
    <w:rsid w:val="00FA7D8A"/>
    <w:rsid w:val="00FC4DA4"/>
    <w:rsid w:val="00FE6752"/>
    <w:rsid w:val="00FF159A"/>
    <w:rsid w:val="05B57236"/>
    <w:rsid w:val="083852B4"/>
    <w:rsid w:val="0B7D2030"/>
    <w:rsid w:val="0CC0215D"/>
    <w:rsid w:val="206C11EC"/>
    <w:rsid w:val="6B9C4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31DE2-59A5-E34F-A1A6-A6345CE3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customStyle="1" w:styleId="Default">
    <w:name w:val="Default"/>
    <w:rPr>
      <w:rFonts w:ascii="Helvetica Neue" w:eastAsia="Arial Unicode MS" w:hAnsi="Helvetica Neue" w:cs="Arial Unicode MS"/>
      <w:color w:val="000000"/>
      <w:sz w:val="22"/>
      <w:szCs w:val="22"/>
    </w:rPr>
  </w:style>
  <w:style w:type="paragraph" w:customStyle="1" w:styleId="p2">
    <w:name w:val="p2"/>
    <w:basedOn w:val="a"/>
    <w:pPr>
      <w:widowControl/>
      <w:jc w:val="left"/>
    </w:pPr>
    <w:rPr>
      <w:rFonts w:ascii="Helvetica" w:hAnsi="Helvetica" w:cs="Times New Roman"/>
      <w:kern w:val="0"/>
      <w:sz w:val="17"/>
      <w:szCs w:val="17"/>
    </w:rPr>
  </w:style>
  <w:style w:type="paragraph" w:styleId="a6">
    <w:name w:val="Balloon Text"/>
    <w:basedOn w:val="a"/>
    <w:link w:val="Char1"/>
    <w:uiPriority w:val="99"/>
    <w:semiHidden/>
    <w:unhideWhenUsed/>
    <w:rsid w:val="007D1514"/>
    <w:rPr>
      <w:rFonts w:ascii="宋体" w:eastAsia="宋体"/>
      <w:sz w:val="18"/>
      <w:szCs w:val="18"/>
    </w:rPr>
  </w:style>
  <w:style w:type="character" w:customStyle="1" w:styleId="Char1">
    <w:name w:val="批注框文本 Char"/>
    <w:basedOn w:val="a0"/>
    <w:link w:val="a6"/>
    <w:uiPriority w:val="99"/>
    <w:semiHidden/>
    <w:rsid w:val="007D1514"/>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8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Sky123.Org</cp:lastModifiedBy>
  <cp:revision>96</cp:revision>
  <dcterms:created xsi:type="dcterms:W3CDTF">2018-08-04T19:25:00Z</dcterms:created>
  <dcterms:modified xsi:type="dcterms:W3CDTF">2018-08-08T01:25:00Z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